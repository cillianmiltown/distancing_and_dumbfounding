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581D0" w14:textId="77777777" w:rsidR="00077316" w:rsidRPr="007F3944" w:rsidRDefault="00FA5682" w:rsidP="007F3944">
      <w:pPr>
        <w:pStyle w:val="Heading1"/>
        <w:rPr>
          <w:lang w:val="en-US"/>
        </w:rPr>
      </w:pPr>
      <w:bookmarkStart w:id="0" w:name="_x4jo0p64gw2o" w:colFirst="0" w:colLast="0"/>
      <w:bookmarkEnd w:id="0"/>
      <w:r w:rsidRPr="007F3944">
        <w:rPr>
          <w:lang w:val="en-US"/>
        </w:rPr>
        <w:t>Abstract</w:t>
      </w:r>
    </w:p>
    <w:p w14:paraId="6591E6E5" w14:textId="18858752" w:rsidR="00077316" w:rsidRPr="007F3944" w:rsidRDefault="007F3944" w:rsidP="00B850CA">
      <w:pPr>
        <w:spacing w:after="240"/>
        <w:rPr>
          <w:lang w:val="en-US"/>
        </w:rPr>
      </w:pPr>
      <w:r w:rsidRPr="007F3944">
        <w:rPr>
          <w:lang w:val="en-US"/>
        </w:rPr>
        <w:t>Occasionally, people judge an action as wrong, but when asked why, they may simply assert “</w:t>
      </w:r>
      <w:r w:rsidRPr="007F3944">
        <w:rPr>
          <w:i/>
          <w:iCs/>
          <w:lang w:val="en-US"/>
        </w:rPr>
        <w:t>it’s just wrong!</w:t>
      </w:r>
      <w:r w:rsidRPr="007F3944">
        <w:rPr>
          <w:lang w:val="en-US"/>
        </w:rPr>
        <w:t>” or even “</w:t>
      </w:r>
      <w:r w:rsidRPr="007F3944">
        <w:rPr>
          <w:i/>
          <w:iCs/>
          <w:lang w:val="en-US"/>
        </w:rPr>
        <w:t>it’s wrong, but I can’t explain why</w:t>
      </w:r>
      <w:r w:rsidRPr="007F3944">
        <w:rPr>
          <w:lang w:val="en-US"/>
        </w:rPr>
        <w:t xml:space="preserve">”. Maintaining a moral judgment without supporting reasons is known as moral dumbfounding. But why are people dumbfounded? One explanation proposes that it occurs </w:t>
      </w:r>
      <w:proofErr w:type="gramStart"/>
      <w:r w:rsidRPr="007F3944">
        <w:rPr>
          <w:lang w:val="en-US"/>
        </w:rPr>
        <w:t>as a result of</w:t>
      </w:r>
      <w:proofErr w:type="gramEnd"/>
      <w:r w:rsidRPr="007F3944">
        <w:rPr>
          <w:lang w:val="en-US"/>
        </w:rPr>
        <w:t xml:space="preserve"> a conflict between intuitive and </w:t>
      </w:r>
      <w:proofErr w:type="gramStart"/>
      <w:r w:rsidRPr="007F3944">
        <w:rPr>
          <w:lang w:val="en-US"/>
        </w:rPr>
        <w:t>deliberative</w:t>
      </w:r>
      <w:proofErr w:type="gramEnd"/>
      <w:r w:rsidRPr="007F3944">
        <w:rPr>
          <w:lang w:val="en-US"/>
        </w:rPr>
        <w:t xml:space="preserve"> processes. Previous research demonstrated that </w:t>
      </w:r>
      <w:proofErr w:type="gramStart"/>
      <w:r w:rsidRPr="007F3944">
        <w:rPr>
          <w:lang w:val="en-US"/>
        </w:rPr>
        <w:t>a manipulation</w:t>
      </w:r>
      <w:proofErr w:type="gramEnd"/>
      <w:r w:rsidRPr="007F3944">
        <w:rPr>
          <w:lang w:val="en-US"/>
        </w:rPr>
        <w:t xml:space="preserve"> designed to lead to more intuitive thinking rather than deliberative thinking (increased cognitive load), reduced the likelihood of providing reasons, and increased dumbfounded responding. We examine if dumbfounded responding can be reduced by facilitating deliberative thinking (over intuitive thinking). Drawing on construal-level theory and the finding that distancing facilitates deliberative thinking, we predict that including a distancing manipulation in a moral dumbfounding task will increase reason-giving and reduce dumbfounded responding. We propose a pre-registered experiment (</w:t>
      </w:r>
      <w:r w:rsidRPr="007F3944">
        <w:rPr>
          <w:i/>
          <w:iCs/>
          <w:lang w:val="en-US"/>
        </w:rPr>
        <w:t>N</w:t>
      </w:r>
      <w:r w:rsidRPr="007F3944">
        <w:rPr>
          <w:lang w:val="en-US"/>
        </w:rPr>
        <w:t xml:space="preserve"> = 2,400) to test this prediction. </w:t>
      </w:r>
    </w:p>
    <w:p w14:paraId="2953D355" w14:textId="0B7A8577" w:rsidR="00077316" w:rsidRPr="007F3944" w:rsidRDefault="00FA5682">
      <w:pPr>
        <w:spacing w:before="240" w:after="240"/>
        <w:rPr>
          <w:lang w:val="en-US"/>
        </w:rPr>
      </w:pPr>
      <w:r w:rsidRPr="007F3944">
        <w:rPr>
          <w:i/>
          <w:lang w:val="en-US"/>
        </w:rPr>
        <w:t>Keywords</w:t>
      </w:r>
      <w:r w:rsidRPr="007F3944">
        <w:rPr>
          <w:lang w:val="en-US"/>
        </w:rPr>
        <w:t xml:space="preserve">: </w:t>
      </w:r>
      <w:r w:rsidR="007F3944" w:rsidRPr="007F3944">
        <w:rPr>
          <w:lang w:val="en-US"/>
        </w:rPr>
        <w:t xml:space="preserve"> moral dumbfounding, distancing, construal-level theory, dual-processes, reasons, intuitions </w:t>
      </w:r>
    </w:p>
    <w:p w14:paraId="7FAEEBC6" w14:textId="77777777" w:rsidR="00077316" w:rsidRPr="007F3944" w:rsidRDefault="00FA5682" w:rsidP="007F3944">
      <w:pPr>
        <w:pStyle w:val="Heading1"/>
        <w:rPr>
          <w:lang w:val="en-US"/>
        </w:rPr>
      </w:pPr>
      <w:bookmarkStart w:id="1" w:name="_gbqsqh5nrmi3" w:colFirst="0" w:colLast="0"/>
      <w:bookmarkStart w:id="2" w:name="_pt4jb15m7c68" w:colFirst="0" w:colLast="0"/>
      <w:bookmarkEnd w:id="1"/>
      <w:bookmarkEnd w:id="2"/>
      <w:r w:rsidRPr="007F3944">
        <w:rPr>
          <w:lang w:val="en-US"/>
        </w:rPr>
        <w:br w:type="page"/>
      </w:r>
    </w:p>
    <w:p w14:paraId="3B274567" w14:textId="5769AD72" w:rsidR="007F3944" w:rsidRPr="007F3944" w:rsidRDefault="00E13C35" w:rsidP="007F3944">
      <w:pPr>
        <w:pStyle w:val="Heading1"/>
        <w:rPr>
          <w:lang w:val="en-US"/>
        </w:rPr>
      </w:pPr>
      <w:bookmarkStart w:id="3" w:name="_xvizw82h4arz" w:colFirst="0" w:colLast="0"/>
      <w:bookmarkEnd w:id="3"/>
      <w:r w:rsidRPr="007F3944">
        <w:rPr>
          <w:lang w:val="en-US"/>
        </w:rPr>
        <w:lastRenderedPageBreak/>
        <w:t>Space to Think: Testing the Effect of Distancing on Moral Dumbfounding</w:t>
      </w:r>
      <w:r w:rsidR="007F3944" w:rsidRPr="007F3944">
        <w:rPr>
          <w:lang w:val="en-US"/>
        </w:rPr>
        <w:t xml:space="preserve"> – A Registered Report</w:t>
      </w:r>
    </w:p>
    <w:p w14:paraId="4CF624C3" w14:textId="45BBC2B0" w:rsidR="007F3944" w:rsidRPr="007F3944" w:rsidRDefault="007F3944" w:rsidP="007F3944">
      <w:pPr>
        <w:ind w:left="720" w:firstLine="0"/>
        <w:rPr>
          <w:lang w:val="en-US"/>
        </w:rPr>
      </w:pPr>
      <w:r w:rsidRPr="007F3944">
        <w:rPr>
          <w:i/>
          <w:iCs/>
          <w:lang w:val="en-US"/>
        </w:rPr>
        <w:t>“This line of thinking is morally wrong”</w:t>
      </w:r>
      <w:r w:rsidR="004D270B">
        <w:rPr>
          <w:lang w:val="en-US"/>
        </w:rPr>
        <w:t xml:space="preserve"> </w:t>
      </w:r>
      <w:r w:rsidR="004D270B">
        <w:rPr>
          <w:lang w:val="en-US"/>
        </w:rPr>
        <w:fldChar w:fldCharType="begin"/>
      </w:r>
      <w:r w:rsidR="007515E8">
        <w:rPr>
          <w:lang w:val="en-US"/>
        </w:rPr>
        <w:instrText xml:space="preserve"> ADDIN ZOTERO_ITEM CSL_CITATION {"citationID":"VjAZ6HPV","properties":{"formattedCitation":"(US Representative discussing role of parents/schools in raising children in the House of Representatives in {\\i{}Parents Have Sacred Role in Raising Their Children}, 2023)","plainCitation":"(US Representative discussing role of parents/schools in raising children in the House of Representatives in Parents Have Sacred Role in Raising Their Children, 2023)","dontUpdate":true,"noteIndex":0},"citationItems":[{"id":12986,"uris":["http://zotero.org/users/1340199/items/5MCBTSLD"],"itemData":{"id":12986,"type":"hearing","authority":"United States House of Representatives","event-place":"Washington, D.C.","number":"H1198","publisher":"United States Government","publisher-place":"Washington, D.C.","section":"House of Representatives","title":"Parents have sacred role in raising their children","URL":"https://www.congress.gov/congressional-record/volume-169/issue-44/house-section/article/H1198-3","contributor":[{"literal":"Douglas La Malfa"}],"issued":{"date-parts":[["2023",3,8]]},"citation-key":"douglaslamalfa_Parents_2023"},"suppress-author":true,"prefix":"US Representative discussing role of parents/schools in raising children in the House of Representatives in "}],"schema":"https://github.com/citation-style-language/schema/raw/master/csl-citation.json"} </w:instrText>
      </w:r>
      <w:r w:rsidR="004D270B">
        <w:rPr>
          <w:lang w:val="en-US"/>
        </w:rPr>
        <w:fldChar w:fldCharType="separate"/>
      </w:r>
      <w:r w:rsidR="000044E4" w:rsidRPr="000044E4">
        <w:t>(US Representative discussing role of parents/schools in raising children in the House of Representatives in 2023)</w:t>
      </w:r>
      <w:r w:rsidR="004D270B">
        <w:rPr>
          <w:lang w:val="en-US"/>
        </w:rPr>
        <w:fldChar w:fldCharType="end"/>
      </w:r>
    </w:p>
    <w:p w14:paraId="19ED2422" w14:textId="77777777" w:rsidR="007F3944" w:rsidRPr="007F3944" w:rsidRDefault="007F3944" w:rsidP="007F3944">
      <w:pPr>
        <w:ind w:left="720" w:firstLine="0"/>
        <w:rPr>
          <w:lang w:val="en-US"/>
        </w:rPr>
      </w:pPr>
    </w:p>
    <w:p w14:paraId="398FF748" w14:textId="4427DF11" w:rsidR="007F3944" w:rsidRPr="007F3944" w:rsidRDefault="007F3944" w:rsidP="007F3944">
      <w:pPr>
        <w:ind w:left="720" w:firstLine="0"/>
        <w:rPr>
          <w:lang w:val="en-US"/>
        </w:rPr>
      </w:pPr>
      <w:r w:rsidRPr="007F3944">
        <w:rPr>
          <w:i/>
          <w:iCs/>
          <w:lang w:val="en-US"/>
        </w:rPr>
        <w:t>“The Bill is unnecessary and it is poorly drafted, but above all, it is deeply wrong…”</w:t>
      </w:r>
      <w:r w:rsidRPr="007F3944">
        <w:rPr>
          <w:lang w:val="en-US"/>
        </w:rPr>
        <w:t xml:space="preserve"> </w:t>
      </w:r>
      <w:r w:rsidR="000044E4">
        <w:rPr>
          <w:lang w:val="en-US"/>
        </w:rPr>
        <w:fldChar w:fldCharType="begin"/>
      </w:r>
      <w:r w:rsidR="007515E8">
        <w:rPr>
          <w:lang w:val="en-US"/>
        </w:rPr>
        <w:instrText xml:space="preserve"> ADDIN ZOTERO_ITEM CSL_CITATION {"citationID":"X29jv665","properties":{"formattedCitation":"((UK Politician discussing free speech in Universities in UK Parliament in {\\i{}Higher Education (Freedom of Speech) Bill - Hansard - UK Parliament}, 2021)","plainCitation":"((UK Politician discussing free speech in Universities in UK Parliament in Higher Education (Freedom of Speech) Bill - Hansard - UK Parliament, 2021)","dontUpdate":true,"noteIndex":0},"citationItems":[{"id":12984,"uris":["http://zotero.org/users/1340199/items/BEKS3YGB"],"itemData":{"id":12984,"type":"hearing","abstract":"Hansard record of the item : ' Higher Education (Freedom of Speech) Bill' on Monday 12 July 2021.","authority":"UK Parliament","event-place":"London","language":"en","publisher":"UK Parliament","publisher-place":"London","section":"Commons Chamber","title":"Higher Education (Freedom of Speech) Bill - Hansard - UK Parliament","URL":"https://hansard.parliament.uk/Commons/2021-07-12/debates/3E5A48AD-72E6-420A-910A-9F1863983743/HigherEducation(FreedomOfSpeech)Billhighlight=morally+wrong","contributor":[{"family":"Green","given":"Kate"}],"accessed":{"date-parts":[["2024",3,26]]},"issued":{"date-parts":[["2021",7,12]]},"citation-key":"green_Higher_2021"},"suppress-author":true,"prefix":"(UK Politician discussing free speech in Universities in UK Parliament in "}],"schema":"https://github.com/citation-style-language/schema/raw/master/csl-citation.json"} </w:instrText>
      </w:r>
      <w:r w:rsidR="000044E4">
        <w:rPr>
          <w:lang w:val="en-US"/>
        </w:rPr>
        <w:fldChar w:fldCharType="separate"/>
      </w:r>
      <w:r w:rsidR="000044E4" w:rsidRPr="000044E4">
        <w:t>((UK Politician discussing free speech in Universities in UK Parliament in 2021)</w:t>
      </w:r>
      <w:r w:rsidR="000044E4">
        <w:rPr>
          <w:lang w:val="en-US"/>
        </w:rPr>
        <w:fldChar w:fldCharType="end"/>
      </w:r>
    </w:p>
    <w:p w14:paraId="0C9BC29A" w14:textId="62230B32" w:rsidR="00077316" w:rsidRPr="007F3944" w:rsidRDefault="007F3944" w:rsidP="007F3944">
      <w:pPr>
        <w:ind w:left="720" w:firstLine="0"/>
        <w:rPr>
          <w:lang w:val="en-US"/>
        </w:rPr>
      </w:pPr>
      <w:r w:rsidRPr="007F3944">
        <w:rPr>
          <w:lang w:val="en-US"/>
        </w:rPr>
        <w:br/>
      </w:r>
      <w:r w:rsidRPr="007F3944">
        <w:rPr>
          <w:i/>
          <w:iCs/>
          <w:lang w:val="en-US"/>
        </w:rPr>
        <w:t>“I appeal to the Minister to put this Bill on the shelves of his Department and to leave it to become surrounded by cobwebs … Artificial contraception is morally wrong.”</w:t>
      </w:r>
      <w:r w:rsidRPr="007F3944">
        <w:rPr>
          <w:lang w:val="en-US"/>
        </w:rPr>
        <w:t xml:space="preserve"> </w:t>
      </w:r>
      <w:r w:rsidR="000044E4">
        <w:rPr>
          <w:lang w:val="en-US"/>
        </w:rPr>
        <w:fldChar w:fldCharType="begin"/>
      </w:r>
      <w:r w:rsidR="007515E8">
        <w:rPr>
          <w:lang w:val="en-US"/>
        </w:rPr>
        <w:instrText xml:space="preserve"> ADDIN ZOTERO_ITEM CSL_CITATION {"citationID":"cuDzNM6l","properties":{"formattedCitation":"(Irish Politician discussing contraception in the D\\uc0\\u225{}il in {\\i{}Health (Family Planning) Bill, 1978: Committee Stage (Resumed).}, 1979)","plainCitation":"(Irish Politician discussing contraception in the Dáil in Health (Family Planning) Bill, 1978: Committee Stage (Resumed)., 1979)","dontUpdate":true,"noteIndex":0},"citationItems":[{"id":12985,"uris":["http://zotero.org/users/1340199/items/QNGCAL64"],"itemData":{"id":12985,"type":"hearing","authority":"DáIl Éireann","event-place":"Dublin","number":"Vol. 315 No. 1","publisher":"Tithe an Oireachtais","publisher-place":"Dublin","section":"Dáil Éireann","title":"Health (Family Planning) Bill, 1978: Committee Stage (Resumed).","contributor":[{"family":"Flanagan","given":"Oliver J."}],"issued":{"date-parts":[["1979",6,12]]},"citation-key":"flanagan_Health_1979"},"suppress-author":true,"prefix":"Irish Politician discussing contraception in the Dáil in"}],"schema":"https://github.com/citation-style-language/schema/raw/master/csl-citation.json"} </w:instrText>
      </w:r>
      <w:r w:rsidR="000044E4">
        <w:rPr>
          <w:lang w:val="en-US"/>
        </w:rPr>
        <w:fldChar w:fldCharType="separate"/>
      </w:r>
      <w:r w:rsidR="000044E4" w:rsidRPr="000044E4">
        <w:t>(Irish Politician discussing contraception in the Dáil in 1979)</w:t>
      </w:r>
      <w:r w:rsidR="000044E4">
        <w:rPr>
          <w:lang w:val="en-US"/>
        </w:rPr>
        <w:fldChar w:fldCharType="end"/>
      </w:r>
    </w:p>
    <w:p w14:paraId="4610D7C8" w14:textId="77777777" w:rsidR="007F3944" w:rsidRPr="007F3944" w:rsidRDefault="007F3944">
      <w:pPr>
        <w:rPr>
          <w:lang w:val="en-US"/>
        </w:rPr>
      </w:pPr>
    </w:p>
    <w:p w14:paraId="30B6C856" w14:textId="20B47288" w:rsidR="007F3944" w:rsidRPr="007F3944" w:rsidRDefault="007F3944">
      <w:pPr>
        <w:rPr>
          <w:lang w:val="en-US"/>
        </w:rPr>
      </w:pPr>
      <w:commentRangeStart w:id="4"/>
      <w:commentRangeStart w:id="5"/>
      <w:commentRangeStart w:id="6"/>
      <w:commentRangeStart w:id="7"/>
      <w:commentRangeStart w:id="8"/>
      <w:commentRangeStart w:id="9"/>
      <w:commentRangeStart w:id="10"/>
      <w:commentRangeStart w:id="11"/>
      <w:r w:rsidRPr="007F3944">
        <w:rPr>
          <w:lang w:val="en-US"/>
        </w:rPr>
        <w:t xml:space="preserve">People </w:t>
      </w:r>
      <w:commentRangeEnd w:id="4"/>
      <w:r w:rsidR="00D8622D">
        <w:rPr>
          <w:rStyle w:val="CommentReference"/>
        </w:rPr>
        <w:commentReference w:id="4"/>
      </w:r>
      <w:commentRangeEnd w:id="5"/>
      <w:r w:rsidR="00E841FE">
        <w:rPr>
          <w:rStyle w:val="CommentReference"/>
        </w:rPr>
        <w:commentReference w:id="5"/>
      </w:r>
      <w:commentRangeEnd w:id="6"/>
      <w:r w:rsidR="00E841FE">
        <w:rPr>
          <w:rStyle w:val="CommentReference"/>
        </w:rPr>
        <w:commentReference w:id="6"/>
      </w:r>
      <w:commentRangeEnd w:id="7"/>
      <w:r w:rsidR="00ED2C18">
        <w:rPr>
          <w:rStyle w:val="CommentReference"/>
        </w:rPr>
        <w:commentReference w:id="7"/>
      </w:r>
      <w:commentRangeEnd w:id="8"/>
      <w:r w:rsidR="009239C3">
        <w:rPr>
          <w:rStyle w:val="CommentReference"/>
        </w:rPr>
        <w:commentReference w:id="8"/>
      </w:r>
      <w:commentRangeEnd w:id="9"/>
      <w:r w:rsidR="00043EA8">
        <w:rPr>
          <w:rStyle w:val="CommentReference"/>
        </w:rPr>
        <w:commentReference w:id="9"/>
      </w:r>
      <w:commentRangeEnd w:id="10"/>
      <w:r w:rsidR="00043EA8">
        <w:rPr>
          <w:rStyle w:val="CommentReference"/>
        </w:rPr>
        <w:commentReference w:id="10"/>
      </w:r>
      <w:commentRangeEnd w:id="11"/>
      <w:r w:rsidR="00043EA8">
        <w:rPr>
          <w:rStyle w:val="CommentReference"/>
        </w:rPr>
        <w:commentReference w:id="11"/>
      </w:r>
      <w:r w:rsidRPr="007F3944">
        <w:rPr>
          <w:lang w:val="en-US"/>
        </w:rPr>
        <w:t>often appeal to morality to support their positions in arguments or discussions. Such mor</w:t>
      </w:r>
      <w:ins w:id="12" w:author="Cillian.McHugh" w:date="2025-10-12T13:55:00Z" w16du:dateUtc="2025-10-12T12:55:00Z">
        <w:r w:rsidR="007A0898">
          <w:rPr>
            <w:lang w:val="en-US"/>
          </w:rPr>
          <w:t>al</w:t>
        </w:r>
      </w:ins>
      <w:del w:id="13" w:author="Cillian.McHugh" w:date="2025-10-12T13:55:00Z" w16du:dateUtc="2025-10-12T12:55:00Z">
        <w:r w:rsidRPr="007F3944" w:rsidDel="007A0898">
          <w:rPr>
            <w:lang w:val="en-US"/>
          </w:rPr>
          <w:delText>e</w:delText>
        </w:r>
      </w:del>
      <w:r w:rsidRPr="007F3944">
        <w:rPr>
          <w:lang w:val="en-US"/>
        </w:rPr>
        <w:t xml:space="preserve"> appeals are typically presented as self-evident</w:t>
      </w:r>
      <w:r w:rsidR="000044E4">
        <w:rPr>
          <w:lang w:val="en-US"/>
        </w:rPr>
        <w:t xml:space="preserve"> </w:t>
      </w:r>
      <w:r w:rsidR="000044E4">
        <w:rPr>
          <w:lang w:val="en-US"/>
        </w:rPr>
        <w:fldChar w:fldCharType="begin"/>
      </w:r>
      <w:r w:rsidR="007515E8">
        <w:rPr>
          <w:lang w:val="en-US"/>
        </w:rPr>
        <w:instrText xml:space="preserve"> ADDIN ZOTERO_ITEM CSL_CITATION {"citationID":"aAu5pemS","properties":{"formattedCitation":"(Skitka, 2010)","plainCitation":"(Skitka, 2010)","noteIndex":0},"citationItems":[{"id":2691,"uris":["http://zotero.org/users/1340199/items/6CRU7F7F"],"itemData":{"id":2691,"type":"article-journal","abstract":"This paper reviews current theory and research that indicates that attitudes held with strong moral conviction (‘moral mandates’) represent something psychologically distinct from other constructs (e.g., attitude strength, partisanship, or religiosity), and that variance in moral conviction has important social and political consequences, such as increased intolerance of attitudinally dissimilar others, difficulties in conflict resolution, increased political participation, willingness to accept violent means to achieve preferred ends, strong ties to positive and negative emotions, and inoculation against the usual pressures to obey authorities, obey the law, or to conform to majority group influence. The normative implications of these findings are both reassuring (moral convictions can protect against obedience to potentially malevolent authorities) and terrifying (moral convictions are associated with rejection of the rule of law, and can provide a motivational foundation for violent protest and acts of terrorism). Implications and directions for future research are discussed.","container-title":"Social and Personality Psychology Compass","DOI":"10.1111/j.1751-9004.2010.00254.x","ISSN":"1751-9004","issue":"4","language":"en","license":"© 2010 The Author. Journal Compilation © 2010 Blackwell Publishing Ltd","note":"_eprint: https://onlinelibrary.wiley.com/doi/pdf/10.1111/j.1751-9004.2010.00254.x","page":"267-281","source":"Wiley Online Library","title":"The Psychology of Moral Conviction","volume":"4","author":[{"family":"Skitka","given":"Linda J."}],"issued":{"date-parts":[["2010"]]},"citation-key":"skitka_Psychology_2010"}}],"schema":"https://github.com/citation-style-language/schema/raw/master/csl-citation.json"} </w:instrText>
      </w:r>
      <w:r w:rsidR="000044E4">
        <w:rPr>
          <w:lang w:val="en-US"/>
        </w:rPr>
        <w:fldChar w:fldCharType="separate"/>
      </w:r>
      <w:r w:rsidR="000044E4" w:rsidRPr="000044E4">
        <w:t>(Skitka, 2010)</w:t>
      </w:r>
      <w:r w:rsidR="000044E4">
        <w:rPr>
          <w:lang w:val="en-US"/>
        </w:rPr>
        <w:fldChar w:fldCharType="end"/>
      </w:r>
      <w:r w:rsidRPr="007F3944">
        <w:rPr>
          <w:lang w:val="en-US"/>
        </w:rPr>
        <w:t xml:space="preserve"> and justifications or reasons not provided. In politically charged, contentious debates proponents may argue for something </w:t>
      </w:r>
      <w:r w:rsidRPr="007F3944">
        <w:rPr>
          <w:i/>
          <w:iCs/>
          <w:lang w:val="en-US"/>
        </w:rPr>
        <w:t>“because it is the right thing to do”</w:t>
      </w:r>
      <w:r w:rsidRPr="007F3944">
        <w:rPr>
          <w:lang w:val="en-US"/>
        </w:rPr>
        <w:t xml:space="preserve"> while opponents may reject something </w:t>
      </w:r>
      <w:r w:rsidRPr="007F3944">
        <w:rPr>
          <w:i/>
          <w:iCs/>
          <w:lang w:val="en-US"/>
        </w:rPr>
        <w:t>“because it is just plain wrong”</w:t>
      </w:r>
      <w:r w:rsidRPr="007F3944">
        <w:rPr>
          <w:lang w:val="en-US"/>
        </w:rPr>
        <w:t>. It is not always apparent if the speakers could provide a justification if pressed. In fact, there is good reason to expect that, at least in some cases, speakers would fail to provide reasons in support of their moral position</w:t>
      </w:r>
      <w:r w:rsidR="000044E4">
        <w:rPr>
          <w:lang w:val="en-US"/>
        </w:rPr>
        <w:t xml:space="preserve"> </w:t>
      </w:r>
      <w:r w:rsidR="000044E4">
        <w:rPr>
          <w:lang w:val="en-US"/>
        </w:rPr>
        <w:fldChar w:fldCharType="begin"/>
      </w:r>
      <w:r w:rsidR="007515E8">
        <w:rPr>
          <w:lang w:val="en-US"/>
        </w:rPr>
        <w:instrText xml:space="preserve"> ADDIN ZOTERO_ITEM CSL_CITATION {"citationID":"IybxXn20","properties":{"formattedCitation":"(e.g., McHugh, Zhang, et al., 2023; see also Sim, 2016)","plainCitation":"(e.g., McHugh, Zhang, et al., 2023; see also Sim, 2016)","noteIndex":0},"citationItems":[{"id":12900,"uris":["http://zotero.org/users/1340199/items/K3FTLD2Y"],"itemData":{"id":12900,"type":"article-journal","abstract":"Moral dumbfounding occurs when people maintain a moral judgment even though they cannot provide a reason for this judgment. Dumbfounded responding may include admitting to not having reasons, or the use of unsupported declarations (“It’s just wrong”) as justification for a judgment. Published evidence for dumbfounding has drawn exclusively on samples of WEIRD backgrounds (Western, educated, industrialized, rich, and democratic), and it remains unclear to what extent the phenomenon is generalizable to other populations. Furthermore, the theoretical implications of moral dumbfounding have been disputed in recent years. In three studies we apply a standardized moral dumbfounding task, and show evidence for moral dumbfounding in a Chinese sample (Study 1, N = 165), an Indian sample (Study 2, N = 181), and a mixed sample primarily (but not exclusively) from North Africa and the Middle East (MENA region, Study 3, N = 264). These findings are consistent with a categorization theories of moral judgment.","container-title":"Memory &amp; Cognition","DOI":"10.3758/s13421-022-01386-z","ISSN":"1532-5946","issue":"5","journalAbbreviation":"Mem Cogn","language":"en","note":"5 citations (Crossref/DOI) [2025-08-18]","page":"1043-1060","source":"Springer Link","title":"Just wrong? Or just WEIRD? Investigating the prevalence of moral dumbfounding in non-Western samples","title-short":"Just wrong?","volume":"51","author":[{"family":"McHugh","given":"Cillian"},{"family":"Zhang","given":"Run"},{"family":"Karnatak","given":"Tanuja"},{"family":"Lamba","given":"Nishtha"},{"family":"Khokhlova","given":"Olga"}],"issued":{"date-parts":[["2023",7,1]]},"citation-key":"mchugh_Just_2023"},"prefix":"e.g., "},{"id":1911,"uris":["http://zotero.org/users/1340199/items/U4FMCCI4"],"itemData":{"id":1911,"type":"article-newspaper","abstract":"A Holyrood committee throws out a petition calling on the Scottish government to decriminalise incest between consenting adults.","container-title":"BBC News","language":"en-GB","note":"00000","section":"Scotland politics","source":"www.bbc.com","title":"MSPs throw out incest petition","URL":"http://www.bbc.com/news/uk-scotland-scotland-politics-35401195","author":[{"family":"Sim","given":"Philip"}],"accessed":{"date-parts":[["2017",10,25]]},"issued":{"date-parts":[["2016",1,26]]},"citation-key":"sim_MSPs_2016"},"prefix":"see also"}],"schema":"https://github.com/citation-style-language/schema/raw/master/csl-citation.json"} </w:instrText>
      </w:r>
      <w:r w:rsidR="000044E4">
        <w:rPr>
          <w:lang w:val="en-US"/>
        </w:rPr>
        <w:fldChar w:fldCharType="separate"/>
      </w:r>
      <w:r w:rsidR="00E836FC" w:rsidRPr="00E836FC">
        <w:t>(e.g., McHugh, Zhang, et al., 2023; see also Sim, 2016)</w:t>
      </w:r>
      <w:r w:rsidR="000044E4">
        <w:rPr>
          <w:lang w:val="en-US"/>
        </w:rPr>
        <w:fldChar w:fldCharType="end"/>
      </w:r>
      <w:r w:rsidRPr="007F3944">
        <w:rPr>
          <w:lang w:val="en-US"/>
        </w:rPr>
        <w:t>.</w:t>
      </w:r>
      <w:r w:rsidR="00272CB9">
        <w:rPr>
          <w:lang w:val="en-US"/>
        </w:rPr>
        <w:t xml:space="preserve"> </w:t>
      </w:r>
      <w:r w:rsidR="00272CB9" w:rsidRPr="00272CB9">
        <w:rPr>
          <w:highlight w:val="yellow"/>
          <w:lang w:val="en-US"/>
        </w:rPr>
        <w:t xml:space="preserve">Interestingly, it is not even clear if </w:t>
      </w:r>
      <w:r w:rsidR="00272CB9">
        <w:rPr>
          <w:highlight w:val="yellow"/>
          <w:lang w:val="en-US"/>
        </w:rPr>
        <w:t>a</w:t>
      </w:r>
      <w:r w:rsidR="00272CB9" w:rsidRPr="00272CB9">
        <w:rPr>
          <w:highlight w:val="yellow"/>
          <w:lang w:val="en-US"/>
        </w:rPr>
        <w:t xml:space="preserve"> position would be strengthened by the inclusion of reasons;</w:t>
      </w:r>
      <w:r w:rsidR="004A39AB" w:rsidRPr="00272CB9">
        <w:rPr>
          <w:highlight w:val="yellow"/>
          <w:lang w:val="en-US"/>
        </w:rPr>
        <w:t xml:space="preserve"> research has shown that including </w:t>
      </w:r>
      <w:r w:rsidR="00272CB9" w:rsidRPr="00272CB9">
        <w:rPr>
          <w:highlight w:val="yellow"/>
          <w:lang w:val="en-US"/>
        </w:rPr>
        <w:t xml:space="preserve">consequentialist </w:t>
      </w:r>
      <w:r w:rsidR="004A39AB" w:rsidRPr="00272CB9">
        <w:rPr>
          <w:highlight w:val="yellow"/>
          <w:lang w:val="en-US"/>
        </w:rPr>
        <w:t>justifications</w:t>
      </w:r>
      <w:r w:rsidR="00272CB9">
        <w:rPr>
          <w:highlight w:val="yellow"/>
          <w:lang w:val="en-US"/>
        </w:rPr>
        <w:t xml:space="preserve"> can reduce the perceived moral relevance </w:t>
      </w:r>
      <w:r w:rsidR="00906DAE">
        <w:rPr>
          <w:highlight w:val="yellow"/>
          <w:lang w:val="en-US"/>
        </w:rPr>
        <w:t xml:space="preserve">of an argument, potentially reducing its moral appeal </w:t>
      </w:r>
      <w:r w:rsidR="004A39AB" w:rsidRPr="00272CB9">
        <w:rPr>
          <w:highlight w:val="yellow"/>
          <w:lang w:val="en-US"/>
        </w:rPr>
        <w:fldChar w:fldCharType="begin"/>
      </w:r>
      <w:r w:rsidR="007515E8">
        <w:rPr>
          <w:highlight w:val="yellow"/>
          <w:lang w:val="en-US"/>
        </w:rPr>
        <w:instrText xml:space="preserve"> ADDIN ZOTERO_ITEM CSL_CITATION {"citationID":"3RFrVdwQ","properties":{"formattedCitation":"(Kreps &amp; Monin, 2014)","plainCitation":"(Kreps &amp; Monin, 2014)","noteIndex":0},"citationItems":[{"id":14629,"uris":["http://zotero.org/users/1340199/items/Q8BMICSJ"],"itemData":{"id":14629,"type":"article-journal","abstract":"When a speaker presents an opinion, an important factor in audiences’ reactions is whether the speaker seems to be basing his or her decision on ethical (as opposed to more pragmatic) concerns. We argue that, despite a consequentialist philosophical tradition that views utilitarian consequences as the basis for moral reasoning, lay perceivers think that speakers using arguments based on consequences do not construe the issue as a moral one. Five experiments show that, for both political views (including real State of the Union quotations) and organizational policies, consequentialist views are seen to express less moralization than deontological views, and even sometimes than views presented with no explicit justification. We also demonstrate that perceived moralization in turn affects speakers’ perceived commitment to the issue and authenticity. These findings shed light on lay conceptions of morality and have practical implications for people considering how to express moral opinions publicly.","container-title":"Personality and Social Psychology Bulletin","DOI":"10.1177/0146167214551154","ISSN":"0146-1672","issue":"11","journalAbbreviation":"Pers Soc Psychol Bull","language":"EN","note":"publisher: SAGE Publications Inc","page":"1529-1542","source":"SAGE Journals","title":"Core Values Versus Common Sense: Consequentialist Views Appear Less Rooted in Morality","title-short":"Core Values Versus Common Sense","volume":"40","author":[{"family":"Kreps","given":"Tamar A."},{"family":"Monin","given":"Benoît"}],"issued":{"date-parts":[["2014",11,1]]},"citation-key":"kreps_Core_2014"}}],"schema":"https://github.com/citation-style-language/schema/raw/master/csl-citation.json"} </w:instrText>
      </w:r>
      <w:r w:rsidR="004A39AB" w:rsidRPr="00272CB9">
        <w:rPr>
          <w:highlight w:val="yellow"/>
          <w:lang w:val="en-US"/>
        </w:rPr>
        <w:fldChar w:fldCharType="separate"/>
      </w:r>
      <w:r w:rsidR="004A39AB" w:rsidRPr="00272CB9">
        <w:rPr>
          <w:highlight w:val="yellow"/>
        </w:rPr>
        <w:t>(Kreps &amp; Monin, 2014)</w:t>
      </w:r>
      <w:r w:rsidR="004A39AB" w:rsidRPr="00272CB9">
        <w:rPr>
          <w:highlight w:val="yellow"/>
          <w:lang w:val="en-US"/>
        </w:rPr>
        <w:fldChar w:fldCharType="end"/>
      </w:r>
      <w:r w:rsidR="004A39AB" w:rsidRPr="00272CB9">
        <w:rPr>
          <w:highlight w:val="yellow"/>
          <w:lang w:val="en-US"/>
        </w:rPr>
        <w:t>.</w:t>
      </w:r>
    </w:p>
    <w:p w14:paraId="6497DE69" w14:textId="7B55D63E" w:rsidR="007F3944" w:rsidRPr="007F3944" w:rsidRDefault="007F3944" w:rsidP="007F3944">
      <w:pPr>
        <w:rPr>
          <w:lang w:val="en-US"/>
        </w:rPr>
      </w:pPr>
      <w:r w:rsidRPr="007F3944">
        <w:rPr>
          <w:lang w:val="en-US"/>
        </w:rPr>
        <w:lastRenderedPageBreak/>
        <w:t>This failure to provide reasons for a moral judgment is known as moral dumbfounding</w:t>
      </w:r>
      <w:r w:rsidR="003701C8">
        <w:rPr>
          <w:lang w:val="en-US"/>
        </w:rPr>
        <w:t xml:space="preserve"> </w:t>
      </w:r>
      <w:r w:rsidR="003701C8">
        <w:rPr>
          <w:lang w:val="en-US"/>
        </w:rPr>
        <w:fldChar w:fldCharType="begin"/>
      </w:r>
      <w:r w:rsidR="007515E8">
        <w:rPr>
          <w:lang w:val="en-US"/>
        </w:rPr>
        <w:instrText xml:space="preserve"> ADDIN ZOTERO_ITEM CSL_CITATION {"citationID":"psJ4oXsB","properties":{"formattedCitation":"(Haidt et al., 2000; McHugh et al., 2017)","plainCitation":"(Haidt et al., 2000; McHugh et al., 2017)","noteIndex":0},"citationItems":[{"id":10097,"uris":["http://zotero.org/groups/2506929/items/NH5RV8MP"],"itemData":{"id":10097,"type":"article-journal","container-title":"Unpublished manuscript, University of Virginia","source":"Google Scholar","title":"Moral dumbfounding: When intuition finds no reason","title-short":"Moral dumbfounding","author":[{"family":"Haidt","given":"Jonathan"},{"family":"Björklund","given":"Fredrik"},{"family":"Murphy","given":"Scott"}],"accessed":{"date-parts":[["2014",2,18]]},"issued":{"date-parts":[["2000"]]},"citation-key":"haidtMoralDumbfoundingWhen2000"}},{"id":381,"uris":["http://zotero.org/users/1340199/items/ZTKJWDKJ"],"itemData":{"id":381,"type":"article-journal","abstract":"Moral dumbfounding is defined as maintaining a moral judgement, without supporting reasons. The most cited demonstration of dumbfounding does not identify a specific measure of dumbfounding and has not been published in peer-review form, or directly replicated. Despite limited empirical examination, dumbfounding has been widely discussed in moral psychology. The present research examines the reliability with which dumbfounding can be elicited, and aims to identify measureable indicators of dumbfounding. Study 1 aimed at establishing the effect that is reported in the literature. Participants read four scenarios and judged the actions described. An Interviewer challenged participants’ stated reasons for judgements. Dumbfounding was evoked, as measured by two indicators, admissions of not having reasons (17%), unsupported declarations (9%) with differences between scenarios. Study 2 measured dumbfounding as the selecting of an unsupported declaration as part of a computerised task. We observed high rates of dumbfounding across all scenarios. Studies 3a (college sample) and 3b (MTurk sample), addressing limitations in Study 2, replaced the unsupported declaration with an admission of having no reason, and included open-ended responses that were coded for unsupported declarations. As predicted, lower rates of dumbfounding were observed (3a 20%; 3b 16%; or 3a 32%; 3b 24% including unsupported declarations in open-ended responses). Two measures provided evidence for dumbfounding across three studies; rates varied with task type (interview/computer task), and with the particular measure being employed (admissions of not having reasons/unsupported declarations). Possible cognitive processes underlying dumbfounding and limitations of methodologies used are discussed as a means to account for this variability.","container-title":"Collabra: Psychology","DOI":"10.1525/collabra.79","ISSN":"2474-7394","issue":"1","language":"eng","license":"Authors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inferred.","note":"20 citations (Crossref/DOI) [2025-08-18]\n00000","page":"1-24","source":"www.collabra.org","title":"Searching for Moral Dumbfounding: Identifying Measurable Indicators of Moral Dumbfounding","title-short":"Searching for Moral Dumbfounding","volume":"3","author":[{"family":"McHugh","given":"Cillian"},{"family":"McGann","given":"Marek"},{"family":"Igou","given":"Eric R."},{"family":"Kinsella","given":"Elaine L."}],"issued":{"date-parts":[["2017",10,4]]},"citation-key":"mchugh_Searching_2017"}}],"schema":"https://github.com/citation-style-language/schema/raw/master/csl-citation.json"} </w:instrText>
      </w:r>
      <w:r w:rsidR="003701C8">
        <w:rPr>
          <w:lang w:val="en-US"/>
        </w:rPr>
        <w:fldChar w:fldCharType="separate"/>
      </w:r>
      <w:r w:rsidR="003701C8" w:rsidRPr="003701C8">
        <w:t>(Haidt et al., 2000; McHugh et al., 2017)</w:t>
      </w:r>
      <w:r w:rsidR="003701C8">
        <w:rPr>
          <w:lang w:val="en-US"/>
        </w:rPr>
        <w:fldChar w:fldCharType="end"/>
      </w:r>
      <w:r w:rsidRPr="007F3944">
        <w:rPr>
          <w:lang w:val="en-US"/>
        </w:rPr>
        <w:t xml:space="preserve">. While perhaps not as prevalent as initially thought </w:t>
      </w:r>
      <w:r w:rsidR="003701C8">
        <w:rPr>
          <w:lang w:val="en-US"/>
        </w:rPr>
        <w:fldChar w:fldCharType="begin"/>
      </w:r>
      <w:r w:rsidR="007515E8">
        <w:rPr>
          <w:lang w:val="en-US"/>
        </w:rPr>
        <w:instrText xml:space="preserve"> ADDIN ZOTERO_ITEM CSL_CITATION {"citationID":"4CDaJF80","properties":{"unsorted":true,"formattedCitation":"(e.g., Royzman et al., 2015; see also McHugh et al., 2020)","plainCitation":"(e.g., Royzman et al., 2015; see also McHugh et al., 2020)","noteIndex":0},"citationItems":[{"id":1610,"uris":["http://zotero.org/users/1340199/items/DKNUPIKV"],"itemData":{"id":1610,"type":"article-journal","abstract":"The paper critically reexamines the well-known “Julie and Mark” vignette, a\nstylized account of two college-age siblings\nopting to engage in protected sex while vacationing abroad (e.g., Haidt, 20\n01). Since its inception, the story has been viewed\nas a rhetorically powerful validation of Hume’s “sentimentalist” dictum that m\noral judgments are not rationally deduced but\narise directly from feelings of pleasure or displeasure (e.g., disgust)\n. People’s typical reactions to the vignette are alleged to\nsupport this view by demonstrating that individuals are prone to become\nmorally dumbfounded\n(Haidt, 2001; Haidt, Bjorklund,\n&amp; Murphy, 2000), i.e., they tend to “stubbornly” maintain their disapprov\nal of the act without supporting reasons. In what\nfollows, we critically reassess the traditional account, predicated on the no\ntion that, among other things, most subjects simply\nfail to be convinced that the siblings’ actions are truly harm-free, thus ha\nving excellent reasons to disapprove of these acts. In\nline with this critique, 3 studies found that subjects 1) tended\nnot\nto believe that the siblings’ actions were in fact harmless; 2)\nnotwithstanding that, and in spite of holding a number of “counterargument-\nimmune” reasons, subjects could be effectively\nmaneuvered into exhibiting all the trademark signs of a morally dumbfound\ned state (which they subsequently recanted), and\n3) with subjects’ beliefs about harm and standards of normative evalua\ntion properly factored in, a more rigorous assessment\nprocedure yielded a dumbfounding estimate of about 0. Based on these\nand related results, we contend that subjects’ reactions\nare wholly in line with the rationalist model of moral judgment and that their us\ne in support of claims of moral arationalism\nshould be reevaluated.","container-title":"Judgment and Decision Making","issue":"4","page":"296-313","title":"The curious tale of Julie and Mark: Unraveling the moral dumbfounding effect","volume":"10","author":[{"family":"Royzman","given":"Edward B."},{"family":"Kim","given":"Kwanwoo"},{"family":"Leeman","given":"Robert F."}],"issued":{"date-parts":[["2015",7]]},"citation-key":"royzman_curious_2015"},"prefix":"e.g., "},{"id":3105,"uris":["http://zotero.org/users/1340199/items/6TD2PU7N"],"itemData":{"id":3105,"type":"article-journal","abstract":"Moral dumbfounding occurs when people maintain a moral judgment even though they cannot provide reasons for it. Recently, questions have been raised about whether dumbfounding is a real phenomenon. Two reasons have been proposed as guiding the judgments of dumbfounded participants: harm-based reasons (believing an action may cause harm) or norm-based reasons (breaking a moral norm is inherently wrong). Participants in that research (see Royzman, Kim, &amp; Leeman, 2015), who endorsed either reason were excluded from analysis, and instances of moral dumbfounding seemingly reduced to non-significance. We argue that endorsing a reason is not sufficient evidence that a judgment is grounded in that reason. Stronger evidence should additionally account for (a) articulating a given reason and (b) consistently applying the reason in different situations. Building on this, we develop revised exclusion criteria across three studies. Study 1 included an open-ended response option immediately after the presentation of a moral scenario. Responses were coded for mention of harm-based or norm-based reasons. Participants were excluded from analysis if they both articulated and endorsed a given reason. Using these revised criteria for exclusion, we found evidence for dumbfounding, as measured by the selecting of an admission of not having reasons. Studies 2 and 3 included a further three questions relating to harm-based reasons specifically, assessing the consistency with which people apply harm-based reasons across differing contexts. As predicted, few participants consistently applied, articulated, and endorsed harm-based reasons, and evidence for dumbfounding was found.","container-title":"Journal of Behavioral Decision Making","DOI":"10.1002/bdm.2167","ISSN":"1099-0771","issue":"3","language":"en","license":"© 2020 John Wiley &amp; Sons, Ltd.","note":"11 citations (Crossref/DOI) [2025-08-18]\n_eprint: https://onlinelibrary.wiley.com/doi/pdf/10.1002/bdm.2167\ntex.ids= mchugh_reasons_","page":"376-392","source":"Wiley Online Library","title":"Reasons or rationalizations: The role of principles in the moral dumbfounding paradigm","title-short":"Reasons or rationalizations","volume":"33","author":[{"family":"McHugh","given":"Cillian"},{"family":"McGann","given":"Marek"},{"family":"Igou","given":"Eric R."},{"family":"Kinsella","given":"Elaine L."}],"issued":{"date-parts":[["2020"]]},"citation-key":"mchugh_Reasons_2020"},"prefix":"see also"}],"schema":"https://github.com/citation-style-language/schema/raw/master/csl-citation.json"} </w:instrText>
      </w:r>
      <w:r w:rsidR="003701C8">
        <w:rPr>
          <w:lang w:val="en-US"/>
        </w:rPr>
        <w:fldChar w:fldCharType="separate"/>
      </w:r>
      <w:r w:rsidR="003701C8" w:rsidRPr="003701C8">
        <w:t>(e.g., Royzman et al., 2015; see also McHugh et al., 2020)</w:t>
      </w:r>
      <w:r w:rsidR="003701C8">
        <w:rPr>
          <w:lang w:val="en-US"/>
        </w:rPr>
        <w:fldChar w:fldCharType="end"/>
      </w:r>
      <w:r w:rsidRPr="007F3944">
        <w:rPr>
          <w:lang w:val="en-US"/>
        </w:rPr>
        <w:t>, there is a growing body of evidence demonstrating that it is a robust phenomenon</w:t>
      </w:r>
      <w:r w:rsidR="00B01215">
        <w:rPr>
          <w:lang w:val="en-US"/>
        </w:rPr>
        <w:t xml:space="preserve"> </w:t>
      </w:r>
      <w:r w:rsidR="00B01215">
        <w:rPr>
          <w:lang w:val="en-US"/>
        </w:rPr>
        <w:fldChar w:fldCharType="begin"/>
      </w:r>
      <w:r w:rsidR="007515E8">
        <w:rPr>
          <w:lang w:val="en-US"/>
        </w:rPr>
        <w:instrText xml:space="preserve"> ADDIN ZOTERO_ITEM CSL_CITATION {"citationID":"VOu4okFn","properties":{"formattedCitation":"(e.g., in a cross-cultural study McHugh, Zhang, et al., 2023 reported rates of dumbfounded responding ranging from 9% to 36% depending on the scenario and population)","plainCitation":"(e.g., in a cross-cultural study McHugh, Zhang, et al., 2023 reported rates of dumbfounded responding ranging from 9% to 36% depending on the scenario and population)","noteIndex":0},"citationItems":[{"id":12900,"uris":["http://zotero.org/users/1340199/items/K3FTLD2Y"],"itemData":{"id":12900,"type":"article-journal","abstract":"Moral dumbfounding occurs when people maintain a moral judgment even though they cannot provide a reason for this judgment. Dumbfounded responding may include admitting to not having reasons, or the use of unsupported declarations (“It’s just wrong”) as justification for a judgment. Published evidence for dumbfounding has drawn exclusively on samples of WEIRD backgrounds (Western, educated, industrialized, rich, and democratic), and it remains unclear to what extent the phenomenon is generalizable to other populations. Furthermore, the theoretical implications of moral dumbfounding have been disputed in recent years. In three studies we apply a standardized moral dumbfounding task, and show evidence for moral dumbfounding in a Chinese sample (Study 1, N = 165), an Indian sample (Study 2, N = 181), and a mixed sample primarily (but not exclusively) from North Africa and the Middle East (MENA region, Study 3, N = 264). These findings are consistent with a categorization theories of moral judgment.","container-title":"Memory &amp; Cognition","DOI":"10.3758/s13421-022-01386-z","ISSN":"1532-5946","issue":"5","journalAbbreviation":"Mem Cogn","language":"en","note":"5 citations (Crossref/DOI) [2025-08-18]","page":"1043-1060","source":"Springer Link","title":"Just wrong? Or just WEIRD? Investigating the prevalence of moral dumbfounding in non-Western samples","title-short":"Just wrong?","volume":"51","author":[{"family":"McHugh","given":"Cillian"},{"family":"Zhang","given":"Run"},{"family":"Karnatak","given":"Tanuja"},{"family":"Lamba","given":"Nishtha"},{"family":"Khokhlova","given":"Olga"}],"issued":{"date-parts":[["2023",7,1]]},"citation-key":"mchugh_Just_2023"},"prefix":"e.g., in a cross-cultural study ","suffix":"reported rates of dumbfounded responding ranging from 9% to 36% depending on the scenario and population"}],"schema":"https://github.com/citation-style-language/schema/raw/master/csl-citation.json"} </w:instrText>
      </w:r>
      <w:r w:rsidR="00B01215">
        <w:rPr>
          <w:lang w:val="en-US"/>
        </w:rPr>
        <w:fldChar w:fldCharType="separate"/>
      </w:r>
      <w:r w:rsidR="00E836FC" w:rsidRPr="00E836FC">
        <w:t>(e.g., in a cross-cultural study McHugh, Zhang, et al., 2023 reported rates of dumbfounded responding ranging from 9% to 36% depending on the scenario and population)</w:t>
      </w:r>
      <w:r w:rsidR="00B01215">
        <w:rPr>
          <w:lang w:val="en-US"/>
        </w:rPr>
        <w:fldChar w:fldCharType="end"/>
      </w:r>
      <w:r w:rsidRPr="007F3944">
        <w:rPr>
          <w:lang w:val="en-US"/>
        </w:rPr>
        <w:t>. Despite a growing body of empirical work demonstrating the phenomenon, it remains poorly understood, with only limited work examining the specific mechanisms that underpin dumbfounded responding.</w:t>
      </w:r>
    </w:p>
    <w:p w14:paraId="313C5144" w14:textId="77777777" w:rsidR="007F3944" w:rsidRPr="007F3944" w:rsidRDefault="007F3944" w:rsidP="007F3944">
      <w:pPr>
        <w:pStyle w:val="Heading1"/>
        <w:rPr>
          <w:lang w:val="en-US"/>
        </w:rPr>
      </w:pPr>
      <w:r w:rsidRPr="007F3944">
        <w:rPr>
          <w:lang w:val="en-US"/>
        </w:rPr>
        <w:t>The Importance of Studying Dumbfounding</w:t>
      </w:r>
    </w:p>
    <w:p w14:paraId="72065F7D" w14:textId="29A5449B" w:rsidR="007F3944" w:rsidRPr="007F3944" w:rsidRDefault="007F3944" w:rsidP="007F3944">
      <w:pPr>
        <w:rPr>
          <w:lang w:val="en-US"/>
        </w:rPr>
      </w:pPr>
      <w:r w:rsidRPr="007F3944">
        <w:rPr>
          <w:lang w:val="en-US"/>
        </w:rPr>
        <w:t>Since its earliest empirical demonstrations</w:t>
      </w:r>
      <w:r w:rsidR="00B01215">
        <w:rPr>
          <w:lang w:val="en-US"/>
        </w:rPr>
        <w:t xml:space="preserve"> </w:t>
      </w:r>
      <w:r w:rsidR="00B01215">
        <w:rPr>
          <w:lang w:val="en-US"/>
        </w:rPr>
        <w:fldChar w:fldCharType="begin"/>
      </w:r>
      <w:r w:rsidR="007515E8">
        <w:rPr>
          <w:lang w:val="en-US"/>
        </w:rPr>
        <w:instrText xml:space="preserve"> ADDIN ZOTERO_ITEM CSL_CITATION {"citationID":"ZjthT5BQ","properties":{"formattedCitation":"(Haidt et al., 2000)","plainCitation":"(Haidt et al., 2000)","noteIndex":0},"citationItems":[{"id":10097,"uris":["http://zotero.org/groups/2506929/items/NH5RV8MP"],"itemData":{"id":10097,"type":"article-journal","container-title":"Unpublished manuscript, University of Virginia","source":"Google Scholar","title":"Moral dumbfounding: When intuition finds no reason","title-short":"Moral dumbfounding","author":[{"family":"Haidt","given":"Jonathan"},{"family":"Björklund","given":"Fredrik"},{"family":"Murphy","given":"Scott"}],"accessed":{"date-parts":[["2014",2,18]]},"issued":{"date-parts":[["2000"]]},"citation-key":"haidtMoralDumbfoundingWhen2000"}}],"schema":"https://github.com/citation-style-language/schema/raw/master/csl-citation.json"} </w:instrText>
      </w:r>
      <w:r w:rsidR="00B01215">
        <w:rPr>
          <w:lang w:val="en-US"/>
        </w:rPr>
        <w:fldChar w:fldCharType="separate"/>
      </w:r>
      <w:r w:rsidR="00B01215" w:rsidRPr="00B01215">
        <w:t>(Haidt et al., 2000)</w:t>
      </w:r>
      <w:r w:rsidR="00B01215">
        <w:rPr>
          <w:lang w:val="en-US"/>
        </w:rPr>
        <w:fldChar w:fldCharType="end"/>
      </w:r>
      <w:r w:rsidRPr="007F3944">
        <w:rPr>
          <w:lang w:val="en-US"/>
        </w:rPr>
        <w:t>, moral dumbfounding has influenced theorizing about moral judgment. It is typically cited as evidence that moral judgments can be grounded in intuitive, automatic, or emotional processes</w:t>
      </w:r>
      <w:r w:rsidR="00B01215">
        <w:rPr>
          <w:lang w:val="en-US"/>
        </w:rPr>
        <w:t xml:space="preserve"> </w:t>
      </w:r>
      <w:r w:rsidR="00B01215">
        <w:rPr>
          <w:lang w:val="en-US"/>
        </w:rPr>
        <w:fldChar w:fldCharType="begin"/>
      </w:r>
      <w:r w:rsidR="007515E8">
        <w:rPr>
          <w:lang w:val="en-US"/>
        </w:rPr>
        <w:instrText xml:space="preserve"> ADDIN ZOTERO_ITEM CSL_CITATION {"citationID":"3USBEmOh","properties":{"formattedCitation":"(Cushman et al., 2010; Haidt, 2001; Prinz, 2005)","plainCitation":"(Cushman et al., 2010; Haidt, 2001; Prinz, 2005)","noteIndex":0},"citationItems":[{"id":562,"uris":["http://zotero.org/users/1340199/items/VW6TJGWH"],"itemData":{"id":562,"type":"chapter","container-title":"The Moral Psychology Handbook","event-place":"Oxford; New York","ISBN":"978-0-19-958214-3","language":"English","note":"00000","page":"47-71","publisher":"Oxford University Press","publisher-place":"Oxford; New York","title":"Multi-system Moral Psychology","editor":[{"family":"Doris","given":"John M."}],"author":[{"family":"Cushman","given":"Fiery A."},{"family":"Young","given":"Liane"},{"family":"Greene","given":"Joshua David"}],"issued":{"date-parts":[["2010"]]},"citation-key":"cushman_Multisystem_2010"}},{"id":2323,"uris":["http://zotero.org/users/1340199/items/QW95ES67"],"itemData":{"id":2323,"type":"article-journal","abstract":"Research on moral judgment has been dominated by rationalist models, in which moral judgment is thought to be caused by moral reasoning. The author gives 4 reasons for considering the hypothesis that moral reasoning does not cause moral judgment; rather, moral reasoning is usually a post hoc construction, generated after a judgment has been reached. The social intuitionist model is presented as an alternative to rationalist models. The model is a social model in that it deemphasizes the private reasoning done by individuals and emphasizes instead the importance of social and cultural influences. The model is an intuitionist model in that it states that moral judgment is generally the result of quick, automatic evaluations (intuitions). The model is more consistent than rationalist models with recent findings in social, cultural, evolutionary, and biological psychology, as well as in anthropology and primatology.","container-title":"Psychological Review","DOI":"10.1037/0033-295X.108.4.814","ISSN":"1939-1471(Electronic);0033-295X(Print)","issue":"4","license":"(c) 2012 APA, all rights reserved","page":"814-834","source":"APA PsycNET","title":"The emotional dog and its rational tail: A social intuitionist approach to moral judgment","title-short":"The emotional dog and its rational tail","volume":"108","author":[{"family":"Haidt","given":"Jonathan"}],"issued":{"date-parts":[["2001"]]},"citation-key":"haidt_emotional_2001"}},{"id":1356,"uris":["http://zotero.org/users/1340199/items/3VS74JA6"],"itemData":{"id":1356,"type":"chapter","abstract":"One of the key questions in cognitive psychology is how people represent knowledge about concepts such as football or love. Recently some researchers have proposed that concepts are represented in human memory by the sensorimotor systems that underlie interaction with the outside world. These theories represent a recent development in cognitive science to view cognition no longer in terms of abstract information processing, but in terms of perception and action. In other words, cognition is grounded in embodied experiences. Studies show that sensory perception and motor actions support understanding of words and object concepts. Moreover, even understanding of abstract and emotion concepts can be shown to rely on more concrete, embodied experiences. Finally, language itself can be shown to be grounded in sensorimotor processes. This book brings together theoretical arguments and empirical evidence from several key researchers in this field to support this framework.","container-title":"Grounding Cognition: The Role of Perception and Action in Memory, Language, and Thinking","ISBN":"978-1-139-44247-3","language":"en","note":"00000","page":"93-114","publisher":"Cambridge University Press","source":"Google Books","title":"Passionate Thoughts: The Emotional Embodiment of Moral Concepts","editor":[{"family":"Pecher","given":"Diane"},{"family":"Zwaan","given":"Rolf A."}],"author":[{"family":"Prinz","given":"Jesse J."}],"issued":{"date-parts":[["2005",1,10]]},"citation-key":"prinz_Passionate_2005"}}],"schema":"https://github.com/citation-style-language/schema/raw/master/csl-citation.json"} </w:instrText>
      </w:r>
      <w:r w:rsidR="00B01215">
        <w:rPr>
          <w:lang w:val="en-US"/>
        </w:rPr>
        <w:fldChar w:fldCharType="separate"/>
      </w:r>
      <w:r w:rsidR="00B01215" w:rsidRPr="00B01215">
        <w:t>(Cushman et al., 2010; Haidt, 2001; Prinz, 2005)</w:t>
      </w:r>
      <w:r w:rsidR="00B01215">
        <w:rPr>
          <w:lang w:val="en-US"/>
        </w:rPr>
        <w:fldChar w:fldCharType="end"/>
      </w:r>
      <w:r w:rsidRPr="007F3944">
        <w:rPr>
          <w:lang w:val="en-US"/>
        </w:rPr>
        <w:t>, informing the development of both intuitionist</w:t>
      </w:r>
      <w:r w:rsidR="00B01215">
        <w:rPr>
          <w:lang w:val="en-US"/>
        </w:rPr>
        <w:t xml:space="preserve"> </w:t>
      </w:r>
      <w:r w:rsidR="00B01215">
        <w:rPr>
          <w:lang w:val="en-US"/>
        </w:rPr>
        <w:fldChar w:fldCharType="begin"/>
      </w:r>
      <w:r w:rsidR="007515E8">
        <w:rPr>
          <w:lang w:val="en-US"/>
        </w:rPr>
        <w:instrText xml:space="preserve"> ADDIN ZOTERO_ITEM CSL_CITATION {"citationID":"FS5PnENg","properties":{"formattedCitation":"(Haidt, 2001)","plainCitation":"(Haidt, 2001)","noteIndex":0},"citationItems":[{"id":2323,"uris":["http://zotero.org/users/1340199/items/QW95ES67"],"itemData":{"id":2323,"type":"article-journal","abstract":"Research on moral judgment has been dominated by rationalist models, in which moral judgment is thought to be caused by moral reasoning. The author gives 4 reasons for considering the hypothesis that moral reasoning does not cause moral judgment; rather, moral reasoning is usually a post hoc construction, generated after a judgment has been reached. The social intuitionist model is presented as an alternative to rationalist models. The model is a social model in that it deemphasizes the private reasoning done by individuals and emphasizes instead the importance of social and cultural influences. The model is an intuitionist model in that it states that moral judgment is generally the result of quick, automatic evaluations (intuitions). The model is more consistent than rationalist models with recent findings in social, cultural, evolutionary, and biological psychology, as well as in anthropology and primatology.","container-title":"Psychological Review","DOI":"10.1037/0033-295X.108.4.814","ISSN":"1939-1471(Electronic);0033-295X(Print)","issue":"4","license":"(c) 2012 APA, all rights reserved","page":"814-834","source":"APA PsycNET","title":"The emotional dog and its rational tail: A social intuitionist approach to moral judgment","title-short":"The emotional dog and its rational tail","volume":"108","author":[{"family":"Haidt","given":"Jonathan"}],"issued":{"date-parts":[["2001"]]},"citation-key":"haidt_emotional_2001"}}],"schema":"https://github.com/citation-style-language/schema/raw/master/csl-citation.json"} </w:instrText>
      </w:r>
      <w:r w:rsidR="00B01215">
        <w:rPr>
          <w:lang w:val="en-US"/>
        </w:rPr>
        <w:fldChar w:fldCharType="separate"/>
      </w:r>
      <w:r w:rsidR="00B01215" w:rsidRPr="00B01215">
        <w:t>(Haidt, 2001)</w:t>
      </w:r>
      <w:r w:rsidR="00B01215">
        <w:rPr>
          <w:lang w:val="en-US"/>
        </w:rPr>
        <w:fldChar w:fldCharType="end"/>
      </w:r>
      <w:r w:rsidRPr="007F3944">
        <w:rPr>
          <w:lang w:val="en-US"/>
        </w:rPr>
        <w:t xml:space="preserve"> and dual-process theories of moral judgment</w:t>
      </w:r>
      <w:r w:rsidR="00B01215">
        <w:rPr>
          <w:lang w:val="en-US"/>
        </w:rPr>
        <w:t xml:space="preserve"> </w:t>
      </w:r>
      <w:r w:rsidR="00B01215">
        <w:rPr>
          <w:lang w:val="en-US"/>
        </w:rPr>
        <w:fldChar w:fldCharType="begin"/>
      </w:r>
      <w:r w:rsidR="007515E8">
        <w:rPr>
          <w:lang w:val="en-US"/>
        </w:rPr>
        <w:instrText xml:space="preserve"> ADDIN ZOTERO_ITEM CSL_CITATION {"citationID":"LQubvvDY","properties":{"formattedCitation":"(Byrd &amp; Conway, 2019; Cushman, 2013)","plainCitation":"(Byrd &amp; Conway, 2019; Cushman, 2013)","noteIndex":0},"citationItems":[{"id":2545,"uris":["http://zotero.org/users/1340199/items/7XU3LWLX"],"itemData":{"id":2545,"type":"article-journal","abstract":"Conventional sacrificial moral dilemmas propose directly causing some harm to prevent greater harm. Theory suggests that accepting such actions (consistent with utilitarian philosophy) involves more reflective reasoning than rejecting such actions (consistent with deontological philosophy). However, past findings do not always replicate, confound different kinds of reflection, and employ conventional sacrificial dilemmas that treat utilitarian and deontological considerations as opposite. In two studies, we examined whether past findings would replicate when employing process dissociation to assess deontological and utilitarian inclinations independently. Findings suggested two categorically different impacts of reflection: measures of arithmetic reflection, such as the Cognitive Reflection Test, predicted only utilitarian, not deontological, response tendencies. However, measures of logical reflection, such as performance on logical syllogisms, positively predicted both utilitarian and deontological tendencies. These studies replicate some findings, clarify others, and reveal opportunity for additional nuance in dual process theorist’s claims about the link between reflection and dilemma judgments.","container-title":"Cognition","DOI":"10.1016/j.cognition.2019.06.007","ISSN":"0010-0277","journalAbbreviation":"Cognition","language":"en","page":"103995","source":"ScienceDirect","title":"Not all who ponder count costs: Arithmetic reflection predicts utilitarian tendencies, but logical reflection predicts both deontological and utilitarian tendencies","title-short":"Not all who ponder count costs","volume":"192","author":[{"family":"Byrd","given":"Nick"},{"family":"Conway","given":"Paul"}],"issued":{"date-parts":[["2019",11,1]]},"citation-key":"byrd_Not_2019"}},{"id":2543,"uris":["http://zotero.org/users/1340199/items/SQE46NZ4"],"itemData":{"id":2543,"type":"article-journal","abstract":"Dual-system approaches to psychology explain the fundamental properties of human judgment, decision making, and behavior across diverse domains. Yet, the appropriate characterization of each system is a source of debate. For instance, a large body of research on moral psychology makes use of the contrast between “emotional” and “rational/cognitive” processes, yet even the chief proponents of this division recognize its shortcomings. Largely independently, research in the computational neurosciences has identified a broad division between two algorithms for learning and choice derived from formal models of reinforcement learning. One assigns value to actions intrinsically based on past experience, while another derives representations of value from an internally represented causal model of the world. This division between action- and outcome-based value representation provides an ideal framework for a dual-system theory in the moral domain.","container-title":"Personality and Social Psychology Review","DOI":"10.1177/1088868313495594","ISSN":"1088-8683, 1532-7957","issue":"3","journalAbbreviation":"Pers Soc Psychol Rev","language":"en","note":"PMID: 23861355","page":"273-292","source":"psr.sagepub.com","title":"Action, Outcome, and Value A Dual-System Framework for Morality","volume":"17","author":[{"family":"Cushman","given":"Fiery A."}],"issued":{"date-parts":[["2013",8,1]]},"citation-key":"cushman_Action_2013"}}],"schema":"https://github.com/citation-style-language/schema/raw/master/csl-citation.json"} </w:instrText>
      </w:r>
      <w:r w:rsidR="00B01215">
        <w:rPr>
          <w:lang w:val="en-US"/>
        </w:rPr>
        <w:fldChar w:fldCharType="separate"/>
      </w:r>
      <w:r w:rsidR="00B01215" w:rsidRPr="00B01215">
        <w:t>(Byrd &amp; Conway, 2019; Cushman, 2013)</w:t>
      </w:r>
      <w:r w:rsidR="00B01215">
        <w:rPr>
          <w:lang w:val="en-US"/>
        </w:rPr>
        <w:fldChar w:fldCharType="end"/>
      </w:r>
      <w:r w:rsidRPr="007F3944">
        <w:rPr>
          <w:lang w:val="en-US"/>
        </w:rPr>
        <w:t>.</w:t>
      </w:r>
    </w:p>
    <w:p w14:paraId="798A2AAE" w14:textId="0F192AA3" w:rsidR="007F3944" w:rsidRPr="007F3944" w:rsidRDefault="007F3944" w:rsidP="007F3944">
      <w:pPr>
        <w:rPr>
          <w:lang w:val="en-US"/>
        </w:rPr>
      </w:pPr>
      <w:r w:rsidRPr="007F3944">
        <w:rPr>
          <w:lang w:val="en-US"/>
        </w:rPr>
        <w:t>While its influence on the development of theory is apparent, the cognitive processes that lead to dumbfounding are not well accounted for within current theorizing. There have been some attempts to explain the phenomenon</w:t>
      </w:r>
      <w:r w:rsidR="00B01215">
        <w:rPr>
          <w:lang w:val="en-US"/>
        </w:rPr>
        <w:t xml:space="preserve"> </w:t>
      </w:r>
      <w:r w:rsidR="00B01215">
        <w:rPr>
          <w:lang w:val="en-US"/>
        </w:rPr>
        <w:fldChar w:fldCharType="begin"/>
      </w:r>
      <w:r w:rsidR="007515E8">
        <w:rPr>
          <w:lang w:val="en-US"/>
        </w:rPr>
        <w:instrText xml:space="preserve"> ADDIN ZOTERO_ITEM CSL_CITATION {"citationID":"62ms0bqO","properties":{"formattedCitation":"(e.g., Green, 2025; Haidt, 2001; McHugh et al., 2022)","plainCitation":"(e.g., Green, 2025; Haidt, 2001; McHugh et al., 2022)","noteIndex":0},"citationItems":[{"id":14637,"uris":["http://zotero.org/users/1340199/items/REFJAI73","http://zotero.org/users/1340199/items/UGE7TB5X"],"itemData":{"id":14637,"type":"article-journal","abstract":"Moral dumbfounding and imaginative resistance have both spawned important literatures that intersect moral psychology. Moral dumbfounding, rooted in Jonathan Haidt’s empirical work, has been taken to be evidence of the epistemic and cognitive shallowness of many of our moral emotions and beliefs. Opinions about imaginative resistance, on the other hand, have treated it as something between a psychological curiosity and an ethical spandrel. This essay argues that the two are related and that teasing out this relation is important for understanding each phenomenon. For positions or practices that our moral communities treat as inadmissible, we do not naturally deliberate about the truth of such positions or imagine what the world would be like if we adopted those practices so much as we resist treating them as live options for moral consideration. As we near the perceived boundary of appropriate moral discourse, we switch from moral deliberation to the rehearsal of stock reasons for why the boundaries of deliberation are fixed where they are or to resisting uptake of reasons for doing what is perceived as morally deviant. Likewise, when asked to imagine a world in a way that invites situating the boundaries of what is morally inadmissible in our world differently, we switch from a willingness to suspend disbelief and accept a narrative on its own terms to explicitly bracketing or actively resisting the story.","container-title":"Philosophical Psychology","DOI":"10.1080/09515089.2023.2299374","ISSN":"0951-5089","issue":"5","note":"publisher: Routledge\n_eprint: https://doi.org/10.1080/09515089.2023.2299374","page":"2146-2164","source":"Taylor and Francis+NEJM","title":"Moral dumbfounding and imaginative resistance","volume":"38","author":[{"family":"Green","given":"Adam"}],"issued":{"date-parts":[["2025",7,4]]},"citation-key":"green_Moral_2025"},"prefix":"e.g., "},{"id":2323,"uris":["http://zotero.org/users/1340199/items/QW95ES67"],"itemData":{"id":2323,"type":"article-journal","abstract":"Research on moral judgment has been dominated by rationalist models, in which moral judgment is thought to be caused by moral reasoning. The author gives 4 reasons for considering the hypothesis that moral reasoning does not cause moral judgment; rather, moral reasoning is usually a post hoc construction, generated after a judgment has been reached. The social intuitionist model is presented as an alternative to rationalist models. The model is a social model in that it deemphasizes the private reasoning done by individuals and emphasizes instead the importance of social and cultural influences. The model is an intuitionist model in that it states that moral judgment is generally the result of quick, automatic evaluations (intuitions). The model is more consistent than rationalist models with recent findings in social, cultural, evolutionary, and biological psychology, as well as in anthropology and primatology.","container-title":"Psychological Review","DOI":"10.1037/0033-295X.108.4.814","ISSN":"1939-1471(Electronic);0033-295X(Print)","issue":"4","license":"(c) 2012 APA, all rights reserved","page":"814-834","source":"APA PsycNET","title":"The emotional dog and its rational tail: A social intuitionist approach to moral judgment","title-short":"The emotional dog and its rational tail","volume":"108","author":[{"family":"Haidt","given":"Jonathan"}],"issued":{"date-parts":[["2001"]]},"citation-key":"haidt_emotional_2001"}},{"id":3188,"uris":["http://zotero.org/users/1340199/items/FXEKNZWQ"],"itemData":{"id":3188,"type":"article-journal","abstract":"Observed variability and complexity of judgments of “right” and “wrong” cannot be readily accounted for within extant approaches to understanding moral judgment. In response to this challenge, we present a novel perspective on categorization in moral judgment. Moral judgment as categorization (MJAC) incorporates principles of category formation research while addressing key challenges of existing approaches to moral judgment. People develop skills in making context-relevant categorizations. They learn that various objects (events, behaviors, people, etc.) can be categorized as morally right or wrong. Repetition and rehearsal result in reliable, habitualized categorizations. According to this skill-formation account of moral categorization, the learning and the habitualization of the forming of moral categories occur within goal-directed activity that is sensitive to various contextual influences. By allowing for the complexity of moral judgments, MJAC offers greater explanatory power than existing approaches while also providing opportunities for a diverse range of new research questions.","container-title":"Perspectives on Psychological Science","DOI":"10.1177/1745691621990636","ISSN":"1745-6916","issue":"1","journalAbbreviation":"Perspect Psychol Sci","language":"en","note":"33 citations (Semantic Scholar/DOI) [2025-07-29]\n36 citations (Crossref/DOI) [2025-07-29]\n30 citations (Crossref/DOI) [2024-10-25]\npublisher: SAGE Publications Inc","page":"131-152","source":"SAGE Journals","title":"Moral Judgment as Categorization (MJAC)","volume":"17","author":[{"family":"McHugh","given":"Cillian"},{"family":"McGann","given":"Marek"},{"family":"Igou","given":"Eric R."},{"family":"Kinsella","given":"Elaine L."}],"issued":{"date-parts":[["2022",1,1]]},"citation-key":"mchugh_Moral_2022"}}],"schema":"https://github.com/citation-style-language/schema/raw/master/csl-citation.json"} </w:instrText>
      </w:r>
      <w:r w:rsidR="00B01215">
        <w:rPr>
          <w:lang w:val="en-US"/>
        </w:rPr>
        <w:fldChar w:fldCharType="separate"/>
      </w:r>
      <w:r w:rsidR="00E836FC" w:rsidRPr="00E836FC">
        <w:t>(e.g., Green, 2025; Haidt, 2001; McHugh et al., 2022)</w:t>
      </w:r>
      <w:r w:rsidR="00B01215">
        <w:rPr>
          <w:lang w:val="en-US"/>
        </w:rPr>
        <w:fldChar w:fldCharType="end"/>
      </w:r>
      <w:r w:rsidRPr="007F3944">
        <w:rPr>
          <w:lang w:val="en-US"/>
        </w:rPr>
        <w:t>, however, there is only limited empirical work directly testing these explanations</w:t>
      </w:r>
      <w:r w:rsidR="00E836FC">
        <w:rPr>
          <w:lang w:val="en-US"/>
        </w:rPr>
        <w:t xml:space="preserve"> </w:t>
      </w:r>
      <w:r w:rsidR="00E836FC">
        <w:rPr>
          <w:lang w:val="en-US"/>
        </w:rPr>
        <w:fldChar w:fldCharType="begin"/>
      </w:r>
      <w:r w:rsidR="007515E8">
        <w:rPr>
          <w:lang w:val="en-US"/>
        </w:rPr>
        <w:instrText xml:space="preserve"> ADDIN ZOTERO_ITEM CSL_CITATION {"citationID":"pHM5lVo8","properties":{"formattedCitation":"(McHugh, McGann, et al., 2023)","plainCitation":"(McHugh, McGann, et al., 2023)","noteIndex":0},"citationItems":[{"id":12211,"uris":["http://zotero.org/users/1340199/items/JK8BE54L"],"itemData":{"id":12211,"type":"article-journal","abstract":"Moral dumbfounding occurs when people defend a moral judgment, without reasons in support of this judgment. The phenomenon has been influential in moral psychology, however, despite its influence, it remains poorly understood. Based on the notion that cognitive load enhances biases and shortcomings in human judgment when elaboration is beneficial, we hypothesized that under cognitive load, people would be less likely to provide reasons for a judgment and more likely to be dumbfounded (or to change their judgment). In a pre-registered study (N = 1686) we tested this prediction. Our findings suggest that cognitive load reduces reason-giving, and increases dumbfounding (but does not lead to changes in judgments). Our results provide new insights into the phenomenon of moral dumbfounding while also advancing theory in moral psychology.","container-title":"Collabra: Psychology","DOI":"10.1525/collabra.73818","ISSN":"2474-7394","issue":"1","journalAbbreviation":"Collabra: Psychology","note":"3 citations (Crossref/DOI) [2025-08-18]","page":"73818","source":"Silverchair","title":"Cognitive Load Can Reduce Reason-Giving in a Moral Dumbfounding Task","volume":"9","author":[{"family":"McHugh","given":"Cillian"},{"family":"McGann","given":"Marek"},{"family":"Igou","given":"Eric R."},{"family":"Kinsella","given":"Elaine L."}],"issued":{"date-parts":[["2023",4,3]]},"citation-key":"mchugh_Cognitive_2023"}}],"schema":"https://github.com/citation-style-language/schema/raw/master/csl-citation.json"} </w:instrText>
      </w:r>
      <w:r w:rsidR="00E836FC">
        <w:rPr>
          <w:lang w:val="en-US"/>
        </w:rPr>
        <w:fldChar w:fldCharType="separate"/>
      </w:r>
      <w:r w:rsidR="00E836FC" w:rsidRPr="00E836FC">
        <w:t>(McHugh, McGann, et al., 2023)</w:t>
      </w:r>
      <w:r w:rsidR="00E836FC">
        <w:rPr>
          <w:lang w:val="en-US"/>
        </w:rPr>
        <w:fldChar w:fldCharType="end"/>
      </w:r>
      <w:r w:rsidRPr="007F3944">
        <w:rPr>
          <w:lang w:val="en-US"/>
        </w:rPr>
        <w:t>. Furthering our understanding of moral dumbfounding is therefore critical for the advancement of theory in moral psychology. That is, a successful theory of moral psychology should be able to provide a clear account of the phenomenon. This is the first aim of the current work.</w:t>
      </w:r>
    </w:p>
    <w:p w14:paraId="4494412F" w14:textId="77777777" w:rsidR="007F3944" w:rsidRPr="007F3944" w:rsidRDefault="007F3944" w:rsidP="007F3944">
      <w:pPr>
        <w:rPr>
          <w:lang w:val="en-US"/>
        </w:rPr>
      </w:pPr>
      <w:r w:rsidRPr="007F3944">
        <w:rPr>
          <w:lang w:val="en-US"/>
        </w:rPr>
        <w:lastRenderedPageBreak/>
        <w:t xml:space="preserve">In addition to the theoretical importance of understanding moral dumbfounding, </w:t>
      </w:r>
      <w:proofErr w:type="gramStart"/>
      <w:r w:rsidRPr="007F3944">
        <w:rPr>
          <w:lang w:val="en-US"/>
        </w:rPr>
        <w:t>There</w:t>
      </w:r>
      <w:proofErr w:type="gramEnd"/>
      <w:r w:rsidRPr="007F3944">
        <w:rPr>
          <w:lang w:val="en-US"/>
        </w:rPr>
        <w:t xml:space="preserve"> is also a practical benefit to studying it. Understanding moral dumbfounding may lead to the development of techniques by which it can be reduced. This would be of value both because the experience of it is often morally uncomfortable, but also because dumbfounding limits effective communication and discussion. Interventions that reduce its likelihood may improve debates addressing morally charged issues in settings from schools to parliaments. Testing one such strategy is the second aim of the current research. We propose a pre-registered experiment that will (a) examine one possible explanation for moral dumbfounding and (b) test the efficacy of one strategy that might help reduce dumbfounding: psychological distancing.</w:t>
      </w:r>
    </w:p>
    <w:p w14:paraId="0695782D" w14:textId="77777777" w:rsidR="007F3944" w:rsidRPr="007F3944" w:rsidRDefault="007F3944" w:rsidP="007F3944">
      <w:pPr>
        <w:pStyle w:val="Heading1"/>
        <w:rPr>
          <w:lang w:val="en-US"/>
        </w:rPr>
      </w:pPr>
      <w:r w:rsidRPr="007F3944">
        <w:rPr>
          <w:lang w:val="en-US"/>
        </w:rPr>
        <w:t xml:space="preserve">Moral Dumbfounding as a Conflict in </w:t>
      </w:r>
      <w:proofErr w:type="gramStart"/>
      <w:r w:rsidRPr="007F3944">
        <w:rPr>
          <w:lang w:val="en-US"/>
        </w:rPr>
        <w:t>Dual-Processes</w:t>
      </w:r>
      <w:proofErr w:type="gramEnd"/>
    </w:p>
    <w:p w14:paraId="2F30107E" w14:textId="09BBA673" w:rsidR="007F3944" w:rsidRPr="007F3944" w:rsidRDefault="007F3944" w:rsidP="007F3944">
      <w:pPr>
        <w:rPr>
          <w:lang w:val="en-US"/>
        </w:rPr>
      </w:pPr>
      <w:r w:rsidRPr="007F3944">
        <w:rPr>
          <w:lang w:val="en-US"/>
        </w:rPr>
        <w:t xml:space="preserve">McHugh, McGann, et al. </w:t>
      </w:r>
      <w:r w:rsidR="00E836FC">
        <w:rPr>
          <w:lang w:val="en-US"/>
        </w:rPr>
        <w:fldChar w:fldCharType="begin"/>
      </w:r>
      <w:r w:rsidR="007515E8">
        <w:rPr>
          <w:lang w:val="en-US"/>
        </w:rPr>
        <w:instrText xml:space="preserve"> ADDIN ZOTERO_ITEM CSL_CITATION {"citationID":"I2Qqlpx5","properties":{"formattedCitation":"(2023)","plainCitation":"(2023)","noteIndex":0},"citationItems":[{"id":12211,"uris":["http://zotero.org/users/1340199/items/JK8BE54L"],"itemData":{"id":12211,"type":"article-journal","abstract":"Moral dumbfounding occurs when people defend a moral judgment, without reasons in support of this judgment. The phenomenon has been influential in moral psychology, however, despite its influence, it remains poorly understood. Based on the notion that cognitive load enhances biases and shortcomings in human judgment when elaboration is beneficial, we hypothesized that under cognitive load, people would be less likely to provide reasons for a judgment and more likely to be dumbfounded (or to change their judgment). In a pre-registered study (N = 1686) we tested this prediction. Our findings suggest that cognitive load reduces reason-giving, and increases dumbfounding (but does not lead to changes in judgments). Our results provide new insights into the phenomenon of moral dumbfounding while also advancing theory in moral psychology.","container-title":"Collabra: Psychology","DOI":"10.1525/collabra.73818","ISSN":"2474-7394","issue":"1","journalAbbreviation":"Collabra: Psychology","note":"3 citations (Crossref/DOI) [2025-08-18]","page":"73818","source":"Silverchair","title":"Cognitive Load Can Reduce Reason-Giving in a Moral Dumbfounding Task","volume":"9","author":[{"family":"McHugh","given":"Cillian"},{"family":"McGann","given":"Marek"},{"family":"Igou","given":"Eric R."},{"family":"Kinsella","given":"Elaine L."}],"issued":{"date-parts":[["2023",4,3]]},"citation-key":"mchugh_Cognitive_2023"},"suppress-author":true}],"schema":"https://github.com/citation-style-language/schema/raw/master/csl-citation.json"} </w:instrText>
      </w:r>
      <w:r w:rsidR="00E836FC">
        <w:rPr>
          <w:lang w:val="en-US"/>
        </w:rPr>
        <w:fldChar w:fldCharType="separate"/>
      </w:r>
      <w:r w:rsidR="00E836FC" w:rsidRPr="00E836FC">
        <w:t>(2023)</w:t>
      </w:r>
      <w:r w:rsidR="00E836FC">
        <w:rPr>
          <w:lang w:val="en-US"/>
        </w:rPr>
        <w:fldChar w:fldCharType="end"/>
      </w:r>
      <w:r w:rsidRPr="007F3944">
        <w:rPr>
          <w:lang w:val="en-US"/>
        </w:rPr>
        <w:t xml:space="preserve"> proposed a dual-process explanation of moral dumbfounding. Dual-process approaches contrast intuitive/habitual responding, e.g., </w:t>
      </w:r>
      <w:r w:rsidRPr="007F3944">
        <w:rPr>
          <w:i/>
          <w:iCs/>
          <w:lang w:val="en-US"/>
        </w:rPr>
        <w:t>killing is wrong!</w:t>
      </w:r>
      <w:r w:rsidRPr="007F3944">
        <w:rPr>
          <w:lang w:val="en-US"/>
        </w:rPr>
        <w:t xml:space="preserve">, with deliberative responding, e.g., </w:t>
      </w:r>
      <w:r w:rsidRPr="007F3944">
        <w:rPr>
          <w:i/>
          <w:iCs/>
          <w:lang w:val="en-US"/>
        </w:rPr>
        <w:t>sacrificing one to save five may be justified</w:t>
      </w:r>
      <w:r w:rsidRPr="007F3944">
        <w:rPr>
          <w:lang w:val="en-US"/>
        </w:rPr>
        <w:t xml:space="preserve"> </w:t>
      </w:r>
      <w:r w:rsidR="00E836FC">
        <w:rPr>
          <w:lang w:val="en-US"/>
        </w:rPr>
        <w:fldChar w:fldCharType="begin"/>
      </w:r>
      <w:r w:rsidR="007515E8">
        <w:rPr>
          <w:lang w:val="en-US"/>
        </w:rPr>
        <w:instrText xml:space="preserve"> ADDIN ZOTERO_ITEM CSL_CITATION {"citationID":"7tWosI00","properties":{"formattedCitation":"(e.g., Bago &amp; De Neys, 2019; Cushman, 2013; Greene, 2008)","plainCitation":"(e.g., Bago &amp; De Neys, 2019; Cushman, 2013; Greene, 2008)","noteIndex":0},"citationItems":[{"id":353,"uris":["http://zotero.org/users/1340199/items/X8969LTY"],"itemData":{"id":353,"type":"article-journal","abstract":"Building on the old adage that the deliberate mind corrects the emotional heart, the influential dual process model of moral cognition has posited that utilitarian responding to moral dilemmas (i.e., choosing the greater good) requires deliberate correction of an intuitive deontological response. In the present article, we present 4 studies that force us to revise this longstanding “corrective” dual process assumption. We used a two-response paradigm in which participants had to give their first, initial response to moral dilemmas under time-pressure and cognitive load. Next, participants could take all the time they wanted to reflect on the problem and give a final response. This allowed us to identify the intuitively generated response that preceded the final response given after deliberation. Results consistently show that in the vast majority of cases (ϩ70%) in which people opt for a utilitarian response after deliberation, the utilitarian response is already given in the initial phase. Hence, utilitarian responders do not need to deliberate to correct an initial deontological response. Their intuitive response is already utilitarian in nature. We show how this leads to a revised model in which moral judgments depend on the absolute and relative strength differences between competing deontological and utilitarian intuitions.","container-title":"Journal of Experimental Psychology: General","DOI":"10.1037/xge0000533","ISSN":"1939-2222, 0096-3445","issue":"10","journalAbbreviation":"Journal of Experimental Psychology: General","language":"en","page":"1782-1801","source":"DOI.org (Crossref)","title":"The intuitive greater good: Testing the corrective dual process model of moral cognition.","title-short":"The intuitive greater good","volume":"148","author":[{"family":"Bago","given":"Bence"},{"family":"De Neys","given":"Wim"}],"issued":{"date-parts":[["2019",10]]},"citation-key":"bago_intuitive_2019"},"prefix":"e.g., "},{"id":2543,"uris":["http://zotero.org/users/1340199/items/SQE46NZ4"],"itemData":{"id":2543,"type":"article-journal","abstract":"Dual-system approaches to psychology explain the fundamental properties of human judgment, decision making, and behavior across diverse domains. Yet, the appropriate characterization of each system is a source of debate. For instance, a large body of research on moral psychology makes use of the contrast between “emotional” and “rational/cognitive” processes, yet even the chief proponents of this division recognize its shortcomings. Largely independently, research in the computational neurosciences has identified a broad division between two algorithms for learning and choice derived from formal models of reinforcement learning. One assigns value to actions intrinsically based on past experience, while another derives representations of value from an internally represented causal model of the world. This division between action- and outcome-based value representation provides an ideal framework for a dual-system theory in the moral domain.","container-title":"Personality and Social Psychology Review","DOI":"10.1177/1088868313495594","ISSN":"1088-8683, 1532-7957","issue":"3","journalAbbreviation":"Pers Soc Psychol Rev","language":"en","note":"PMID: 23861355","page":"273-292","source":"psr.sagepub.com","title":"Action, Outcome, and Value A Dual-System Framework for Morality","volume":"17","author":[{"family":"Cushman","given":"Fiery A."}],"issued":{"date-parts":[["2013",8,1]]},"citation-key":"cushman_Action_2013"}},{"id":1212,"uris":["http://zotero.org/users/1340199/items/ETSBXXEU"],"itemData":{"id":1212,"type":"chapter","container-title":"Moral Psychology Volume 3: The neurosciences of morality: emotion, brain disorders, and development","event-place":"Cambridge (Mass.)","ISBN":"978-0-262-69355-4","language":"English","note":"00000","page":"35-79","publisher":"The MIT Press","publisher-place":"Cambridge (Mass.)","source":"Open WorldCat","title":"The Secret Joke of Kant's Soul","editor":[{"family":"Sinnott-Armstrong","given":"Walter"}],"author":[{"family":"Greene","given":"Joshua David"}],"issued":{"date-parts":[["2008"]]},"citation-key":"greene_Secret_2008"}}],"schema":"https://github.com/citation-style-language/schema/raw/master/csl-citation.json"} </w:instrText>
      </w:r>
      <w:r w:rsidR="00E836FC">
        <w:rPr>
          <w:lang w:val="en-US"/>
        </w:rPr>
        <w:fldChar w:fldCharType="separate"/>
      </w:r>
      <w:r w:rsidR="00E836FC" w:rsidRPr="00E836FC">
        <w:t>(e.g., Bago &amp; De Neys, 2019; Cushman, 2013; Greene, 2008)</w:t>
      </w:r>
      <w:r w:rsidR="00E836FC">
        <w:rPr>
          <w:lang w:val="en-US"/>
        </w:rPr>
        <w:fldChar w:fldCharType="end"/>
      </w:r>
      <w:r w:rsidRPr="007F3944">
        <w:rPr>
          <w:lang w:val="en-US"/>
        </w:rPr>
        <w:t>. McHugh, McGann et al.</w:t>
      </w:r>
      <w:r w:rsidR="00E836FC">
        <w:rPr>
          <w:lang w:val="en-US"/>
        </w:rPr>
        <w:t xml:space="preserve"> </w:t>
      </w:r>
      <w:r w:rsidR="00E836FC">
        <w:rPr>
          <w:lang w:val="en-US"/>
        </w:rPr>
        <w:fldChar w:fldCharType="begin"/>
      </w:r>
      <w:r w:rsidR="007515E8">
        <w:rPr>
          <w:lang w:val="en-US"/>
        </w:rPr>
        <w:instrText xml:space="preserve"> ADDIN ZOTERO_ITEM CSL_CITATION {"citationID":"3FAAUEDV","properties":{"formattedCitation":"(2023)","plainCitation":"(2023)","noteIndex":0},"citationItems":[{"id":12211,"uris":["http://zotero.org/users/1340199/items/JK8BE54L"],"itemData":{"id":12211,"type":"article-journal","abstract":"Moral dumbfounding occurs when people defend a moral judgment, without reasons in support of this judgment. The phenomenon has been influential in moral psychology, however, despite its influence, it remains poorly understood. Based on the notion that cognitive load enhances biases and shortcomings in human judgment when elaboration is beneficial, we hypothesized that under cognitive load, people would be less likely to provide reasons for a judgment and more likely to be dumbfounded (or to change their judgment). In a pre-registered study (N = 1686) we tested this prediction. Our findings suggest that cognitive load reduces reason-giving, and increases dumbfounding (but does not lead to changes in judgments). Our results provide new insights into the phenomenon of moral dumbfounding while also advancing theory in moral psychology.","container-title":"Collabra: Psychology","DOI":"10.1525/collabra.73818","ISSN":"2474-7394","issue":"1","journalAbbreviation":"Collabra: Psychology","note":"3 citations (Crossref/DOI) [2025-08-18]","page":"73818","source":"Silverchair","title":"Cognitive Load Can Reduce Reason-Giving in a Moral Dumbfounding Task","volume":"9","author":[{"family":"McHugh","given":"Cillian"},{"family":"McGann","given":"Marek"},{"family":"Igou","given":"Eric R."},{"family":"Kinsella","given":"Elaine L."}],"issued":{"date-parts":[["2023",4,3]]},"citation-key":"mchugh_Cognitive_2023"},"suppress-author":true}],"schema":"https://github.com/citation-style-language/schema/raw/master/csl-citation.json"} </w:instrText>
      </w:r>
      <w:r w:rsidR="00E836FC">
        <w:rPr>
          <w:lang w:val="en-US"/>
        </w:rPr>
        <w:fldChar w:fldCharType="separate"/>
      </w:r>
      <w:r w:rsidR="00E836FC" w:rsidRPr="00E836FC">
        <w:t>(2023)</w:t>
      </w:r>
      <w:r w:rsidR="00E836FC">
        <w:rPr>
          <w:lang w:val="en-US"/>
        </w:rPr>
        <w:fldChar w:fldCharType="end"/>
      </w:r>
      <w:r w:rsidRPr="007F3944">
        <w:rPr>
          <w:lang w:val="en-US"/>
        </w:rPr>
        <w:t xml:space="preserve"> argue that moral dumbfounding results from a conflict in dual-processes, that is, when a habitual/intuitive response - making a moral judgment - differs from a response that results from deliberation - providing reasons for a moral judgment</w:t>
      </w:r>
      <w:r w:rsidR="00E836FC">
        <w:rPr>
          <w:lang w:val="en-US"/>
        </w:rPr>
        <w:t xml:space="preserve"> </w:t>
      </w:r>
      <w:r w:rsidR="00E836FC">
        <w:rPr>
          <w:lang w:val="en-US"/>
        </w:rPr>
        <w:fldChar w:fldCharType="begin"/>
      </w:r>
      <w:r w:rsidR="007515E8">
        <w:rPr>
          <w:lang w:val="en-US"/>
        </w:rPr>
        <w:instrText xml:space="preserve"> ADDIN ZOTERO_ITEM CSL_CITATION {"citationID":"iIGJwVA4","properties":{"formattedCitation":"(e.g., Bonner &amp; Newell, 2010; De Neys &amp; Glumicic, 2008)","plainCitation":"(e.g., Bonner &amp; Newell, 2010; De Neys &amp; Glumicic, 2008)","noteIndex":0},"citationItems":[{"id":1604,"uris":["http://zotero.org/users/1340199/items/QQUURTA2"],"itemData":{"id":1604,"type":"article-journal","abstract":"Many theorists propose two types of processing: heuristic and analytic. In conflict tasks, in which these processing types lead to opposing responses, giving the analytic response may require bothdetection andresolution of the conflict. The ratio bias task, in which people tend to treat larger numbered ratios (e.g., 20/100) as indicating a higher likelihood of winning than do equivalent smaller numbered ratios (e.g., 2/10), is considered to induce such a conflict. Experiment 1 showed response time differences associated with conflict detection, resolution, and the amount of conflict induced. The conflict detection and resolution effects were replicated in Experiment 2 and were not affected by decreasing the influence of the heuristic response or decreasing the capacity to make the analytic response. The results are consistent with dual-process accounts, but a single-process account in which quantitative, rather than qualitative, differences in processing are assumed fares equally well in explaining the data.","container-title":"Memory &amp; Cognition","DOI":"10.3758/MC.38.2.186","ISSN":"0090-502X, 1532-5946","issue":"2","journalAbbreviation":"Memory &amp; Cognition","language":"en","note":"00053","page":"186-196","source":"link.springer.com","title":"In conflict with ourselves? An investigation of heuristic and analytic processes in decision making","title-short":"In conflict with ourselves?","volume":"38","author":[{"family":"Bonner","given":"Carissa"},{"family":"Newell","given":"Ben R."}],"issued":{"date-parts":[["2010",3,1]]},"citation-key":"bonner_conflict_2010"},"prefix":"e.g., "},{"id":1627,"uris":["http://zotero.org/users/1340199/items/P9RCUT9S"],"itemData":{"id":1627,"type":"article-journal","abstract":"Popular dual process theories have characterized human thinking as an interplay between an intuitive-heuristic and demanding-analytic reasoning process. Although monitoring the output of the two systems for conflict is crucial to avoid decision making errors there are some widely different views on the efficiency of the process. Kahneman [Kahneman, D. (2002). Maps of bounded rationality: A perspective on intuitive judgement and choice. Nobel Prize Lecture. Retrieved January 11, 2006, from: http://nobelprize.org/nobel_prizes/economics/laureates/2002/kahnemann-lecture.pdf] and Evans [Evans, J. St. B. T. (1984). Heuristic and analytic processing in reasoning. British Journal of Psychology, 75, 451–468], for example, claim that the monitoring of the heuristic system is typically quite lax whereas others such as Sloman [Sloman, S. A. (1996). The empirical case for two systems of reasoning. Psychological Bulletin, 119, 3–22] and Epstein [Epstein, S. (1994). Integration of the cognitive and psychodynamic unconscious. American Psychologists, 49, 709–724] claim it is flawless and people typically experience a struggle between what they “know” and “feel” in case of a conflict. The present study contrasted these views. Participants solved classic base rate neglect problems while thinking aloud. In these problems a stereotypical description cues a response that conflicts with the response based on the analytic base rate information. Verbal protocols showed no direct evidence for an explicitly experienced conflict. As Kahneman and Evans predicted, participants hardly ever mentioned the base rates and seemed to base their judgment exclusively on heuristic reasoning. However, more implicit measures of conflict detection such as participants’ retrieval of the base rate information in an unannounced recall test, decision making latencies, and the tendency to review the base rates indicated that the base rates had been thoroughly processed. On control problems where base rates and description did not conflict this was not the case. Results suggest that whereas the popular characterization of conflict detection as an actively experienced struggle can be questioned there is nevertheless evidence for Sloman’s and Epstein’s basic claim about the flawless operation of the monitoring. Whenever the base rates and description disagree people will detect this conflict and consequently redirect attention towards a deeper processing of the base rates. Implications for the dual process framework and the rationality debate are discussed.","container-title":"Cognition","DOI":"10.1016/j.cognition.2007.06.002","ISSN":"0010-0277","issue":"3","journalAbbreviation":"Cognition","note":"00259","page":"1248-1299","source":"ScienceDirect","title":"Conflict monitoring in dual process theories of thinking","volume":"106","author":[{"family":"De Neys","given":"Wim"},{"family":"Glumicic","given":"Tamara"}],"issued":{"date-parts":[["2008",3]]},"citation-key":"deneys_Conflict_2008"}}],"schema":"https://github.com/citation-style-language/schema/raw/master/csl-citation.json"} </w:instrText>
      </w:r>
      <w:r w:rsidR="00E836FC">
        <w:rPr>
          <w:lang w:val="en-US"/>
        </w:rPr>
        <w:fldChar w:fldCharType="separate"/>
      </w:r>
      <w:r w:rsidR="00E836FC" w:rsidRPr="00E836FC">
        <w:t>(e.g., Bonner &amp; Newell, 2010; De Neys &amp; Glumicic, 2008)</w:t>
      </w:r>
      <w:r w:rsidR="00E836FC">
        <w:rPr>
          <w:lang w:val="en-US"/>
        </w:rPr>
        <w:fldChar w:fldCharType="end"/>
      </w:r>
      <w:r w:rsidRPr="007F3944">
        <w:rPr>
          <w:lang w:val="en-US"/>
        </w:rPr>
        <w:t>.</w:t>
      </w:r>
    </w:p>
    <w:p w14:paraId="61F589D0" w14:textId="035C08AB" w:rsidR="007F3944" w:rsidRPr="007F3944" w:rsidRDefault="007F3944" w:rsidP="007F3944">
      <w:pPr>
        <w:rPr>
          <w:lang w:val="en-US"/>
        </w:rPr>
      </w:pPr>
      <w:r w:rsidRPr="007F3944">
        <w:rPr>
          <w:lang w:val="en-US"/>
        </w:rPr>
        <w:t>According to this view, rates of reason-giving should be reduced in situations where deliberation is inhibited. McHugh, McGann, et al.</w:t>
      </w:r>
      <w:r w:rsidR="00E836FC">
        <w:rPr>
          <w:lang w:val="en-US"/>
        </w:rPr>
        <w:t xml:space="preserve"> </w:t>
      </w:r>
      <w:r w:rsidR="00E836FC">
        <w:rPr>
          <w:lang w:val="en-US"/>
        </w:rPr>
        <w:fldChar w:fldCharType="begin"/>
      </w:r>
      <w:r w:rsidR="007515E8">
        <w:rPr>
          <w:lang w:val="en-US"/>
        </w:rPr>
        <w:instrText xml:space="preserve"> ADDIN ZOTERO_ITEM CSL_CITATION {"citationID":"9pna8bKp","properties":{"formattedCitation":"(2023)","plainCitation":"(2023)","noteIndex":0},"citationItems":[{"id":12211,"uris":["http://zotero.org/users/1340199/items/JK8BE54L"],"itemData":{"id":12211,"type":"article-journal","abstract":"Moral dumbfounding occurs when people defend a moral judgment, without reasons in support of this judgment. The phenomenon has been influential in moral psychology, however, despite its influence, it remains poorly understood. Based on the notion that cognitive load enhances biases and shortcomings in human judgment when elaboration is beneficial, we hypothesized that under cognitive load, people would be less likely to provide reasons for a judgment and more likely to be dumbfounded (or to change their judgment). In a pre-registered study (N = 1686) we tested this prediction. Our findings suggest that cognitive load reduces reason-giving, and increases dumbfounding (but does not lead to changes in judgments). Our results provide new insights into the phenomenon of moral dumbfounding while also advancing theory in moral psychology.","container-title":"Collabra: Psychology","DOI":"10.1525/collabra.73818","ISSN":"2474-7394","issue":"1","journalAbbreviation":"Collabra: Psychology","note":"3 citations (Crossref/DOI) [2025-08-18]","page":"73818","source":"Silverchair","title":"Cognitive Load Can Reduce Reason-Giving in a Moral Dumbfounding Task","volume":"9","author":[{"family":"McHugh","given":"Cillian"},{"family":"McGann","given":"Marek"},{"family":"Igou","given":"Eric R."},{"family":"Kinsella","given":"Elaine L."}],"issued":{"date-parts":[["2023",4,3]]},"citation-key":"mchugh_Cognitive_2023"},"suppress-author":true}],"schema":"https://github.com/citation-style-language/schema/raw/master/csl-citation.json"} </w:instrText>
      </w:r>
      <w:r w:rsidR="00E836FC">
        <w:rPr>
          <w:lang w:val="en-US"/>
        </w:rPr>
        <w:fldChar w:fldCharType="separate"/>
      </w:r>
      <w:r w:rsidR="00817E56" w:rsidRPr="00817E56">
        <w:t>(2023)</w:t>
      </w:r>
      <w:r w:rsidR="00E836FC">
        <w:rPr>
          <w:lang w:val="en-US"/>
        </w:rPr>
        <w:fldChar w:fldCharType="end"/>
      </w:r>
      <w:r w:rsidRPr="007F3944">
        <w:rPr>
          <w:lang w:val="en-US"/>
        </w:rPr>
        <w:t xml:space="preserve"> tested this prediction demonstrating that a cognitive load manipulation (requiring participants to attend to a secondary task while responding to the moral dumbfounding protocol) led to reduced rates of reason-giving and higher rates of dumbfounding</w:t>
      </w:r>
      <w:r w:rsidR="00817E56">
        <w:rPr>
          <w:lang w:val="en-US"/>
        </w:rPr>
        <w:t xml:space="preserve"> </w:t>
      </w:r>
      <w:r w:rsidR="00817E56">
        <w:rPr>
          <w:lang w:val="en-US"/>
        </w:rPr>
        <w:fldChar w:fldCharType="begin"/>
      </w:r>
      <w:r w:rsidR="007515E8">
        <w:rPr>
          <w:lang w:val="en-US"/>
        </w:rPr>
        <w:instrText xml:space="preserve"> ADDIN ZOTERO_ITEM CSL_CITATION {"citationID":"A9YxwnZF","properties":{"formattedCitation":"(McHugh, McGann, et al., 2023)","plainCitation":"(McHugh, McGann, et al., 2023)","noteIndex":0},"citationItems":[{"id":12211,"uris":["http://zotero.org/users/1340199/items/JK8BE54L"],"itemData":{"id":12211,"type":"article-journal","abstract":"Moral dumbfounding occurs when people defend a moral judgment, without reasons in support of this judgment. The phenomenon has been influential in moral psychology, however, despite its influence, it remains poorly understood. Based on the notion that cognitive load enhances biases and shortcomings in human judgment when elaboration is beneficial, we hypothesized that under cognitive load, people would be less likely to provide reasons for a judgment and more likely to be dumbfounded (or to change their judgment). In a pre-registered study (N = 1686) we tested this prediction. Our findings suggest that cognitive load reduces reason-giving, and increases dumbfounding (but does not lead to changes in judgments). Our results provide new insights into the phenomenon of moral dumbfounding while also advancing theory in moral psychology.","container-title":"Collabra: Psychology","DOI":"10.1525/collabra.73818","ISSN":"2474-7394","issue":"1","journalAbbreviation":"Collabra: Psychology","note":"3 citations (Crossref/DOI) [2025-08-18]","page":"73818","source":"Silverchair","title":"Cognitive Load Can Reduce Reason-Giving in a Moral Dumbfounding Task","volume":"9","author":[{"family":"McHugh","given":"Cillian"},{"family":"McGann","given":"Marek"},{"family":"Igou","given":"Eric R."},{"family":"Kinsella","given":"Elaine L."}],"issued":{"date-parts":[["2023",4,3]]},"citation-key":"mchugh_Cognitive_2023"}}],"schema":"https://github.com/citation-style-language/schema/raw/master/csl-citation.json"} </w:instrText>
      </w:r>
      <w:r w:rsidR="00817E56">
        <w:rPr>
          <w:lang w:val="en-US"/>
        </w:rPr>
        <w:fldChar w:fldCharType="separate"/>
      </w:r>
      <w:r w:rsidR="00817E56" w:rsidRPr="00817E56">
        <w:t>(McHugh, McGann, et al., 2023)</w:t>
      </w:r>
      <w:r w:rsidR="00817E56">
        <w:rPr>
          <w:lang w:val="en-US"/>
        </w:rPr>
        <w:fldChar w:fldCharType="end"/>
      </w:r>
      <w:r w:rsidRPr="007F3944">
        <w:rPr>
          <w:lang w:val="en-US"/>
        </w:rPr>
        <w:t>.</w:t>
      </w:r>
    </w:p>
    <w:p w14:paraId="23B4DAD0" w14:textId="31ACD74A" w:rsidR="007F3944" w:rsidRPr="007F3944" w:rsidRDefault="007F3944" w:rsidP="007F3944">
      <w:pPr>
        <w:rPr>
          <w:lang w:val="en-US"/>
        </w:rPr>
      </w:pPr>
      <w:r w:rsidRPr="007F3944">
        <w:rPr>
          <w:lang w:val="en-US"/>
        </w:rPr>
        <w:lastRenderedPageBreak/>
        <w:t xml:space="preserve"> The reverse prediction can also be </w:t>
      </w:r>
      <w:proofErr w:type="gramStart"/>
      <w:r w:rsidRPr="007F3944">
        <w:rPr>
          <w:lang w:val="en-US"/>
        </w:rPr>
        <w:t>made:</w:t>
      </w:r>
      <w:proofErr w:type="gramEnd"/>
      <w:r w:rsidRPr="007F3944">
        <w:rPr>
          <w:lang w:val="en-US"/>
        </w:rPr>
        <w:t xml:space="preserve"> under conditions where deliberative responding is more likely, rates of reason-giving should increase, and rates of dumbfounding should decrease. We draw on research on construal level theory and psychological distance</w:t>
      </w:r>
      <w:r w:rsidR="00817E56">
        <w:rPr>
          <w:lang w:val="en-US"/>
        </w:rPr>
        <w:t xml:space="preserve"> </w:t>
      </w:r>
      <w:r w:rsidR="00817E56">
        <w:rPr>
          <w:lang w:val="en-US"/>
        </w:rPr>
        <w:fldChar w:fldCharType="begin"/>
      </w:r>
      <w:r w:rsidR="007515E8">
        <w:rPr>
          <w:lang w:val="en-US"/>
        </w:rPr>
        <w:instrText xml:space="preserve"> ADDIN ZOTERO_ITEM CSL_CITATION {"citationID":"Wa2u1sIn","properties":{"formattedCitation":"(e.g., Trope &amp; Liberman, 2010)","plainCitation":"(e.g., Trope &amp; Liberman, 2010)","noteIndex":0},"citationItems":[{"id":2024,"uris":["http://zotero.org/users/1340199/items/R8YBT38C"],"itemData":{"id":2024,"type":"article-journal","abstract":"FULL TEXT Abstract: People are capable of thinking about the future, the past, remote locations, another person's perspective, and counterfactual alternatives....","container-title":"Psychological review, Psychological review","DOI":"10.1037/a0018963, 10.1037/a0018963","ISSN":"0033-295X","issue":"2, 2","journalAbbreviation":"Psychol Rev","language":"eng","note":"PMID: 20438233","page":"440, 440-463","source":"europepmc.org","title":"Construal-level theory of psychological distance., Construal-Level Theory of Psychological Distance","volume":"117, 117","author":[{"family":"Trope","given":"Yaacov"},{"family":"Liberman","given":"Nira"}],"issued":{"date-parts":[["2010",4]]},"citation-key":"trope_Construallevel_2010"},"prefix":"e.g., "}],"schema":"https://github.com/citation-style-language/schema/raw/master/csl-citation.json"} </w:instrText>
      </w:r>
      <w:r w:rsidR="00817E56">
        <w:rPr>
          <w:lang w:val="en-US"/>
        </w:rPr>
        <w:fldChar w:fldCharType="separate"/>
      </w:r>
      <w:r w:rsidR="00817E56" w:rsidRPr="00817E56">
        <w:t>(e.g., Trope &amp; Liberman, 2010)</w:t>
      </w:r>
      <w:r w:rsidR="00817E56">
        <w:rPr>
          <w:lang w:val="en-US"/>
        </w:rPr>
        <w:fldChar w:fldCharType="end"/>
      </w:r>
      <w:r w:rsidRPr="007F3944">
        <w:rPr>
          <w:lang w:val="en-US"/>
        </w:rPr>
        <w:t>, and predict that under conditions of increased psychological distance, rates of reason-giving should increase.</w:t>
      </w:r>
      <w:ins w:id="14" w:author="Cillian.McHugh" w:date="2025-10-14T16:11:00Z" w16du:dateUtc="2025-10-14T15:11:00Z">
        <w:r w:rsidR="004A34DC">
          <w:rPr>
            <w:lang w:val="en-US"/>
          </w:rPr>
          <w:t xml:space="preserve"> </w:t>
        </w:r>
        <w:r w:rsidR="004A34DC" w:rsidRPr="003A34C1">
          <w:rPr>
            <w:highlight w:val="yellow"/>
            <w:lang w:val="en-US"/>
            <w:rPrChange w:id="15" w:author="Cillian.McHugh" w:date="2025-10-14T16:28:00Z" w16du:dateUtc="2025-10-14T15:28:00Z">
              <w:rPr>
                <w:lang w:val="en-US"/>
              </w:rPr>
            </w:rPrChange>
          </w:rPr>
          <w:t>Th</w:t>
        </w:r>
      </w:ins>
      <w:ins w:id="16" w:author="Cillian.McHugh" w:date="2025-10-14T16:15:00Z" w16du:dateUtc="2025-10-14T15:15:00Z">
        <w:r w:rsidR="004F1103" w:rsidRPr="003A34C1">
          <w:rPr>
            <w:highlight w:val="yellow"/>
            <w:lang w:val="en-US"/>
            <w:rPrChange w:id="17" w:author="Cillian.McHugh" w:date="2025-10-14T16:28:00Z" w16du:dateUtc="2025-10-14T15:28:00Z">
              <w:rPr>
                <w:lang w:val="en-US"/>
              </w:rPr>
            </w:rPrChange>
          </w:rPr>
          <w:t>e proposed stud</w:t>
        </w:r>
      </w:ins>
      <w:ins w:id="18" w:author="Cillian.McHugh" w:date="2025-10-14T16:22:00Z" w16du:dateUtc="2025-10-14T15:22:00Z">
        <w:r w:rsidR="004F1103" w:rsidRPr="003A34C1">
          <w:rPr>
            <w:highlight w:val="yellow"/>
            <w:lang w:val="en-US"/>
            <w:rPrChange w:id="19" w:author="Cillian.McHugh" w:date="2025-10-14T16:28:00Z" w16du:dateUtc="2025-10-14T15:28:00Z">
              <w:rPr>
                <w:lang w:val="en-US"/>
              </w:rPr>
            </w:rPrChange>
          </w:rPr>
          <w:t>ies</w:t>
        </w:r>
      </w:ins>
      <w:ins w:id="20" w:author="Cillian.McHugh" w:date="2025-10-14T16:15:00Z" w16du:dateUtc="2025-10-14T15:15:00Z">
        <w:r w:rsidR="004F1103" w:rsidRPr="003A34C1">
          <w:rPr>
            <w:highlight w:val="yellow"/>
            <w:lang w:val="en-US"/>
            <w:rPrChange w:id="21" w:author="Cillian.McHugh" w:date="2025-10-14T16:28:00Z" w16du:dateUtc="2025-10-14T15:28:00Z">
              <w:rPr>
                <w:lang w:val="en-US"/>
              </w:rPr>
            </w:rPrChange>
          </w:rPr>
          <w:t xml:space="preserve"> not only </w:t>
        </w:r>
      </w:ins>
      <w:ins w:id="22" w:author="Cillian.McHugh" w:date="2025-10-14T16:11:00Z" w16du:dateUtc="2025-10-14T15:11:00Z">
        <w:r w:rsidR="004A34DC" w:rsidRPr="003A34C1">
          <w:rPr>
            <w:highlight w:val="yellow"/>
            <w:lang w:val="en-US"/>
            <w:rPrChange w:id="23" w:author="Cillian.McHugh" w:date="2025-10-14T16:28:00Z" w16du:dateUtc="2025-10-14T15:28:00Z">
              <w:rPr>
                <w:lang w:val="en-US"/>
              </w:rPr>
            </w:rPrChange>
          </w:rPr>
          <w:t>extend</w:t>
        </w:r>
      </w:ins>
      <w:ins w:id="24" w:author="Cillian.McHugh" w:date="2025-10-14T16:22:00Z" w16du:dateUtc="2025-10-14T15:22:00Z">
        <w:r w:rsidR="004F1103" w:rsidRPr="003A34C1">
          <w:rPr>
            <w:highlight w:val="yellow"/>
            <w:lang w:val="en-US"/>
            <w:rPrChange w:id="25" w:author="Cillian.McHugh" w:date="2025-10-14T16:28:00Z" w16du:dateUtc="2025-10-14T15:28:00Z">
              <w:rPr>
                <w:lang w:val="en-US"/>
              </w:rPr>
            </w:rPrChange>
          </w:rPr>
          <w:t xml:space="preserve"> </w:t>
        </w:r>
      </w:ins>
      <w:ins w:id="26" w:author="Cillian.McHugh" w:date="2025-10-14T16:11:00Z" w16du:dateUtc="2025-10-14T15:11:00Z">
        <w:r w:rsidR="004A34DC" w:rsidRPr="003A34C1">
          <w:rPr>
            <w:highlight w:val="yellow"/>
            <w:lang w:val="en-US"/>
            <w:rPrChange w:id="27" w:author="Cillian.McHugh" w:date="2025-10-14T16:28:00Z" w16du:dateUtc="2025-10-14T15:28:00Z">
              <w:rPr>
                <w:lang w:val="en-US"/>
              </w:rPr>
            </w:rPrChange>
          </w:rPr>
          <w:t>and build</w:t>
        </w:r>
      </w:ins>
      <w:ins w:id="28" w:author="Cillian.McHugh" w:date="2025-10-14T16:22:00Z" w16du:dateUtc="2025-10-14T15:22:00Z">
        <w:r w:rsidR="004F1103" w:rsidRPr="003A34C1">
          <w:rPr>
            <w:highlight w:val="yellow"/>
            <w:lang w:val="en-US"/>
            <w:rPrChange w:id="29" w:author="Cillian.McHugh" w:date="2025-10-14T16:28:00Z" w16du:dateUtc="2025-10-14T15:28:00Z">
              <w:rPr>
                <w:lang w:val="en-US"/>
              </w:rPr>
            </w:rPrChange>
          </w:rPr>
          <w:t xml:space="preserve"> o</w:t>
        </w:r>
      </w:ins>
      <w:ins w:id="30" w:author="Cillian.McHugh" w:date="2025-10-14T16:11:00Z" w16du:dateUtc="2025-10-14T15:11:00Z">
        <w:r w:rsidR="004A34DC" w:rsidRPr="003A34C1">
          <w:rPr>
            <w:highlight w:val="yellow"/>
            <w:lang w:val="en-US"/>
            <w:rPrChange w:id="31" w:author="Cillian.McHugh" w:date="2025-10-14T16:28:00Z" w16du:dateUtc="2025-10-14T15:28:00Z">
              <w:rPr>
                <w:lang w:val="en-US"/>
              </w:rPr>
            </w:rPrChange>
          </w:rPr>
          <w:t>n McHugh McGann, et a</w:t>
        </w:r>
      </w:ins>
      <w:ins w:id="32" w:author="Cillian.McHugh" w:date="2025-10-14T16:12:00Z" w16du:dateUtc="2025-10-14T15:12:00Z">
        <w:r w:rsidR="004A34DC" w:rsidRPr="003A34C1">
          <w:rPr>
            <w:highlight w:val="yellow"/>
            <w:lang w:val="en-US"/>
            <w:rPrChange w:id="33" w:author="Cillian.McHugh" w:date="2025-10-14T16:28:00Z" w16du:dateUtc="2025-10-14T15:28:00Z">
              <w:rPr>
                <w:lang w:val="en-US"/>
              </w:rPr>
            </w:rPrChange>
          </w:rPr>
          <w:t>l., (2023)</w:t>
        </w:r>
      </w:ins>
      <w:ins w:id="34" w:author="Cillian.McHugh" w:date="2025-10-14T16:15:00Z" w16du:dateUtc="2025-10-14T15:15:00Z">
        <w:r w:rsidR="004F1103" w:rsidRPr="003A34C1">
          <w:rPr>
            <w:highlight w:val="yellow"/>
            <w:lang w:val="en-US"/>
            <w:rPrChange w:id="35" w:author="Cillian.McHugh" w:date="2025-10-14T16:28:00Z" w16du:dateUtc="2025-10-14T15:28:00Z">
              <w:rPr>
                <w:lang w:val="en-US"/>
              </w:rPr>
            </w:rPrChange>
          </w:rPr>
          <w:t>, but also add</w:t>
        </w:r>
      </w:ins>
      <w:ins w:id="36" w:author="Cillian.McHugh" w:date="2025-10-14T16:16:00Z" w16du:dateUtc="2025-10-14T15:16:00Z">
        <w:r w:rsidR="004F1103" w:rsidRPr="003A34C1">
          <w:rPr>
            <w:highlight w:val="yellow"/>
            <w:lang w:val="en-US"/>
            <w:rPrChange w:id="37" w:author="Cillian.McHugh" w:date="2025-10-14T16:28:00Z" w16du:dateUtc="2025-10-14T15:28:00Z">
              <w:rPr>
                <w:lang w:val="en-US"/>
              </w:rPr>
            </w:rPrChange>
          </w:rPr>
          <w:t>ress</w:t>
        </w:r>
      </w:ins>
      <w:ins w:id="38" w:author="Cillian.McHugh" w:date="2025-10-14T16:22:00Z" w16du:dateUtc="2025-10-14T15:22:00Z">
        <w:r w:rsidR="004F1103" w:rsidRPr="003A34C1">
          <w:rPr>
            <w:highlight w:val="yellow"/>
            <w:lang w:val="en-US"/>
            <w:rPrChange w:id="39" w:author="Cillian.McHugh" w:date="2025-10-14T16:28:00Z" w16du:dateUtc="2025-10-14T15:28:00Z">
              <w:rPr>
                <w:lang w:val="en-US"/>
              </w:rPr>
            </w:rPrChange>
          </w:rPr>
          <w:t xml:space="preserve"> </w:t>
        </w:r>
      </w:ins>
      <w:ins w:id="40" w:author="Cillian.McHugh" w:date="2025-10-14T16:17:00Z" w16du:dateUtc="2025-10-14T15:17:00Z">
        <w:r w:rsidR="004F1103" w:rsidRPr="003A34C1">
          <w:rPr>
            <w:highlight w:val="yellow"/>
            <w:lang w:val="en-US"/>
            <w:rPrChange w:id="41" w:author="Cillian.McHugh" w:date="2025-10-14T16:28:00Z" w16du:dateUtc="2025-10-14T15:28:00Z">
              <w:rPr>
                <w:lang w:val="en-US"/>
              </w:rPr>
            </w:rPrChange>
          </w:rPr>
          <w:t>a limitation associated with</w:t>
        </w:r>
      </w:ins>
      <w:ins w:id="42" w:author="Cillian.McHugh" w:date="2025-10-14T16:18:00Z" w16du:dateUtc="2025-10-14T15:18:00Z">
        <w:r w:rsidR="004F1103" w:rsidRPr="003A34C1">
          <w:rPr>
            <w:highlight w:val="yellow"/>
            <w:lang w:val="en-US"/>
            <w:rPrChange w:id="43" w:author="Cillian.McHugh" w:date="2025-10-14T16:28:00Z" w16du:dateUtc="2025-10-14T15:28:00Z">
              <w:rPr>
                <w:lang w:val="en-US"/>
              </w:rPr>
            </w:rPrChange>
          </w:rPr>
          <w:t xml:space="preserve"> this work. Specifically, it is unclear if manipulating cognitive load inhibited part</w:t>
        </w:r>
      </w:ins>
      <w:ins w:id="44" w:author="Cillian.McHugh" w:date="2025-10-14T16:19:00Z" w16du:dateUtc="2025-10-14T15:19:00Z">
        <w:r w:rsidR="004F1103" w:rsidRPr="003A34C1">
          <w:rPr>
            <w:highlight w:val="yellow"/>
            <w:lang w:val="en-US"/>
            <w:rPrChange w:id="45" w:author="Cillian.McHugh" w:date="2025-10-14T16:28:00Z" w16du:dateUtc="2025-10-14T15:28:00Z">
              <w:rPr>
                <w:lang w:val="en-US"/>
              </w:rPr>
            </w:rPrChange>
          </w:rPr>
          <w:t>icipants</w:t>
        </w:r>
      </w:ins>
      <w:ins w:id="46" w:author="Cillian.McHugh" w:date="2025-10-14T16:21:00Z" w16du:dateUtc="2025-10-14T15:21:00Z">
        <w:r w:rsidR="004F1103" w:rsidRPr="003A34C1">
          <w:rPr>
            <w:highlight w:val="yellow"/>
            <w:lang w:val="en-US"/>
            <w:rPrChange w:id="47" w:author="Cillian.McHugh" w:date="2025-10-14T16:28:00Z" w16du:dateUtc="2025-10-14T15:28:00Z">
              <w:rPr>
                <w:lang w:val="en-US"/>
              </w:rPr>
            </w:rPrChange>
          </w:rPr>
          <w:t>’</w:t>
        </w:r>
      </w:ins>
      <w:ins w:id="48" w:author="Cillian.McHugh" w:date="2025-10-14T16:19:00Z" w16du:dateUtc="2025-10-14T15:19:00Z">
        <w:r w:rsidR="004F1103" w:rsidRPr="003A34C1">
          <w:rPr>
            <w:highlight w:val="yellow"/>
            <w:lang w:val="en-US"/>
            <w:rPrChange w:id="49" w:author="Cillian.McHugh" w:date="2025-10-14T16:28:00Z" w16du:dateUtc="2025-10-14T15:28:00Z">
              <w:rPr>
                <w:lang w:val="en-US"/>
              </w:rPr>
            </w:rPrChange>
          </w:rPr>
          <w:t xml:space="preserve"> ability to provide reasons, or if </w:t>
        </w:r>
      </w:ins>
      <w:ins w:id="50" w:author="Cillian.McHugh" w:date="2025-10-14T16:21:00Z" w16du:dateUtc="2025-10-14T15:21:00Z">
        <w:r w:rsidR="004F1103" w:rsidRPr="003A34C1">
          <w:rPr>
            <w:highlight w:val="yellow"/>
            <w:lang w:val="en-US"/>
            <w:rPrChange w:id="51" w:author="Cillian.McHugh" w:date="2025-10-14T16:28:00Z" w16du:dateUtc="2025-10-14T15:28:00Z">
              <w:rPr>
                <w:lang w:val="en-US"/>
              </w:rPr>
            </w:rPrChange>
          </w:rPr>
          <w:t>participants under cognitive load were simply less motivated to provide reasons. Th</w:t>
        </w:r>
      </w:ins>
      <w:ins w:id="52" w:author="Cillian.McHugh" w:date="2025-10-14T16:24:00Z" w16du:dateUtc="2025-10-14T15:24:00Z">
        <w:r w:rsidR="004F1103" w:rsidRPr="003A34C1">
          <w:rPr>
            <w:highlight w:val="yellow"/>
            <w:lang w:val="en-US"/>
            <w:rPrChange w:id="53" w:author="Cillian.McHugh" w:date="2025-10-14T16:28:00Z" w16du:dateUtc="2025-10-14T15:28:00Z">
              <w:rPr>
                <w:lang w:val="en-US"/>
              </w:rPr>
            </w:rPrChange>
          </w:rPr>
          <w:t xml:space="preserve">e manipulations proposed here do not have the same </w:t>
        </w:r>
      </w:ins>
      <w:ins w:id="54" w:author="Cillian.McHugh" w:date="2025-10-14T20:25:00Z" w16du:dateUtc="2025-10-14T19:25:00Z">
        <w:r w:rsidR="00B35AAB">
          <w:rPr>
            <w:highlight w:val="yellow"/>
            <w:lang w:val="en-US"/>
          </w:rPr>
          <w:t>limitation</w:t>
        </w:r>
      </w:ins>
      <w:ins w:id="55" w:author="Cillian.McHugh" w:date="2025-10-14T16:24:00Z" w16du:dateUtc="2025-10-14T15:24:00Z">
        <w:r w:rsidR="004F1103" w:rsidRPr="003A34C1">
          <w:rPr>
            <w:highlight w:val="yellow"/>
            <w:lang w:val="en-US"/>
            <w:rPrChange w:id="56" w:author="Cillian.McHugh" w:date="2025-10-14T16:28:00Z" w16du:dateUtc="2025-10-14T15:28:00Z">
              <w:rPr>
                <w:lang w:val="en-US"/>
              </w:rPr>
            </w:rPrChange>
          </w:rPr>
          <w:t>.</w:t>
        </w:r>
      </w:ins>
      <w:ins w:id="57" w:author="Cillian.McHugh" w:date="2025-10-14T16:14:00Z" w16du:dateUtc="2025-10-14T15:14:00Z">
        <w:r w:rsidR="004A34DC">
          <w:rPr>
            <w:lang w:val="en-US"/>
          </w:rPr>
          <w:t xml:space="preserve"> </w:t>
        </w:r>
      </w:ins>
    </w:p>
    <w:p w14:paraId="6C3B26C4" w14:textId="53310720" w:rsidR="007F3944" w:rsidRPr="007F3944" w:rsidRDefault="007F3944" w:rsidP="007F3944">
      <w:pPr>
        <w:pStyle w:val="Heading1"/>
        <w:rPr>
          <w:lang w:val="en-US"/>
        </w:rPr>
      </w:pPr>
      <w:r w:rsidRPr="007F3944">
        <w:rPr>
          <w:lang w:val="en-US"/>
        </w:rPr>
        <w:t>Distancing and Dumbfounding</w:t>
      </w:r>
    </w:p>
    <w:p w14:paraId="344B18CD" w14:textId="0645EE08" w:rsidR="007F3944" w:rsidRPr="007F3944" w:rsidRDefault="007F3944" w:rsidP="007F3944">
      <w:pPr>
        <w:rPr>
          <w:lang w:val="en-US"/>
        </w:rPr>
      </w:pPr>
      <w:r w:rsidRPr="007F3944">
        <w:rPr>
          <w:lang w:val="en-US"/>
        </w:rPr>
        <w:t xml:space="preserve">Psychological distance is the degree to which something is removed from direct experience, or the perception that something is close or distant from the self </w:t>
      </w:r>
      <w:r w:rsidR="00817E56">
        <w:rPr>
          <w:lang w:val="en-US"/>
        </w:rPr>
        <w:fldChar w:fldCharType="begin"/>
      </w:r>
      <w:r w:rsidR="007515E8">
        <w:rPr>
          <w:lang w:val="en-US"/>
        </w:rPr>
        <w:instrText xml:space="preserve"> ADDIN ZOTERO_ITEM CSL_CITATION {"citationID":"jTEt0ULY","properties":{"formattedCitation":"(this could be temporal, spatial, social, or hypothetical, see Trope &amp; Liberman, 2010)","plainCitation":"(this could be temporal, spatial, social, or hypothetical, see Trope &amp; Liberman, 2010)","noteIndex":0},"citationItems":[{"id":2024,"uris":["http://zotero.org/users/1340199/items/R8YBT38C"],"itemData":{"id":2024,"type":"article-journal","abstract":"FULL TEXT Abstract: People are capable of thinking about the future, the past, remote locations, another person's perspective, and counterfactual alternatives....","container-title":"Psychological review, Psychological review","DOI":"10.1037/a0018963, 10.1037/a0018963","ISSN":"0033-295X","issue":"2, 2","journalAbbreviation":"Psychol Rev","language":"eng","note":"PMID: 20438233","page":"440, 440-463","source":"europepmc.org","title":"Construal-level theory of psychological distance., Construal-Level Theory of Psychological Distance","volume":"117, 117","author":[{"family":"Trope","given":"Yaacov"},{"family":"Liberman","given":"Nira"}],"issued":{"date-parts":[["2010",4]]},"citation-key":"trope_Construallevel_2010"},"prefix":"this could be temporal, spatial, social, or hypothetical, see "}],"schema":"https://github.com/citation-style-language/schema/raw/master/csl-citation.json"} </w:instrText>
      </w:r>
      <w:r w:rsidR="00817E56">
        <w:rPr>
          <w:lang w:val="en-US"/>
        </w:rPr>
        <w:fldChar w:fldCharType="separate"/>
      </w:r>
      <w:r w:rsidR="00817E56" w:rsidRPr="00817E56">
        <w:t>(this could be temporal, spatial, social, or hypothetical, see Trope &amp; Liberman, 2010)</w:t>
      </w:r>
      <w:r w:rsidR="00817E56">
        <w:rPr>
          <w:lang w:val="en-US"/>
        </w:rPr>
        <w:fldChar w:fldCharType="end"/>
      </w:r>
      <w:r w:rsidRPr="007F3944">
        <w:rPr>
          <w:lang w:val="en-US"/>
        </w:rPr>
        <w:t>. Previous research has shown that varying psychological distance impacts how people think about things</w:t>
      </w:r>
      <w:r w:rsidR="00817E56">
        <w:rPr>
          <w:lang w:val="en-US"/>
        </w:rPr>
        <w:t xml:space="preserve"> </w:t>
      </w:r>
      <w:r w:rsidR="00817E56">
        <w:rPr>
          <w:lang w:val="en-US"/>
        </w:rPr>
        <w:fldChar w:fldCharType="begin"/>
      </w:r>
      <w:r w:rsidR="004D4564">
        <w:rPr>
          <w:lang w:val="en-US"/>
        </w:rPr>
        <w:instrText xml:space="preserve"> ADDIN ZOTERO_ITEM CSL_CITATION {"citationID":"4eDih9d3","properties":{"formattedCitation":"(e.g., F\\uc0\\u246{}rster et al., 2004; though see Maier et al., 2022)","plainCitation":"(e.g., Förster et al., 2004; though see Maier et al., 2022)","noteIndex":0},"citationItems":[{"id":13025,"uris":["http://zotero.org/users/1340199/items/S4X8MKBQ"],"itemData":{"id":13025,"type":"article-journal","abstract":"Six studies investigate whether and how distant future time perspective facilitates abstract thinking and impedes concrete thinking by altering the level at which mental representations are construed. In Experiments 1-3, participants who envisioned their lives and imagined themselves engaging in a task 1 year later as opposed to the next day subsequently performed better on a series of insight tasks. In Experiments 4 and 5 a distal perspective was found to improve creative generation of abstract solutions. Moreover, Experiment 5 demonstrated a similar effect with temporal distance manipulated indirectly, by making participants imagine their lives in general a year from now versus tomorrow prior to performance. In Experiment 6, distant time perspective undermined rather than enhanced analytical problem solving. (PsycINFO Database Record (c) 2016 APA, all rights reserved)","container-title":"Journal of Personality and Social Psychology","DOI":"10.1037/0022-3514.87.2.177","ISSN":"1939-1315","issue":"2","note":"publisher-place: US\npublisher: American Psychological Association","page":"177-189","source":"APA PsycNet","title":"Temporal Construal Effects on Abstract and Concrete Thinking: Consequences for Insight and Creative Cognition","title-short":"Temporal Construal Effects on Abstract and Concrete Thinking","volume":"87","author":[{"family":"Förster","given":"Jens"},{"family":"Friedman","given":"Ronald S."},{"family":"Liberman","given":"Nira"}],"issued":{"date-parts":[["2004"]]},"citation-key":"forster_Temporal_2004"},"prefix":"e.g., "},{"id":14606,"uris":["http://zotero.org/users/1340199/items/F3G6AJUU"],"itemData":{"id":14606,"type":"article","abstract":"Construal Level Theory (CLT) is one of the major foundational theories in social cognition. However, the few replication studies available indicate a mixed pattern regarding the evidence supporting this theory. This article assesses the credibility of CLT more widely by using publication bias correction techniques. First, we reanalyse the largest and most recent meta-analysis on CLT using a `RoBMA (robust Bayesian meta-analysis) multiverse' approach with 12 different model specifications. We find strong evidence for publication bias across all 12 models, which has inflated previous effect size estimates. Moreover, the majority of these model specifications show evidence against CLT effects. Second, we use a sequential meta-analysis to assess evidence in favor of CLT in more recent studies, again finding evidence of publication bias. Third, we conduct a z-curve analysis to assess the recent literature, which indicates a strong mismatch between observed and expected discovery rates. These analyses call into question the evidence underlying CLT and highlight the pressing need for replications in the form of high-powered registered reports.","DOI":"10.31234/osf.io/r8nyu","language":"en-us","publisher":"OSF","source":"OSF Preprints","title":"Adjusting for Publication Bias Reveals That Evidence for and Size of Construal Level Theory Effects is Substantially Overestimated","URL":"https://osf.io/r8nyu_v1","author":[{"family":"Maier","given":"Maximilian"},{"family":"Bartoš","given":"František"},{"family":"Oh","given":"Megan"},{"family":"Wagenmakers","given":"Eric-Jan"},{"family":"Shanks","given":"David"},{"family":"Harris","given":"Adam"}],"accessed":{"date-parts":[["2025",7,2]]},"issued":{"date-parts":[["2022",3,3]]},"citation-key":"maier_Adjusting_2022"},"prefix":"though see"}],"schema":"https://github.com/citation-style-language/schema/raw/master/csl-citation.json"} </w:instrText>
      </w:r>
      <w:r w:rsidR="00817E56">
        <w:rPr>
          <w:lang w:val="en-US"/>
        </w:rPr>
        <w:fldChar w:fldCharType="separate"/>
      </w:r>
      <w:r w:rsidR="004D4564" w:rsidRPr="004D4564">
        <w:t xml:space="preserve">(e.g., Förster et al., 2004; </w:t>
      </w:r>
      <w:r w:rsidR="004D4564" w:rsidRPr="005C4517">
        <w:rPr>
          <w:highlight w:val="yellow"/>
          <w:rPrChange w:id="58" w:author="Cillian.McHugh" w:date="2025-10-14T22:17:00Z" w16du:dateUtc="2025-10-14T21:17:00Z">
            <w:rPr/>
          </w:rPrChange>
        </w:rPr>
        <w:t>though see Maier et al., 2022</w:t>
      </w:r>
      <w:r w:rsidR="004D4564" w:rsidRPr="004D4564">
        <w:t>)</w:t>
      </w:r>
      <w:r w:rsidR="00817E56">
        <w:rPr>
          <w:lang w:val="en-US"/>
        </w:rPr>
        <w:fldChar w:fldCharType="end"/>
      </w:r>
      <w:r w:rsidRPr="007F3944">
        <w:rPr>
          <w:lang w:val="en-US"/>
        </w:rPr>
        <w:t>.</w:t>
      </w:r>
    </w:p>
    <w:p w14:paraId="40034405" w14:textId="1D31108C" w:rsidR="007F3944" w:rsidRPr="007F3944" w:rsidRDefault="007F3944" w:rsidP="007F3944">
      <w:pPr>
        <w:rPr>
          <w:lang w:val="en-US"/>
        </w:rPr>
      </w:pPr>
      <w:r w:rsidRPr="007F3944">
        <w:rPr>
          <w:lang w:val="en-US"/>
        </w:rPr>
        <w:t xml:space="preserve">Most relevant for the current research is the suggestion that manipulations intended to increase psychological distance will lead to an increase in deliberative thinking </w:t>
      </w:r>
      <w:r w:rsidR="00817E56">
        <w:rPr>
          <w:lang w:val="en-US"/>
        </w:rPr>
        <w:fldChar w:fldCharType="begin"/>
      </w:r>
      <w:r w:rsidR="007515E8">
        <w:rPr>
          <w:lang w:val="en-US"/>
        </w:rPr>
        <w:instrText xml:space="preserve"> ADDIN ZOTERO_ITEM CSL_CITATION {"citationID":"NxX6nry3","properties":{"formattedCitation":"(e.g., Bar-anan et al., 2006; Evans &amp; Stanovich, 2013; Trope &amp; Liberman, 2010)","plainCitation":"(e.g., Bar-anan et al., 2006; Evans &amp; Stanovich, 2013; Trope &amp; Liberman, 2010)","noteIndex":0},"citationItems":[{"id":450,"uris":["http://zotero.org/users/1340199/items/A4SSC67W"],"itemData":{"id":450,"type":"article-journal","abstract":"According to construal level theory (N. Liberman, Y. Trope, &amp; E. Stephan, in press; Y. Trope &amp; N. Liberman, 2003), people use a more abstract, high construal level when judging, perceiving, and predicting more psychologically distal targets, and they judge more abstract targets as being more psychologically distal. The present research demonstrated that associations between more distance and higher level of construal also exist on a pure conceptual level. Eight experiments used the Implicit Association Test (IAT; A. G. Greenwald, D. E. McGhee, &amp; J. L. K. Schwartz, 1998) to demonstrate an association between words related to construal level (low vs. high) and words related to four dimensions of distance (proximal vs. distal): temporal distance, spatial distance, social distance, and hypotheticality. In addition to demonstrating an association between level of construal and psychological distance, these findings also corroborate the assumption that all 4 dimensions of psychological distance are related to level of construal in a similar way and support the notion that they all are forms of psychological distance.","container-title":"Journal of Experimental Psychology: General","ISSN":"0096-3445","issue":"4","language":"ENGLISH","note":"PMID: 00004785-200611000-00007","page":"609-622","source":"insights.ovid.com","title":"The Association Between Psychological Distance and Construal Level: Evidence From an Implicit Association Test","title-short":"The Association Between Psychological Distance and Construal Level","volume":"135","author":[{"family":"Bar-anan","given":"Yoav"},{"family":"Liberman","given":"Nira"},{"family":"Trope","given":"Yaacov"}],"issued":{"date-parts":[["2006",11,1]]},"citation-key":"bar-anan_Association_2006"},"prefix":"e.g., "},{"id":1598,"uris":["http://zotero.org/users/1340199/items/D62W3JKI"],"itemData":{"id":1598,"type":"article-journal","abstract":"Dual-process and dual-system theories in both cognitive and social psychology have been subjected to a number of recently published criticisms. However, they have been attacked as a category, incorrectly assuming there is a generic version that applies to all. We identify and respond to 5 main lines of argument made by such critics. We agree that some of these arguments have force against some of the theories in the literature but believe them to be overstated. We argue that the dual-processing distinction is supported by much recent evidence in cognitive science. Our preferred theoretical approach is one in which rapid autonomous processes (Type 1) are assumed to yield default responses unless intervened on by distinctive higher order reasoning processes (Type 2). What defines the difference is that Type 2 processing supports hypothetical thinking and load heavily on working memory.","container-title":"Perspectives on Psychological Science","DOI":"10.1177/1745691612460685","ISSN":"1745-6916","issue":"3","journalAbbreviation":"Perspectives on Psychological Science","language":"en","note":"00801","page":"223-241","source":"SAGE Journals","title":"Dual-Process Theories of Higher Cognition: Advancing the Debate","title-short":"Dual-Process Theories of Higher Cognition","volume":"8","author":[{"family":"Evans","given":"Jonathan St. B. T."},{"family":"Stanovich","given":"Keith E."}],"issued":{"date-parts":[["2013",5,1]]},"citation-key":"evans_DualProcess_2013"}},{"id":2024,"uris":["http://zotero.org/users/1340199/items/R8YBT38C"],"itemData":{"id":2024,"type":"article-journal","abstract":"FULL TEXT Abstract: People are capable of thinking about the future, the past, remote locations, another person's perspective, and counterfactual alternatives....","container-title":"Psychological review, Psychological review","DOI":"10.1037/a0018963, 10.1037/a0018963","ISSN":"0033-295X","issue":"2, 2","journalAbbreviation":"Psychol Rev","language":"eng","note":"PMID: 20438233","page":"440, 440-463","source":"europepmc.org","title":"Construal-level theory of psychological distance., Construal-Level Theory of Psychological Distance","volume":"117, 117","author":[{"family":"Trope","given":"Yaacov"},{"family":"Liberman","given":"Nira"}],"issued":{"date-parts":[["2010",4]]},"citation-key":"trope_Construallevel_2010"}}],"schema":"https://github.com/citation-style-language/schema/raw/master/csl-citation.json"} </w:instrText>
      </w:r>
      <w:r w:rsidR="00817E56">
        <w:rPr>
          <w:lang w:val="en-US"/>
        </w:rPr>
        <w:fldChar w:fldCharType="separate"/>
      </w:r>
      <w:r w:rsidR="00817E56" w:rsidRPr="00817E56">
        <w:t>(e.g., Bar-anan et al., 2006; Evans &amp; Stanovich, 2013; Trope &amp; Liberman, 2010)</w:t>
      </w:r>
      <w:r w:rsidR="00817E56">
        <w:rPr>
          <w:lang w:val="en-US"/>
        </w:rPr>
        <w:fldChar w:fldCharType="end"/>
      </w:r>
      <w:r w:rsidRPr="007F3944">
        <w:rPr>
          <w:lang w:val="en-US"/>
        </w:rPr>
        <w:t>. Specifically, greater psychological distance is</w:t>
      </w:r>
      <w:ins w:id="59" w:author="Cillian.McHugh" w:date="2025-10-14T14:07:00Z" w16du:dateUtc="2025-10-14T13:07:00Z">
        <w:r w:rsidR="00A6670C">
          <w:rPr>
            <w:lang w:val="en-US"/>
          </w:rPr>
          <w:t xml:space="preserve"> </w:t>
        </w:r>
        <w:r w:rsidR="00A6670C" w:rsidRPr="00A6670C">
          <w:rPr>
            <w:highlight w:val="yellow"/>
            <w:lang w:val="en-US"/>
            <w:rPrChange w:id="60" w:author="Cillian.McHugh" w:date="2025-10-14T14:07:00Z" w16du:dateUtc="2025-10-14T13:07:00Z">
              <w:rPr>
                <w:lang w:val="en-US"/>
              </w:rPr>
            </w:rPrChange>
          </w:rPr>
          <w:t>said to be</w:t>
        </w:r>
      </w:ins>
      <w:r w:rsidRPr="007F3944">
        <w:rPr>
          <w:lang w:val="en-US"/>
        </w:rPr>
        <w:t xml:space="preserve"> associated with higher-level </w:t>
      </w:r>
      <w:proofErr w:type="spellStart"/>
      <w:r w:rsidRPr="007F3944">
        <w:rPr>
          <w:lang w:val="en-US"/>
        </w:rPr>
        <w:t>construals</w:t>
      </w:r>
      <w:proofErr w:type="spellEnd"/>
      <w:r w:rsidRPr="007F3944">
        <w:rPr>
          <w:lang w:val="en-US"/>
        </w:rPr>
        <w:t>, which are associated with more abstract</w:t>
      </w:r>
      <w:r w:rsidR="00817E56">
        <w:rPr>
          <w:lang w:val="en-US"/>
        </w:rPr>
        <w:t xml:space="preserve"> </w:t>
      </w:r>
      <w:r w:rsidR="00817E56">
        <w:rPr>
          <w:lang w:val="en-US"/>
        </w:rPr>
        <w:fldChar w:fldCharType="begin"/>
      </w:r>
      <w:r w:rsidR="007515E8">
        <w:rPr>
          <w:lang w:val="en-US"/>
        </w:rPr>
        <w:instrText xml:space="preserve"> ADDIN ZOTERO_ITEM CSL_CITATION {"citationID":"1uYBac21","properties":{"formattedCitation":"(Bar-anan et al., 2006)","plainCitation":"(Bar-anan et al., 2006)","noteIndex":0},"citationItems":[{"id":450,"uris":["http://zotero.org/users/1340199/items/A4SSC67W"],"itemData":{"id":450,"type":"article-journal","abstract":"According to construal level theory (N. Liberman, Y. Trope, &amp; E. Stephan, in press; Y. Trope &amp; N. Liberman, 2003), people use a more abstract, high construal level when judging, perceiving, and predicting more psychologically distal targets, and they judge more abstract targets as being more psychologically distal. The present research demonstrated that associations between more distance and higher level of construal also exist on a pure conceptual level. Eight experiments used the Implicit Association Test (IAT; A. G. Greenwald, D. E. McGhee, &amp; J. L. K. Schwartz, 1998) to demonstrate an association between words related to construal level (low vs. high) and words related to four dimensions of distance (proximal vs. distal): temporal distance, spatial distance, social distance, and hypotheticality. In addition to demonstrating an association between level of construal and psychological distance, these findings also corroborate the assumption that all 4 dimensions of psychological distance are related to level of construal in a similar way and support the notion that they all are forms of psychological distance.","container-title":"Journal of Experimental Psychology: General","ISSN":"0096-3445","issue":"4","language":"ENGLISH","note":"PMID: 00004785-200611000-00007","page":"609-622","source":"insights.ovid.com","title":"The Association Between Psychological Distance and Construal Level: Evidence From an Implicit Association Test","title-short":"The Association Between Psychological Distance and Construal Level","volume":"135","author":[{"family":"Bar-anan","given":"Yoav"},{"family":"Liberman","given":"Nira"},{"family":"Trope","given":"Yaacov"}],"issued":{"date-parts":[["2006",11,1]]},"citation-key":"bar-anan_Association_2006"}}],"schema":"https://github.com/citation-style-language/schema/raw/master/csl-citation.json"} </w:instrText>
      </w:r>
      <w:r w:rsidR="00817E56">
        <w:rPr>
          <w:lang w:val="en-US"/>
        </w:rPr>
        <w:fldChar w:fldCharType="separate"/>
      </w:r>
      <w:r w:rsidR="00817E56" w:rsidRPr="00817E56">
        <w:t>(Bar-anan et al., 2006)</w:t>
      </w:r>
      <w:r w:rsidR="00817E56">
        <w:rPr>
          <w:lang w:val="en-US"/>
        </w:rPr>
        <w:fldChar w:fldCharType="end"/>
      </w:r>
      <w:r w:rsidRPr="007F3944">
        <w:rPr>
          <w:lang w:val="en-US"/>
        </w:rPr>
        <w:t xml:space="preserve"> and analytical or deliberative thinking </w:t>
      </w:r>
      <w:r w:rsidR="00817E56">
        <w:rPr>
          <w:lang w:val="en-US"/>
        </w:rPr>
        <w:fldChar w:fldCharType="begin"/>
      </w:r>
      <w:r w:rsidR="007515E8">
        <w:rPr>
          <w:lang w:val="en-US"/>
        </w:rPr>
        <w:instrText xml:space="preserve"> ADDIN ZOTERO_ITEM CSL_CITATION {"citationID":"v3ftBjfs","properties":{"formattedCitation":"(Evans &amp; Stanovich, 2013)","plainCitation":"(Evans &amp; Stanovich, 2013)","noteIndex":0},"citationItems":[{"id":1598,"uris":["http://zotero.org/users/1340199/items/D62W3JKI"],"itemData":{"id":1598,"type":"article-journal","abstract":"Dual-process and dual-system theories in both cognitive and social psychology have been subjected to a number of recently published criticisms. However, they have been attacked as a category, incorrectly assuming there is a generic version that applies to all. We identify and respond to 5 main lines of argument made by such critics. We agree that some of these arguments have force against some of the theories in the literature but believe them to be overstated. We argue that the dual-processing distinction is supported by much recent evidence in cognitive science. Our preferred theoretical approach is one in which rapid autonomous processes (Type 1) are assumed to yield default responses unless intervened on by distinctive higher order reasoning processes (Type 2). What defines the difference is that Type 2 processing supports hypothetical thinking and load heavily on working memory.","container-title":"Perspectives on Psychological Science","DOI":"10.1177/1745691612460685","ISSN":"1745-6916","issue":"3","journalAbbreviation":"Perspectives on Psychological Science","language":"en","note":"00801","page":"223-241","source":"SAGE Journals","title":"Dual-Process Theories of Higher Cognition: Advancing the Debate","title-short":"Dual-Process Theories of Higher Cognition","volume":"8","author":[{"family":"Evans","given":"Jonathan St. B. T."},{"family":"Stanovich","given":"Keith E."}],"issued":{"date-parts":[["2013",5,1]]},"citation-key":"evans_DualProcess_2013"}}],"schema":"https://github.com/citation-style-language/schema/raw/master/csl-citation.json"} </w:instrText>
      </w:r>
      <w:r w:rsidR="00817E56">
        <w:rPr>
          <w:lang w:val="en-US"/>
        </w:rPr>
        <w:fldChar w:fldCharType="separate"/>
      </w:r>
      <w:r w:rsidR="001C6C6A" w:rsidRPr="001C6C6A">
        <w:t>(Evans &amp; Stanovich, 2013)</w:t>
      </w:r>
      <w:r w:rsidR="00817E56">
        <w:rPr>
          <w:lang w:val="en-US"/>
        </w:rPr>
        <w:fldChar w:fldCharType="end"/>
      </w:r>
      <w:r w:rsidRPr="007F3944">
        <w:rPr>
          <w:lang w:val="en-US"/>
        </w:rPr>
        <w:t>, as well as less emotional thinking</w:t>
      </w:r>
      <w:r w:rsidR="001C6C6A">
        <w:rPr>
          <w:lang w:val="en-US"/>
        </w:rPr>
        <w:t xml:space="preserve"> </w:t>
      </w:r>
      <w:r w:rsidR="001C6C6A">
        <w:rPr>
          <w:lang w:val="en-US"/>
        </w:rPr>
        <w:fldChar w:fldCharType="begin"/>
      </w:r>
      <w:r w:rsidR="007515E8">
        <w:rPr>
          <w:lang w:val="en-US"/>
        </w:rPr>
        <w:instrText xml:space="preserve"> ADDIN ZOTERO_ITEM CSL_CITATION {"citationID":"GqAD0kU4","properties":{"formattedCitation":"(Powers &amp; LaBar, 2019)","plainCitation":"(Powers &amp; LaBar, 2019)","noteIndex":0},"citationItems":[{"id":12980,"uris":["http://zotero.org/users/1340199/items/D98X26NH"],"itemData":{"id":12980,"type":"article-journal","abstract":"Distancing is a type of emotion regulation that involves simulating a new perspective to alter the psychological distance and emotional impact of a stimulus. The effectiveness and versatility of distancing relative to other types of emotion regulation make it a promising tool for clinical applications. However, the neurocognitive mechanisms of this tactic are unclear, and inconsistencies in terminology and methods across studies make it difficult to synthesize the literature. To promote more effective research, we propose a taxonomy of distancing within the broader context of emotion regulation strategies; review the effects of this tactic; and offer a preliminary neurocognitive model describing key cognitive processes and their neural bases. Our model emphasizes three components—self-projection, affective self-reflection, and cognitive control. Additionally, we present results from a supporting meta-analysis of neuroimaging studies of distancing. These efforts are presented within the overarching goals of supporting effective applications of distancing in laboratory, clinical, and other real-world contexts, and advancing understanding of the relevant high-level cognitive functions in the brain.","container-title":"Neuroscience &amp; Biobehavioral Reviews","DOI":"10.1016/j.neubiorev.2018.04.023","ISSN":"0149-7634","journalAbbreviation":"Neuroscience &amp; Biobehavioral Reviews","page":"155-173","source":"ScienceDirect","title":"Regulating emotion through distancing: A taxonomy, neurocognitive model, and supporting meta-analysis","title-short":"Regulating emotion through distancing","volume":"96","author":[{"family":"Powers","given":"John P."},{"family":"LaBar","given":"Kevin S."}],"issued":{"date-parts":[["2019",1,1]]},"citation-key":"powers_Regulating_2019"}}],"schema":"https://github.com/citation-style-language/schema/raw/master/csl-citation.json"} </w:instrText>
      </w:r>
      <w:r w:rsidR="001C6C6A">
        <w:rPr>
          <w:lang w:val="en-US"/>
        </w:rPr>
        <w:fldChar w:fldCharType="separate"/>
      </w:r>
      <w:r w:rsidR="001C6C6A" w:rsidRPr="001C6C6A">
        <w:t>(Powers &amp; LaBar, 2019)</w:t>
      </w:r>
      <w:r w:rsidR="001C6C6A">
        <w:rPr>
          <w:lang w:val="en-US"/>
        </w:rPr>
        <w:fldChar w:fldCharType="end"/>
      </w:r>
      <w:r w:rsidRPr="007F3944">
        <w:rPr>
          <w:lang w:val="en-US"/>
        </w:rPr>
        <w:t>. Conversely, decreased psychological distance is</w:t>
      </w:r>
      <w:ins w:id="61" w:author="Cillian.McHugh" w:date="2025-10-14T14:07:00Z" w16du:dateUtc="2025-10-14T13:07:00Z">
        <w:r w:rsidR="00A6670C">
          <w:rPr>
            <w:lang w:val="en-US"/>
          </w:rPr>
          <w:t xml:space="preserve"> </w:t>
        </w:r>
        <w:r w:rsidR="00A6670C" w:rsidRPr="00A6670C">
          <w:rPr>
            <w:highlight w:val="yellow"/>
            <w:lang w:val="en-US"/>
            <w:rPrChange w:id="62" w:author="Cillian.McHugh" w:date="2025-10-14T14:08:00Z" w16du:dateUtc="2025-10-14T13:08:00Z">
              <w:rPr>
                <w:lang w:val="en-US"/>
              </w:rPr>
            </w:rPrChange>
          </w:rPr>
          <w:t>said to be</w:t>
        </w:r>
      </w:ins>
      <w:r w:rsidRPr="007F3944">
        <w:rPr>
          <w:lang w:val="en-US"/>
        </w:rPr>
        <w:t xml:space="preserve"> associated with lower level </w:t>
      </w:r>
      <w:proofErr w:type="spellStart"/>
      <w:r w:rsidRPr="007F3944">
        <w:rPr>
          <w:lang w:val="en-US"/>
        </w:rPr>
        <w:t>construals</w:t>
      </w:r>
      <w:proofErr w:type="spellEnd"/>
      <w:r w:rsidRPr="007F3944">
        <w:rPr>
          <w:lang w:val="en-US"/>
        </w:rPr>
        <w:t>, and associated with more emotional thinking</w:t>
      </w:r>
      <w:r w:rsidR="001C6C6A">
        <w:rPr>
          <w:lang w:val="en-US"/>
        </w:rPr>
        <w:t xml:space="preserve"> </w:t>
      </w:r>
      <w:r w:rsidR="001C6C6A">
        <w:rPr>
          <w:lang w:val="en-US"/>
        </w:rPr>
        <w:fldChar w:fldCharType="begin"/>
      </w:r>
      <w:r w:rsidR="007515E8">
        <w:rPr>
          <w:lang w:val="en-US"/>
        </w:rPr>
        <w:instrText xml:space="preserve"> ADDIN ZOTERO_ITEM CSL_CITATION {"citationID":"QAmtPAtT","properties":{"formattedCitation":"(Powers &amp; LaBar, 2019)","plainCitation":"(Powers &amp; LaBar, 2019)","noteIndex":0},"citationItems":[{"id":12980,"uris":["http://zotero.org/users/1340199/items/D98X26NH"],"itemData":{"id":12980,"type":"article-journal","abstract":"Distancing is a type of emotion regulation that involves simulating a new perspective to alter the psychological distance and emotional impact of a stimulus. The effectiveness and versatility of distancing relative to other types of emotion regulation make it a promising tool for clinical applications. However, the neurocognitive mechanisms of this tactic are unclear, and inconsistencies in terminology and methods across studies make it difficult to synthesize the literature. To promote more effective research, we propose a taxonomy of distancing within the broader context of emotion regulation strategies; review the effects of this tactic; and offer a preliminary neurocognitive model describing key cognitive processes and their neural bases. Our model emphasizes three components—self-projection, affective self-reflection, and cognitive control. Additionally, we present results from a supporting meta-analysis of neuroimaging studies of distancing. These efforts are presented within the overarching goals of supporting effective applications of distancing in laboratory, clinical, and other real-world contexts, and advancing understanding of the relevant high-level cognitive functions in the brain.","container-title":"Neuroscience &amp; Biobehavioral Reviews","DOI":"10.1016/j.neubiorev.2018.04.023","ISSN":"0149-7634","journalAbbreviation":"Neuroscience &amp; Biobehavioral Reviews","page":"155-173","source":"ScienceDirect","title":"Regulating emotion through distancing: A taxonomy, neurocognitive model, and supporting meta-analysis","title-short":"Regulating emotion through distancing","volume":"96","author":[{"family":"Powers","given":"John P."},{"family":"LaBar","given":"Kevin S."}],"issued":{"date-parts":[["2019",1,1]]},"citation-key":"powers_Regulating_2019"}}],"schema":"https://github.com/citation-style-language/schema/raw/master/csl-citation.json"} </w:instrText>
      </w:r>
      <w:r w:rsidR="001C6C6A">
        <w:rPr>
          <w:lang w:val="en-US"/>
        </w:rPr>
        <w:fldChar w:fldCharType="separate"/>
      </w:r>
      <w:r w:rsidR="001C6C6A" w:rsidRPr="001C6C6A">
        <w:t>(Powers &amp; LaBar, 2019)</w:t>
      </w:r>
      <w:r w:rsidR="001C6C6A">
        <w:rPr>
          <w:lang w:val="en-US"/>
        </w:rPr>
        <w:fldChar w:fldCharType="end"/>
      </w:r>
      <w:r w:rsidRPr="007F3944">
        <w:rPr>
          <w:lang w:val="en-US"/>
        </w:rPr>
        <w:t xml:space="preserve">, less abstraction (more </w:t>
      </w:r>
      <w:r w:rsidRPr="007F3944">
        <w:rPr>
          <w:lang w:val="en-US"/>
        </w:rPr>
        <w:lastRenderedPageBreak/>
        <w:t>concrete thinking), and less deliberative (more intuitive) thinking</w:t>
      </w:r>
      <w:r w:rsidR="001C6C6A">
        <w:rPr>
          <w:lang w:val="en-US"/>
        </w:rPr>
        <w:t xml:space="preserve"> </w:t>
      </w:r>
      <w:r w:rsidR="001C6C6A">
        <w:rPr>
          <w:lang w:val="en-US"/>
        </w:rPr>
        <w:fldChar w:fldCharType="begin"/>
      </w:r>
      <w:r w:rsidR="007515E8">
        <w:rPr>
          <w:lang w:val="en-US"/>
        </w:rPr>
        <w:instrText xml:space="preserve"> ADDIN ZOTERO_ITEM CSL_CITATION {"citationID":"DI1YF8pA","properties":{"formattedCitation":"(Evans &amp; Stanovich, 2013)","plainCitation":"(Evans &amp; Stanovich, 2013)","noteIndex":0},"citationItems":[{"id":1598,"uris":["http://zotero.org/users/1340199/items/D62W3JKI"],"itemData":{"id":1598,"type":"article-journal","abstract":"Dual-process and dual-system theories in both cognitive and social psychology have been subjected to a number of recently published criticisms. However, they have been attacked as a category, incorrectly assuming there is a generic version that applies to all. We identify and respond to 5 main lines of argument made by such critics. We agree that some of these arguments have force against some of the theories in the literature but believe them to be overstated. We argue that the dual-processing distinction is supported by much recent evidence in cognitive science. Our preferred theoretical approach is one in which rapid autonomous processes (Type 1) are assumed to yield default responses unless intervened on by distinctive higher order reasoning processes (Type 2). What defines the difference is that Type 2 processing supports hypothetical thinking and load heavily on working memory.","container-title":"Perspectives on Psychological Science","DOI":"10.1177/1745691612460685","ISSN":"1745-6916","issue":"3","journalAbbreviation":"Perspectives on Psychological Science","language":"en","note":"00801","page":"223-241","source":"SAGE Journals","title":"Dual-Process Theories of Higher Cognition: Advancing the Debate","title-short":"Dual-Process Theories of Higher Cognition","volume":"8","author":[{"family":"Evans","given":"Jonathan St. B. T."},{"family":"Stanovich","given":"Keith E."}],"issued":{"date-parts":[["2013",5,1]]},"citation-key":"evans_DualProcess_2013"}}],"schema":"https://github.com/citation-style-language/schema/raw/master/csl-citation.json"} </w:instrText>
      </w:r>
      <w:r w:rsidR="001C6C6A">
        <w:rPr>
          <w:lang w:val="en-US"/>
        </w:rPr>
        <w:fldChar w:fldCharType="separate"/>
      </w:r>
      <w:r w:rsidR="001C6C6A" w:rsidRPr="001C6C6A">
        <w:t>(Evans &amp; Stanovich, 2013)</w:t>
      </w:r>
      <w:r w:rsidR="001C6C6A">
        <w:rPr>
          <w:lang w:val="en-US"/>
        </w:rPr>
        <w:fldChar w:fldCharType="end"/>
      </w:r>
      <w:r w:rsidRPr="007F3944">
        <w:rPr>
          <w:lang w:val="en-US"/>
        </w:rPr>
        <w:t>. Together, this suggests that increasing psychological distance should facilitate deliberative thinking (and lead to higher rates of reason-giving in a dumbfounding task). </w:t>
      </w:r>
    </w:p>
    <w:p w14:paraId="1FDD6B02" w14:textId="77777777" w:rsidR="00B35AAB" w:rsidRDefault="007F3944" w:rsidP="00234BE0">
      <w:pPr>
        <w:rPr>
          <w:ins w:id="63" w:author="Cillian.McHugh" w:date="2025-10-14T20:26:00Z" w16du:dateUtc="2025-10-14T19:26:00Z"/>
          <w:lang w:val="en-US"/>
        </w:rPr>
      </w:pPr>
      <w:del w:id="64" w:author="Cillian.McHugh" w:date="2025-10-14T14:55:00Z" w16du:dateUtc="2025-10-14T13:55:00Z">
        <w:r w:rsidRPr="007F3944" w:rsidDel="00681301">
          <w:rPr>
            <w:lang w:val="en-US"/>
          </w:rPr>
          <w:delText xml:space="preserve">In line with </w:delText>
        </w:r>
      </w:del>
      <w:r w:rsidRPr="007F3944">
        <w:rPr>
          <w:lang w:val="en-US"/>
        </w:rPr>
        <w:t xml:space="preserve">McHugh, McGann, et al. </w:t>
      </w:r>
      <w:r w:rsidR="001C6C6A">
        <w:rPr>
          <w:lang w:val="en-US"/>
        </w:rPr>
        <w:fldChar w:fldCharType="begin"/>
      </w:r>
      <w:r w:rsidR="007515E8">
        <w:rPr>
          <w:lang w:val="en-US"/>
        </w:rPr>
        <w:instrText xml:space="preserve"> ADDIN ZOTERO_ITEM CSL_CITATION {"citationID":"C24dXjQg","properties":{"formattedCitation":"(2023)","plainCitation":"(2023)","noteIndex":0},"citationItems":[{"id":12211,"uris":["http://zotero.org/users/1340199/items/JK8BE54L"],"itemData":{"id":12211,"type":"article-journal","abstract":"Moral dumbfounding occurs when people defend a moral judgment, without reasons in support of this judgment. The phenomenon has been influential in moral psychology, however, despite its influence, it remains poorly understood. Based on the notion that cognitive load enhances biases and shortcomings in human judgment when elaboration is beneficial, we hypothesized that under cognitive load, people would be less likely to provide reasons for a judgment and more likely to be dumbfounded (or to change their judgment). In a pre-registered study (N = 1686) we tested this prediction. Our findings suggest that cognitive load reduces reason-giving, and increases dumbfounding (but does not lead to changes in judgments). Our results provide new insights into the phenomenon of moral dumbfounding while also advancing theory in moral psychology.","container-title":"Collabra: Psychology","DOI":"10.1525/collabra.73818","ISSN":"2474-7394","issue":"1","journalAbbreviation":"Collabra: Psychology","note":"3 citations (Crossref/DOI) [2025-08-18]","page":"73818","source":"Silverchair","title":"Cognitive Load Can Reduce Reason-Giving in a Moral Dumbfounding Task","volume":"9","author":[{"family":"McHugh","given":"Cillian"},{"family":"McGann","given":"Marek"},{"family":"Igou","given":"Eric R."},{"family":"Kinsella","given":"Elaine L."}],"issued":{"date-parts":[["2023",4,3]]},"citation-key":"mchugh_Cognitive_2023"},"suppress-author":true}],"schema":"https://github.com/citation-style-language/schema/raw/master/csl-citation.json"} </w:instrText>
      </w:r>
      <w:r w:rsidR="001C6C6A">
        <w:rPr>
          <w:lang w:val="en-US"/>
        </w:rPr>
        <w:fldChar w:fldCharType="separate"/>
      </w:r>
      <w:r w:rsidR="001C6C6A" w:rsidRPr="001C6C6A">
        <w:t>(2023)</w:t>
      </w:r>
      <w:r w:rsidR="001C6C6A">
        <w:rPr>
          <w:lang w:val="en-US"/>
        </w:rPr>
        <w:fldChar w:fldCharType="end"/>
      </w:r>
      <w:r w:rsidRPr="007F3944">
        <w:rPr>
          <w:lang w:val="en-US"/>
        </w:rPr>
        <w:t xml:space="preserve">, </w:t>
      </w:r>
      <w:del w:id="65" w:author="Cillian.McHugh" w:date="2025-10-14T14:55:00Z" w16du:dateUtc="2025-10-14T13:55:00Z">
        <w:r w:rsidRPr="007F3944" w:rsidDel="00681301">
          <w:rPr>
            <w:lang w:val="en-US"/>
          </w:rPr>
          <w:delText xml:space="preserve">we </w:delText>
        </w:r>
      </w:del>
      <w:del w:id="66" w:author="Cillian.McHugh" w:date="2025-10-14T14:56:00Z" w16du:dateUtc="2025-10-14T13:56:00Z">
        <w:r w:rsidRPr="007F3944" w:rsidDel="00681301">
          <w:rPr>
            <w:lang w:val="en-US"/>
          </w:rPr>
          <w:delText xml:space="preserve">have </w:delText>
        </w:r>
      </w:del>
      <w:r w:rsidRPr="007F3944">
        <w:rPr>
          <w:lang w:val="en-US"/>
        </w:rPr>
        <w:t>mapped the three responses in the dumbfounding paradigm according to their relative amount of deliberation</w:t>
      </w:r>
      <w:ins w:id="67" w:author="Cillian.McHugh" w:date="2025-10-14T15:01:00Z" w16du:dateUtc="2025-10-14T14:01:00Z">
        <w:r w:rsidR="00681301">
          <w:rPr>
            <w:lang w:val="en-US"/>
          </w:rPr>
          <w:t xml:space="preserve">. </w:t>
        </w:r>
        <w:r w:rsidR="00681301" w:rsidRPr="003A34C1">
          <w:rPr>
            <w:highlight w:val="yellow"/>
            <w:lang w:val="en-US"/>
            <w:rPrChange w:id="68" w:author="Cillian.McHugh" w:date="2025-10-14T16:28:00Z" w16du:dateUtc="2025-10-14T15:28:00Z">
              <w:rPr>
                <w:lang w:val="en-US"/>
              </w:rPr>
            </w:rPrChange>
          </w:rPr>
          <w:t xml:space="preserve">This approach assumes that </w:t>
        </w:r>
      </w:ins>
      <w:ins w:id="69" w:author="Cillian.McHugh" w:date="2025-10-14T15:05:00Z" w16du:dateUtc="2025-10-14T14:05:00Z">
        <w:r w:rsidR="00681301" w:rsidRPr="003A34C1">
          <w:rPr>
            <w:highlight w:val="yellow"/>
            <w:lang w:val="en-US"/>
            <w:rPrChange w:id="70" w:author="Cillian.McHugh" w:date="2025-10-14T16:28:00Z" w16du:dateUtc="2025-10-14T15:28:00Z">
              <w:rPr>
                <w:lang w:val="en-US"/>
              </w:rPr>
            </w:rPrChange>
          </w:rPr>
          <w:t xml:space="preserve">making a moral judgment </w:t>
        </w:r>
      </w:ins>
      <w:ins w:id="71" w:author="Cillian.McHugh" w:date="2025-10-14T15:02:00Z" w16du:dateUtc="2025-10-14T14:02:00Z">
        <w:r w:rsidR="00681301" w:rsidRPr="003A34C1">
          <w:rPr>
            <w:highlight w:val="yellow"/>
            <w:lang w:val="en-US"/>
            <w:rPrChange w:id="72" w:author="Cillian.McHugh" w:date="2025-10-14T16:28:00Z" w16du:dateUtc="2025-10-14T15:28:00Z">
              <w:rPr>
                <w:lang w:val="en-US"/>
              </w:rPr>
            </w:rPrChange>
          </w:rPr>
          <w:t>in the dumbfounding paradigm involve</w:t>
        </w:r>
      </w:ins>
      <w:ins w:id="73" w:author="Cillian.McHugh" w:date="2025-10-14T15:05:00Z" w16du:dateUtc="2025-10-14T14:05:00Z">
        <w:r w:rsidR="009D5889" w:rsidRPr="003A34C1">
          <w:rPr>
            <w:highlight w:val="yellow"/>
            <w:lang w:val="en-US"/>
            <w:rPrChange w:id="74" w:author="Cillian.McHugh" w:date="2025-10-14T16:28:00Z" w16du:dateUtc="2025-10-14T15:28:00Z">
              <w:rPr>
                <w:lang w:val="en-US"/>
              </w:rPr>
            </w:rPrChange>
          </w:rPr>
          <w:t>s</w:t>
        </w:r>
      </w:ins>
      <w:ins w:id="75" w:author="Cillian.McHugh" w:date="2025-10-14T15:02:00Z" w16du:dateUtc="2025-10-14T14:02:00Z">
        <w:r w:rsidR="00681301" w:rsidRPr="003A34C1">
          <w:rPr>
            <w:highlight w:val="yellow"/>
            <w:lang w:val="en-US"/>
            <w:rPrChange w:id="76" w:author="Cillian.McHugh" w:date="2025-10-14T16:28:00Z" w16du:dateUtc="2025-10-14T15:28:00Z">
              <w:rPr>
                <w:lang w:val="en-US"/>
              </w:rPr>
            </w:rPrChange>
          </w:rPr>
          <w:t xml:space="preserve"> an intuitive/habitual response</w:t>
        </w:r>
      </w:ins>
      <w:ins w:id="77" w:author="Cillian.McHugh" w:date="2025-10-14T15:12:00Z" w16du:dateUtc="2025-10-14T14:12:00Z">
        <w:r w:rsidR="009D5889" w:rsidRPr="003A34C1">
          <w:rPr>
            <w:highlight w:val="yellow"/>
            <w:lang w:val="en-US"/>
            <w:rPrChange w:id="78" w:author="Cillian.McHugh" w:date="2025-10-14T16:28:00Z" w16du:dateUtc="2025-10-14T15:28:00Z">
              <w:rPr>
                <w:lang w:val="en-US"/>
              </w:rPr>
            </w:rPrChange>
          </w:rPr>
          <w:t xml:space="preserve"> </w:t>
        </w:r>
      </w:ins>
      <w:r w:rsidR="009D5889" w:rsidRPr="003A34C1">
        <w:rPr>
          <w:highlight w:val="yellow"/>
          <w:lang w:val="en-US"/>
          <w:rPrChange w:id="79" w:author="Cillian.McHugh" w:date="2025-10-14T16:28:00Z" w16du:dateUtc="2025-10-14T15:28:00Z">
            <w:rPr>
              <w:lang w:val="en-US"/>
            </w:rPr>
          </w:rPrChange>
        </w:rPr>
        <w:fldChar w:fldCharType="begin"/>
      </w:r>
      <w:r w:rsidR="005863A9" w:rsidRPr="003A34C1">
        <w:rPr>
          <w:highlight w:val="yellow"/>
          <w:lang w:val="en-US"/>
          <w:rPrChange w:id="80" w:author="Cillian.McHugh" w:date="2025-10-14T16:28:00Z" w16du:dateUtc="2025-10-14T15:28:00Z">
            <w:rPr>
              <w:lang w:val="en-US"/>
            </w:rPr>
          </w:rPrChange>
        </w:rPr>
        <w:instrText xml:space="preserve"> ADDIN ZOTERO_ITEM CSL_CITATION {"citationID":"3wKEWPrY","properties":{"formattedCitation":"(in line with model-free responses described by Cushman, 2013; or habitualized categorizations described by McHugh et al., 2022)","plainCitation":"(in line with model-free responses described by Cushman, 2013; or habitualized categorizations described by McHugh et al., 2022)","noteIndex":0},"citationItems":[{"id":2543,"uris":["http://zotero.org/users/1340199/items/SQE46NZ4"],"itemData":{"id":2543,"type":"article-journal","abstract":"Dual-system approaches to psychology explain the fundamental properties of human judgment, decision making, and behavior across diverse domains. Yet, the appropriate characterization of each system is a source of debate. For instance, a large body of research on moral psychology makes use of the contrast between “emotional” and “rational/cognitive” processes, yet even the chief proponents of this division recognize its shortcomings. Largely independently, research in the computational neurosciences has identified a broad division between two algorithms for learning and choice derived from formal models of reinforcement learning. One assigns value to actions intrinsically based on past experience, while another derives representations of value from an internally represented causal model of the world. This division between action- and outcome-based value representation provides an ideal framework for a dual-system theory in the moral domain.","container-title":"Personality and Social Psychology Review","DOI":"10.1177/1088868313495594","ISSN":"1088-8683, 1532-7957","issue":"3","journalAbbreviation":"Pers Soc Psychol Rev","language":"en","note":"PMID: 23861355","page":"273-292","source":"psr.sagepub.com","title":"Action, Outcome, and Value A Dual-System Framework for Morality","volume":"17","author":[{"family":"Cushman","given":"Fiery A."}],"issued":{"date-parts":[["2013",8,1]]},"citation-key":"cushman_Action_2013"},"prefix":"in line with model-free responses described by"},{"id":3188,"uris":["http://zotero.org/users/1340199/items/FXEKNZWQ"],"itemData":{"id":3188,"type":"article-journal","abstract":"Observed variability and complexity of judgments of “right” and “wrong” cannot be readily accounted for within extant approaches to understanding moral judgment. In response to this challenge, we present a novel perspective on categorization in moral judgment. Moral judgment as categorization (MJAC) incorporates principles of category formation research while addressing key challenges of existing approaches to moral judgment. People develop skills in making context-relevant categorizations. They learn that various objects (events, behaviors, people, etc.) can be categorized as morally right or wrong. Repetition and rehearsal result in reliable, habitualized categorizations. According to this skill-formation account of moral categorization, the learning and the habitualization of the forming of moral categories occur within goal-directed activity that is sensitive to various contextual influences. By allowing for the complexity of moral judgments, MJAC offers greater explanatory power than existing approaches while also providing opportunities for a diverse range of new research questions.","container-title":"Perspectives on Psychological Science","DOI":"10.1177/1745691621990636","ISSN":"1745-6916","issue":"1","journalAbbreviation":"Perspect Psychol Sci","language":"en","note":"33 citations (Semantic Scholar/DOI) [2025-07-29]\n36 citations (Crossref/DOI) [2025-07-29]\n30 citations (Crossref/DOI) [2024-10-25]\npublisher: SAGE Publications Inc","page":"131-152","source":"SAGE Journals","title":"Moral Judgment as Categorization (MJAC)","volume":"17","author":[{"family":"McHugh","given":"Cillian"},{"family":"McGann","given":"Marek"},{"family":"Igou","given":"Eric R."},{"family":"Kinsella","given":"Elaine L."}],"issued":{"date-parts":[["2022",1,1]]},"citation-key":"mchugh_Moral_2022"},"prefix":"or habitualized categorizations described by"}],"schema":"https://github.com/citation-style-language/schema/raw/master/csl-citation.json"} </w:instrText>
      </w:r>
      <w:r w:rsidR="009D5889" w:rsidRPr="003A34C1">
        <w:rPr>
          <w:highlight w:val="yellow"/>
          <w:lang w:val="en-US"/>
          <w:rPrChange w:id="81" w:author="Cillian.McHugh" w:date="2025-10-14T16:28:00Z" w16du:dateUtc="2025-10-14T15:28:00Z">
            <w:rPr>
              <w:lang w:val="en-US"/>
            </w:rPr>
          </w:rPrChange>
        </w:rPr>
        <w:fldChar w:fldCharType="separate"/>
      </w:r>
      <w:r w:rsidR="005863A9" w:rsidRPr="003A34C1">
        <w:rPr>
          <w:highlight w:val="yellow"/>
          <w:rPrChange w:id="82" w:author="Cillian.McHugh" w:date="2025-10-14T16:28:00Z" w16du:dateUtc="2025-10-14T15:28:00Z">
            <w:rPr/>
          </w:rPrChange>
        </w:rPr>
        <w:t>(in line with model-free responses described by Cushman, 2013; or habitualized categorizations described by McHugh et al., 2022)</w:t>
      </w:r>
      <w:r w:rsidR="009D5889" w:rsidRPr="003A34C1">
        <w:rPr>
          <w:highlight w:val="yellow"/>
          <w:lang w:val="en-US"/>
          <w:rPrChange w:id="83" w:author="Cillian.McHugh" w:date="2025-10-14T16:28:00Z" w16du:dateUtc="2025-10-14T15:28:00Z">
            <w:rPr>
              <w:lang w:val="en-US"/>
            </w:rPr>
          </w:rPrChange>
        </w:rPr>
        <w:fldChar w:fldCharType="end"/>
      </w:r>
      <w:ins w:id="84" w:author="Cillian.McHugh" w:date="2025-10-14T15:18:00Z" w16du:dateUtc="2025-10-14T14:18:00Z">
        <w:r w:rsidR="005863A9" w:rsidRPr="003A34C1">
          <w:rPr>
            <w:highlight w:val="yellow"/>
            <w:lang w:val="en-US"/>
            <w:rPrChange w:id="85" w:author="Cillian.McHugh" w:date="2025-10-14T16:28:00Z" w16du:dateUtc="2025-10-14T15:28:00Z">
              <w:rPr>
                <w:lang w:val="en-US"/>
              </w:rPr>
            </w:rPrChange>
          </w:rPr>
          <w:t xml:space="preserve">. In </w:t>
        </w:r>
      </w:ins>
      <w:ins w:id="86" w:author="Cillian.McHugh" w:date="2025-10-14T15:20:00Z" w16du:dateUtc="2025-10-14T14:20:00Z">
        <w:r w:rsidR="005863A9" w:rsidRPr="003A34C1">
          <w:rPr>
            <w:highlight w:val="yellow"/>
            <w:lang w:val="en-US"/>
            <w:rPrChange w:id="87" w:author="Cillian.McHugh" w:date="2025-10-14T16:28:00Z" w16du:dateUtc="2025-10-14T15:28:00Z">
              <w:rPr>
                <w:lang w:val="en-US"/>
              </w:rPr>
            </w:rPrChange>
          </w:rPr>
          <w:t xml:space="preserve">support of this view, </w:t>
        </w:r>
      </w:ins>
      <w:ins w:id="88" w:author="Cillian.McHugh" w:date="2025-10-14T15:09:00Z" w16du:dateUtc="2025-10-14T14:09:00Z">
        <w:r w:rsidR="009D5889" w:rsidRPr="003A34C1">
          <w:rPr>
            <w:highlight w:val="yellow"/>
            <w:lang w:val="en-US"/>
            <w:rPrChange w:id="89" w:author="Cillian.McHugh" w:date="2025-10-14T16:28:00Z" w16du:dateUtc="2025-10-14T15:28:00Z">
              <w:rPr>
                <w:lang w:val="en-US"/>
              </w:rPr>
            </w:rPrChange>
          </w:rPr>
          <w:t xml:space="preserve">participants </w:t>
        </w:r>
      </w:ins>
      <w:ins w:id="90" w:author="Cillian.McHugh" w:date="2025-10-14T15:20:00Z" w16du:dateUtc="2025-10-14T14:20:00Z">
        <w:r w:rsidR="005863A9" w:rsidRPr="003A34C1">
          <w:rPr>
            <w:highlight w:val="yellow"/>
            <w:lang w:val="en-US"/>
            <w:rPrChange w:id="91" w:author="Cillian.McHugh" w:date="2025-10-14T16:28:00Z" w16du:dateUtc="2025-10-14T15:28:00Z">
              <w:rPr>
                <w:lang w:val="en-US"/>
              </w:rPr>
            </w:rPrChange>
          </w:rPr>
          <w:t xml:space="preserve">in studies of moral dumbfounding </w:t>
        </w:r>
      </w:ins>
      <w:ins w:id="92" w:author="Cillian.McHugh" w:date="2025-10-14T15:09:00Z" w16du:dateUtc="2025-10-14T14:09:00Z">
        <w:r w:rsidR="009D5889" w:rsidRPr="003A34C1">
          <w:rPr>
            <w:highlight w:val="yellow"/>
            <w:lang w:val="en-US"/>
            <w:rPrChange w:id="93" w:author="Cillian.McHugh" w:date="2025-10-14T16:28:00Z" w16du:dateUtc="2025-10-14T15:28:00Z">
              <w:rPr>
                <w:lang w:val="en-US"/>
              </w:rPr>
            </w:rPrChange>
          </w:rPr>
          <w:t xml:space="preserve">are </w:t>
        </w:r>
      </w:ins>
      <w:ins w:id="94" w:author="Cillian.McHugh" w:date="2025-10-14T15:18:00Z" w16du:dateUtc="2025-10-14T14:18:00Z">
        <w:r w:rsidR="005863A9" w:rsidRPr="003A34C1">
          <w:rPr>
            <w:highlight w:val="yellow"/>
            <w:lang w:val="en-US"/>
            <w:rPrChange w:id="95" w:author="Cillian.McHugh" w:date="2025-10-14T16:28:00Z" w16du:dateUtc="2025-10-14T15:28:00Z">
              <w:rPr>
                <w:lang w:val="en-US"/>
              </w:rPr>
            </w:rPrChange>
          </w:rPr>
          <w:t xml:space="preserve">typically </w:t>
        </w:r>
      </w:ins>
      <w:ins w:id="96" w:author="Cillian.McHugh" w:date="2025-10-14T15:09:00Z" w16du:dateUtc="2025-10-14T14:09:00Z">
        <w:r w:rsidR="009D5889" w:rsidRPr="003A34C1">
          <w:rPr>
            <w:highlight w:val="yellow"/>
            <w:lang w:val="en-US"/>
            <w:rPrChange w:id="97" w:author="Cillian.McHugh" w:date="2025-10-14T16:28:00Z" w16du:dateUtc="2025-10-14T15:28:00Z">
              <w:rPr>
                <w:lang w:val="en-US"/>
              </w:rPr>
            </w:rPrChange>
          </w:rPr>
          <w:t>asked to judge the (often shocking</w:t>
        </w:r>
      </w:ins>
      <w:ins w:id="98" w:author="Cillian.McHugh" w:date="2025-10-14T15:10:00Z" w16du:dateUtc="2025-10-14T14:10:00Z">
        <w:r w:rsidR="009D5889" w:rsidRPr="003A34C1">
          <w:rPr>
            <w:highlight w:val="yellow"/>
            <w:lang w:val="en-US"/>
            <w:rPrChange w:id="99" w:author="Cillian.McHugh" w:date="2025-10-14T16:28:00Z" w16du:dateUtc="2025-10-14T15:28:00Z">
              <w:rPr>
                <w:lang w:val="en-US"/>
              </w:rPr>
            </w:rPrChange>
          </w:rPr>
          <w:t>) behavior of others</w:t>
        </w:r>
      </w:ins>
      <w:ins w:id="100" w:author="Cillian.McHugh" w:date="2025-10-14T15:19:00Z" w16du:dateUtc="2025-10-14T14:19:00Z">
        <w:r w:rsidR="005863A9" w:rsidRPr="003A34C1">
          <w:rPr>
            <w:highlight w:val="yellow"/>
            <w:lang w:val="en-US"/>
            <w:rPrChange w:id="101" w:author="Cillian.McHugh" w:date="2025-10-14T16:28:00Z" w16du:dateUtc="2025-10-14T15:28:00Z">
              <w:rPr>
                <w:lang w:val="en-US"/>
              </w:rPr>
            </w:rPrChange>
          </w:rPr>
          <w:t>, rather than being asked to compare possible outcomes and make recommend a decision from a first person perspective</w:t>
        </w:r>
      </w:ins>
      <w:ins w:id="102" w:author="Cillian.McHugh" w:date="2025-10-14T15:10:00Z" w16du:dateUtc="2025-10-14T14:10:00Z">
        <w:r w:rsidR="009D5889" w:rsidRPr="003A34C1">
          <w:rPr>
            <w:highlight w:val="yellow"/>
            <w:lang w:val="en-US"/>
            <w:rPrChange w:id="103" w:author="Cillian.McHugh" w:date="2025-10-14T16:28:00Z" w16du:dateUtc="2025-10-14T15:28:00Z">
              <w:rPr>
                <w:lang w:val="en-US"/>
              </w:rPr>
            </w:rPrChange>
          </w:rPr>
          <w:t xml:space="preserve"> </w:t>
        </w:r>
      </w:ins>
      <w:r w:rsidR="009D5889" w:rsidRPr="003A34C1">
        <w:rPr>
          <w:highlight w:val="yellow"/>
          <w:lang w:val="en-US"/>
          <w:rPrChange w:id="104" w:author="Cillian.McHugh" w:date="2025-10-14T16:28:00Z" w16du:dateUtc="2025-10-14T15:28:00Z">
            <w:rPr>
              <w:lang w:val="en-US"/>
            </w:rPr>
          </w:rPrChange>
        </w:rPr>
        <w:fldChar w:fldCharType="begin"/>
      </w:r>
      <w:r w:rsidR="005863A9" w:rsidRPr="003A34C1">
        <w:rPr>
          <w:highlight w:val="yellow"/>
          <w:lang w:val="en-US"/>
          <w:rPrChange w:id="105" w:author="Cillian.McHugh" w:date="2025-10-14T16:28:00Z" w16du:dateUtc="2025-10-14T15:28:00Z">
            <w:rPr>
              <w:lang w:val="en-US"/>
            </w:rPr>
          </w:rPrChange>
        </w:rPr>
        <w:instrText xml:space="preserve"> ADDIN ZOTERO_ITEM CSL_CITATION {"citationID":"HgntDwhh","properties":{"formattedCitation":"(see Monin et al., 2007)","plainCitation":"(see Monin et al., 2007)","noteIndex":0},"citationItems":[{"id":14625,"uris":["http://zotero.org/users/1340199/items/7MYC76NN"],"itemData":{"id":14625,"type":"article-journal","abstract":"Recent approaches to moral judgment have typically pitted emotion against reason. In an effort to move beyond this debate, we propose that authors presenting diverging models are considering quite different prototypical situations: those focusing on the resolution of complex dilemmas conclude that morality involves sophisticated reasoning, whereas those studying reactions to shocking moral violations find that morality involves quick, affect-laden processes. We articulate these diverging dominant approaches and consider three directions for future research (moral temptation, moral self-image, and lay understandings of morality) that we propose have not received sufficient attention as a result of the focus on these two prototypical situations within moral psychology.","container-title":"Review of General Psychology","DOI":"10.1037/1089-2680.11.2.99","ISSN":"1089-2680","issue":"2","language":"EN","note":"publisher: SAGE Publications Inc","page":"99-111","source":"SAGE Journals","title":"Deciding versus Reacting: Conceptions of Moral Judgment and the Reason-Affect Debate","title-short":"Deciding versus Reacting","volume":"11","author":[{"family":"Monin","given":"Benoît"},{"family":"Pizarro","given":"David A."},{"family":"Beer","given":"Jennifer S."}],"issued":{"date-parts":[["2007",6,1]]},"citation-key":"monin_Deciding_2007"},"prefix":"see"}],"schema":"https://github.com/citation-style-language/schema/raw/master/csl-citation.json"} </w:instrText>
      </w:r>
      <w:r w:rsidR="009D5889" w:rsidRPr="003A34C1">
        <w:rPr>
          <w:highlight w:val="yellow"/>
          <w:lang w:val="en-US"/>
          <w:rPrChange w:id="106" w:author="Cillian.McHugh" w:date="2025-10-14T16:28:00Z" w16du:dateUtc="2025-10-14T15:28:00Z">
            <w:rPr>
              <w:lang w:val="en-US"/>
            </w:rPr>
          </w:rPrChange>
        </w:rPr>
        <w:fldChar w:fldCharType="separate"/>
      </w:r>
      <w:r w:rsidR="005863A9" w:rsidRPr="003A34C1">
        <w:rPr>
          <w:highlight w:val="yellow"/>
          <w:rPrChange w:id="107" w:author="Cillian.McHugh" w:date="2025-10-14T16:28:00Z" w16du:dateUtc="2025-10-14T15:28:00Z">
            <w:rPr/>
          </w:rPrChange>
        </w:rPr>
        <w:t>(see Monin et al., 2007)</w:t>
      </w:r>
      <w:r w:rsidR="009D5889" w:rsidRPr="003A34C1">
        <w:rPr>
          <w:highlight w:val="yellow"/>
          <w:lang w:val="en-US"/>
          <w:rPrChange w:id="108" w:author="Cillian.McHugh" w:date="2025-10-14T16:28:00Z" w16du:dateUtc="2025-10-14T15:28:00Z">
            <w:rPr>
              <w:lang w:val="en-US"/>
            </w:rPr>
          </w:rPrChange>
        </w:rPr>
        <w:fldChar w:fldCharType="end"/>
      </w:r>
      <w:ins w:id="109" w:author="Cillian.McHugh" w:date="2025-10-14T15:11:00Z" w16du:dateUtc="2025-10-14T14:11:00Z">
        <w:r w:rsidR="009D5889" w:rsidRPr="003A34C1">
          <w:rPr>
            <w:highlight w:val="yellow"/>
            <w:lang w:val="en-US"/>
            <w:rPrChange w:id="110" w:author="Cillian.McHugh" w:date="2025-10-14T16:28:00Z" w16du:dateUtc="2025-10-14T15:28:00Z">
              <w:rPr>
                <w:lang w:val="en-US"/>
              </w:rPr>
            </w:rPrChange>
          </w:rPr>
          <w:t>.</w:t>
        </w:r>
      </w:ins>
      <w:ins w:id="111" w:author="Cillian.McHugh" w:date="2025-10-14T15:08:00Z" w16du:dateUtc="2025-10-14T14:08:00Z">
        <w:r w:rsidR="009D5889" w:rsidRPr="003A34C1">
          <w:rPr>
            <w:highlight w:val="yellow"/>
            <w:lang w:val="en-US"/>
            <w:rPrChange w:id="112" w:author="Cillian.McHugh" w:date="2025-10-14T16:28:00Z" w16du:dateUtc="2025-10-14T15:28:00Z">
              <w:rPr>
                <w:lang w:val="en-US"/>
              </w:rPr>
            </w:rPrChange>
          </w:rPr>
          <w:t xml:space="preserve"> </w:t>
        </w:r>
      </w:ins>
      <w:del w:id="113" w:author="Cillian.McHugh" w:date="2025-10-14T16:04:00Z" w16du:dateUtc="2025-10-14T15:04:00Z">
        <w:r w:rsidRPr="003A34C1" w:rsidDel="004A34DC">
          <w:rPr>
            <w:highlight w:val="yellow"/>
            <w:lang w:val="en-US"/>
            <w:rPrChange w:id="114" w:author="Cillian.McHugh" w:date="2025-10-14T16:28:00Z" w16du:dateUtc="2025-10-14T15:28:00Z">
              <w:rPr>
                <w:lang w:val="en-US"/>
              </w:rPr>
            </w:rPrChange>
          </w:rPr>
          <w:delText xml:space="preserve"> (see Figure 1).</w:delText>
        </w:r>
      </w:del>
      <w:del w:id="115" w:author="Cillian.McHugh" w:date="2025-10-14T15:38:00Z" w16du:dateUtc="2025-10-14T14:38:00Z">
        <w:r w:rsidRPr="003A34C1" w:rsidDel="00837F34">
          <w:rPr>
            <w:highlight w:val="yellow"/>
            <w:lang w:val="en-US"/>
            <w:rPrChange w:id="116" w:author="Cillian.McHugh" w:date="2025-10-14T16:28:00Z" w16du:dateUtc="2025-10-14T15:28:00Z">
              <w:rPr>
                <w:lang w:val="en-US"/>
              </w:rPr>
            </w:rPrChange>
          </w:rPr>
          <w:delText xml:space="preserve"> </w:delText>
        </w:r>
        <w:commentRangeStart w:id="117"/>
        <w:r w:rsidRPr="003A34C1" w:rsidDel="00837F34">
          <w:rPr>
            <w:highlight w:val="yellow"/>
            <w:lang w:val="en-US"/>
            <w:rPrChange w:id="118" w:author="Cillian.McHugh" w:date="2025-10-14T16:28:00Z" w16du:dateUtc="2025-10-14T15:28:00Z">
              <w:rPr>
                <w:lang w:val="en-US"/>
              </w:rPr>
            </w:rPrChange>
          </w:rPr>
          <w:delText>This mapping is informed by existing theorizing</w:delText>
        </w:r>
        <w:r w:rsidR="001C6C6A" w:rsidRPr="003A34C1" w:rsidDel="00837F34">
          <w:rPr>
            <w:highlight w:val="yellow"/>
            <w:lang w:val="en-US"/>
            <w:rPrChange w:id="119" w:author="Cillian.McHugh" w:date="2025-10-14T16:28:00Z" w16du:dateUtc="2025-10-14T15:28:00Z">
              <w:rPr>
                <w:lang w:val="en-US"/>
              </w:rPr>
            </w:rPrChange>
          </w:rPr>
          <w:delText xml:space="preserve"> </w:delText>
        </w:r>
        <w:r w:rsidR="001C6C6A" w:rsidRPr="003A34C1" w:rsidDel="00837F34">
          <w:rPr>
            <w:highlight w:val="yellow"/>
            <w:lang w:val="en-US"/>
            <w:rPrChange w:id="120" w:author="Cillian.McHugh" w:date="2025-10-14T16:28:00Z" w16du:dateUtc="2025-10-14T15:28:00Z">
              <w:rPr>
                <w:lang w:val="en-US"/>
              </w:rPr>
            </w:rPrChange>
          </w:rPr>
          <w:fldChar w:fldCharType="begin"/>
        </w:r>
        <w:r w:rsidR="007515E8" w:rsidRPr="003A34C1" w:rsidDel="00837F34">
          <w:rPr>
            <w:highlight w:val="yellow"/>
            <w:lang w:val="en-US"/>
            <w:rPrChange w:id="121" w:author="Cillian.McHugh" w:date="2025-10-14T16:28:00Z" w16du:dateUtc="2025-10-14T15:28:00Z">
              <w:rPr>
                <w:lang w:val="en-US"/>
              </w:rPr>
            </w:rPrChange>
          </w:rPr>
          <w:delInstrText xml:space="preserve"> ADDIN ZOTERO_ITEM CSL_CITATION {"citationID":"2wCteVZy","properties":{"formattedCitation":"(Cushman, 2013; McHugh et al., 2022)","plainCitation":"(Cushman, 2013; McHugh et al., 2022)","noteIndex":0},"citationItems":[{"id":2543,"uris":["http://zotero.org/users/1340199/items/SQE46NZ4"],"itemData":{"id":2543,"type":"article-journal","abstract":"Dual-system approaches to psychology explain the fundamental properties of human judgment, decision making, and behavior across diverse domains. Yet, the appropriate characterization of each system is a source of debate. For instance, a large body of research on moral psychology makes use of the contrast between “emotional” and “rational/cognitive” processes, yet even the chief proponents of this division recognize its shortcomings. Largely independently, research in the computational neurosciences has identified a broad division between two algorithms for learning and choice derived from formal models of reinforcement learning. One assigns value to actions intrinsically based on past experience, while another derives representations of value from an internally represented causal model of the world. This division between action- and outcome-based value representation provides an ideal framework for a dual-system theory in the moral domain.","container-title":"Personality and Social Psychology Review","DOI":"10.1177/1088868313495594","ISSN":"1088-8683, 1532-7957","issue":"3","journalAbbreviation":"Pers Soc Psychol Rev","language":"en","note":"PMID: 23861355","page":"273-292","source":"psr.sagepub.com","title":"Action, Outcome, and Value A Dual-System Framework for Morality","volume":"17","author":[{"family":"Cushman","given":"Fiery A."}],"issued":{"date-parts":[["2013",8,1]]},"citation-key":"cushman_Action_2013"}},{"id":3188,"uris":["http://zotero.org/users/1340199/items/FXEKNZWQ"],"itemData":{"id":3188,"type":"article-journal","abstract":"Observed variability and complexity of judgments of “right” and “wrong” cannot be readily accounted for within extant approaches to understanding moral judgment. In response to this challenge, we present a novel perspective on categorization in moral judgment. Moral judgment as categorization (MJAC) incorporates principles of category formation research while addressing key challenges of existing approaches to moral judgment. People develop skills in making context-relevant categorizations. They learn that various objects (events, behaviors, people, etc.) can be categorized as morally right or wrong. Repetition and rehearsal result in reliable, habitualized categorizations. According to this skill-formation account of moral categorization, the learning and the habitualization of the forming of moral categories occur within goal-directed activity that is sensitive to various contextual influences. By allowing for the complexity of moral judgments, MJAC offers greater explanatory power than existing approaches while also providing opportunities for a diverse range of new research questions.","container-title":"Perspectives on Psychological Science","DOI":"10.1177/1745691621990636","ISSN":"1745-6916","issue":"1","journalAbbreviation":"Perspect Psychol Sci","language":"en","note":"33 citations (Semantic Scholar/DOI) [2025-07-29]\n36 citations (Crossref/DOI) [2025-07-29]\n30 citations (Crossref/DOI) [2024-10-25]\npublisher: SAGE Publications Inc","page":"131-152","source":"SAGE Journals","title":"Moral Judgment as Categorization (MJAC)","volume":"17","author":[{"family":"McHugh","given":"Cillian"},{"family":"McGann","given":"Marek"},{"family":"Igou","given":"Eric R."},{"family":"Kinsella","given":"Elaine L."}],"issued":{"date-parts":[["2022",1,1]]},"citation-key":"mchugh_Moral_2022"}}],"schema":"https://github.com/citation-style-language/schema/raw/master/csl-citation.json"} </w:delInstrText>
        </w:r>
        <w:r w:rsidR="001C6C6A" w:rsidRPr="003A34C1" w:rsidDel="00837F34">
          <w:rPr>
            <w:highlight w:val="yellow"/>
            <w:lang w:val="en-US"/>
            <w:rPrChange w:id="122" w:author="Cillian.McHugh" w:date="2025-10-14T16:28:00Z" w16du:dateUtc="2025-10-14T15:28:00Z">
              <w:rPr>
                <w:lang w:val="en-US"/>
              </w:rPr>
            </w:rPrChange>
          </w:rPr>
          <w:fldChar w:fldCharType="separate"/>
        </w:r>
        <w:r w:rsidR="001C6C6A" w:rsidRPr="003A34C1" w:rsidDel="00837F34">
          <w:rPr>
            <w:highlight w:val="yellow"/>
            <w:rPrChange w:id="123" w:author="Cillian.McHugh" w:date="2025-10-14T16:28:00Z" w16du:dateUtc="2025-10-14T15:28:00Z">
              <w:rPr/>
            </w:rPrChange>
          </w:rPr>
          <w:delText>(Cushman, 2013; McHugh et al., 2022)</w:delText>
        </w:r>
        <w:r w:rsidR="001C6C6A" w:rsidRPr="003A34C1" w:rsidDel="00837F34">
          <w:rPr>
            <w:highlight w:val="yellow"/>
            <w:lang w:val="en-US"/>
            <w:rPrChange w:id="124" w:author="Cillian.McHugh" w:date="2025-10-14T16:28:00Z" w16du:dateUtc="2025-10-14T15:28:00Z">
              <w:rPr>
                <w:lang w:val="en-US"/>
              </w:rPr>
            </w:rPrChange>
          </w:rPr>
          <w:fldChar w:fldCharType="end"/>
        </w:r>
        <w:r w:rsidRPr="003A34C1" w:rsidDel="00837F34">
          <w:rPr>
            <w:highlight w:val="yellow"/>
            <w:lang w:val="en-US"/>
            <w:rPrChange w:id="125" w:author="Cillian.McHugh" w:date="2025-10-14T16:28:00Z" w16du:dateUtc="2025-10-14T15:28:00Z">
              <w:rPr>
                <w:lang w:val="en-US"/>
              </w:rPr>
            </w:rPrChange>
          </w:rPr>
          <w:delText xml:space="preserve"> and assumes that making a moral judgment is an intuitive/habitual response, involving relatively little deliberation.</w:delText>
        </w:r>
        <w:commentRangeEnd w:id="117"/>
        <w:r w:rsidR="006505F6" w:rsidRPr="003A34C1" w:rsidDel="00837F34">
          <w:rPr>
            <w:rStyle w:val="CommentReference"/>
            <w:highlight w:val="yellow"/>
            <w:rPrChange w:id="126" w:author="Cillian.McHugh" w:date="2025-10-14T16:28:00Z" w16du:dateUtc="2025-10-14T15:28:00Z">
              <w:rPr>
                <w:rStyle w:val="CommentReference"/>
              </w:rPr>
            </w:rPrChange>
          </w:rPr>
          <w:commentReference w:id="117"/>
        </w:r>
        <w:r w:rsidRPr="003A34C1" w:rsidDel="00837F34">
          <w:rPr>
            <w:highlight w:val="yellow"/>
            <w:lang w:val="en-US"/>
            <w:rPrChange w:id="127" w:author="Cillian.McHugh" w:date="2025-10-14T16:28:00Z" w16du:dateUtc="2025-10-14T15:28:00Z">
              <w:rPr>
                <w:lang w:val="en-US"/>
              </w:rPr>
            </w:rPrChange>
          </w:rPr>
          <w:delText xml:space="preserve"> </w:delText>
        </w:r>
      </w:del>
      <w:r w:rsidRPr="003A34C1">
        <w:rPr>
          <w:highlight w:val="yellow"/>
          <w:lang w:val="en-US"/>
          <w:rPrChange w:id="128" w:author="Cillian.McHugh" w:date="2025-10-14T16:28:00Z" w16du:dateUtc="2025-10-14T15:28:00Z">
            <w:rPr>
              <w:lang w:val="en-US"/>
            </w:rPr>
          </w:rPrChange>
        </w:rPr>
        <w:t>In contrast,</w:t>
      </w:r>
      <w:ins w:id="129" w:author="Cillian.McHugh" w:date="2025-10-14T16:05:00Z" w16du:dateUtc="2025-10-14T15:05:00Z">
        <w:r w:rsidR="004A34DC" w:rsidRPr="003A34C1">
          <w:rPr>
            <w:highlight w:val="yellow"/>
            <w:lang w:val="en-US"/>
            <w:rPrChange w:id="130" w:author="Cillian.McHugh" w:date="2025-10-14T16:28:00Z" w16du:dateUtc="2025-10-14T15:28:00Z">
              <w:rPr>
                <w:lang w:val="en-US"/>
              </w:rPr>
            </w:rPrChange>
          </w:rPr>
          <w:t xml:space="preserve"> providing a reason for a moral judgment involves greater deliberation</w:t>
        </w:r>
      </w:ins>
      <w:del w:id="131" w:author="Cillian.McHugh" w:date="2025-10-14T16:05:00Z" w16du:dateUtc="2025-10-14T15:05:00Z">
        <w:r w:rsidRPr="007F3944" w:rsidDel="004A34DC">
          <w:rPr>
            <w:lang w:val="en-US"/>
          </w:rPr>
          <w:delText xml:space="preserve"> reason-giving involves greater deliberation</w:delText>
        </w:r>
      </w:del>
      <w:r w:rsidRPr="007F3944">
        <w:rPr>
          <w:lang w:val="en-US"/>
        </w:rPr>
        <w:t xml:space="preserve">. Applied to the </w:t>
      </w:r>
      <w:del w:id="132" w:author="Cillian.McHugh" w:date="2025-10-14T18:55:00Z" w16du:dateUtc="2025-10-14T17:55:00Z">
        <w:r w:rsidRPr="007F3944" w:rsidDel="00130773">
          <w:rPr>
            <w:lang w:val="en-US"/>
          </w:rPr>
          <w:delText xml:space="preserve">available </w:delText>
        </w:r>
      </w:del>
      <w:r w:rsidRPr="007F3944">
        <w:rPr>
          <w:lang w:val="en-US"/>
        </w:rPr>
        <w:t>responses in the dumbfounding paradigm, providing a reason for a moral judgment (reason-giving) involves the most deliberation; providing a dumbfounded response (dumbfounding) involves the least amount of deliberation</w:t>
      </w:r>
      <w:ins w:id="133" w:author="Cillian.McHugh" w:date="2025-10-14T17:01:00Z" w16du:dateUtc="2025-10-14T16:01:00Z">
        <w:r w:rsidR="00500F0E">
          <w:rPr>
            <w:lang w:val="en-US"/>
          </w:rPr>
          <w:t>.</w:t>
        </w:r>
      </w:ins>
    </w:p>
    <w:p w14:paraId="77614B5D" w14:textId="77777777" w:rsidR="00B35AAB" w:rsidRPr="005C4517" w:rsidRDefault="00243C00" w:rsidP="00234BE0">
      <w:pPr>
        <w:rPr>
          <w:ins w:id="134" w:author="Cillian.McHugh" w:date="2025-10-14T20:31:00Z" w16du:dateUtc="2025-10-14T19:31:00Z"/>
          <w:highlight w:val="yellow"/>
          <w:lang w:val="en-US"/>
          <w:rPrChange w:id="135" w:author="Cillian.McHugh" w:date="2025-10-14T22:24:00Z" w16du:dateUtc="2025-10-14T21:24:00Z">
            <w:rPr>
              <w:ins w:id="136" w:author="Cillian.McHugh" w:date="2025-10-14T20:31:00Z" w16du:dateUtc="2025-10-14T19:31:00Z"/>
              <w:lang w:val="en-US"/>
            </w:rPr>
          </w:rPrChange>
        </w:rPr>
      </w:pPr>
      <w:ins w:id="137" w:author="Cillian.McHugh" w:date="2025-10-14T17:11:00Z" w16du:dateUtc="2025-10-14T16:11:00Z">
        <w:r w:rsidRPr="005C4517">
          <w:rPr>
            <w:highlight w:val="yellow"/>
            <w:lang w:val="en-US"/>
            <w:rPrChange w:id="138" w:author="Cillian.McHugh" w:date="2025-10-14T22:24:00Z" w16du:dateUtc="2025-10-14T21:24:00Z">
              <w:rPr>
                <w:lang w:val="en-US"/>
              </w:rPr>
            </w:rPrChange>
          </w:rPr>
          <w:t xml:space="preserve">Characterizing the third response, nothing-wrong, is somewhat more complex. </w:t>
        </w:r>
      </w:ins>
      <w:ins w:id="139" w:author="Cillian.McHugh" w:date="2025-10-14T18:37:00Z" w16du:dateUtc="2025-10-14T17:37:00Z">
        <w:r w:rsidR="009E7EC4" w:rsidRPr="005C4517">
          <w:rPr>
            <w:highlight w:val="yellow"/>
            <w:lang w:val="en-US"/>
            <w:rPrChange w:id="140" w:author="Cillian.McHugh" w:date="2025-10-14T22:24:00Z" w16du:dateUtc="2025-10-14T21:24:00Z">
              <w:rPr>
                <w:lang w:val="en-US"/>
              </w:rPr>
            </w:rPrChange>
          </w:rPr>
          <w:t>It is plausible that</w:t>
        </w:r>
      </w:ins>
      <w:ins w:id="141" w:author="Cillian.McHugh" w:date="2025-10-14T18:40:00Z" w16du:dateUtc="2025-10-14T17:40:00Z">
        <w:r w:rsidR="009E7EC4" w:rsidRPr="005C4517">
          <w:rPr>
            <w:highlight w:val="yellow"/>
            <w:lang w:val="en-US"/>
            <w:rPrChange w:id="142" w:author="Cillian.McHugh" w:date="2025-10-14T22:24:00Z" w16du:dateUtc="2025-10-14T21:24:00Z">
              <w:rPr>
                <w:lang w:val="en-US"/>
              </w:rPr>
            </w:rPrChange>
          </w:rPr>
          <w:t xml:space="preserve"> there is some level of deliberation involved in</w:t>
        </w:r>
      </w:ins>
      <w:ins w:id="143" w:author="Cillian.McHugh" w:date="2025-10-14T18:37:00Z" w16du:dateUtc="2025-10-14T17:37:00Z">
        <w:r w:rsidR="009E7EC4" w:rsidRPr="005C4517">
          <w:rPr>
            <w:highlight w:val="yellow"/>
            <w:lang w:val="en-US"/>
            <w:rPrChange w:id="144" w:author="Cillian.McHugh" w:date="2025-10-14T22:24:00Z" w16du:dateUtc="2025-10-14T21:24:00Z">
              <w:rPr>
                <w:lang w:val="en-US"/>
              </w:rPr>
            </w:rPrChange>
          </w:rPr>
          <w:t xml:space="preserve"> </w:t>
        </w:r>
      </w:ins>
      <w:ins w:id="145" w:author="Cillian.McHugh" w:date="2025-10-14T18:26:00Z" w16du:dateUtc="2025-10-14T17:26:00Z">
        <w:r w:rsidR="003F4C60" w:rsidRPr="005C4517">
          <w:rPr>
            <w:highlight w:val="yellow"/>
            <w:lang w:val="en-US"/>
            <w:rPrChange w:id="146" w:author="Cillian.McHugh" w:date="2025-10-14T22:24:00Z" w16du:dateUtc="2025-10-14T21:24:00Z">
              <w:rPr>
                <w:lang w:val="en-US"/>
              </w:rPr>
            </w:rPrChange>
          </w:rPr>
          <w:t>engaging with</w:t>
        </w:r>
      </w:ins>
      <w:ins w:id="147" w:author="Cillian.McHugh" w:date="2025-10-14T18:30:00Z" w16du:dateUtc="2025-10-14T17:30:00Z">
        <w:r w:rsidR="003F4C60" w:rsidRPr="005C4517">
          <w:rPr>
            <w:highlight w:val="yellow"/>
            <w:lang w:val="en-US"/>
            <w:rPrChange w:id="148" w:author="Cillian.McHugh" w:date="2025-10-14T22:24:00Z" w16du:dateUtc="2025-10-14T21:24:00Z">
              <w:rPr>
                <w:lang w:val="en-US"/>
              </w:rPr>
            </w:rPrChange>
          </w:rPr>
          <w:t xml:space="preserve"> </w:t>
        </w:r>
      </w:ins>
      <w:ins w:id="149" w:author="Cillian.McHugh" w:date="2025-10-14T18:27:00Z" w16du:dateUtc="2025-10-14T17:27:00Z">
        <w:r w:rsidR="003F4C60" w:rsidRPr="005C4517">
          <w:rPr>
            <w:highlight w:val="yellow"/>
            <w:lang w:val="en-US"/>
            <w:rPrChange w:id="150" w:author="Cillian.McHugh" w:date="2025-10-14T22:24:00Z" w16du:dateUtc="2025-10-14T21:24:00Z">
              <w:rPr>
                <w:lang w:val="en-US"/>
              </w:rPr>
            </w:rPrChange>
          </w:rPr>
          <w:t xml:space="preserve">the </w:t>
        </w:r>
        <w:proofErr w:type="gramStart"/>
        <w:r w:rsidR="003F4C60" w:rsidRPr="005C4517">
          <w:rPr>
            <w:highlight w:val="yellow"/>
            <w:lang w:val="en-US"/>
            <w:rPrChange w:id="151" w:author="Cillian.McHugh" w:date="2025-10-14T22:24:00Z" w16du:dateUtc="2025-10-14T21:24:00Z">
              <w:rPr>
                <w:lang w:val="en-US"/>
              </w:rPr>
            </w:rPrChange>
          </w:rPr>
          <w:t>counter-arguments</w:t>
        </w:r>
      </w:ins>
      <w:proofErr w:type="gramEnd"/>
      <w:ins w:id="152" w:author="Cillian.McHugh" w:date="2025-10-14T20:00:00Z" w16du:dateUtc="2025-10-14T19:00:00Z">
        <w:r w:rsidR="00234BE0" w:rsidRPr="005C4517">
          <w:rPr>
            <w:highlight w:val="yellow"/>
            <w:lang w:val="en-US"/>
            <w:rPrChange w:id="153" w:author="Cillian.McHugh" w:date="2025-10-14T22:24:00Z" w16du:dateUtc="2025-10-14T21:24:00Z">
              <w:rPr>
                <w:lang w:val="en-US"/>
              </w:rPr>
            </w:rPrChange>
          </w:rPr>
          <w:t xml:space="preserve"> </w:t>
        </w:r>
      </w:ins>
      <w:ins w:id="154" w:author="Cillian.McHugh" w:date="2025-10-14T18:27:00Z" w16du:dateUtc="2025-10-14T17:27:00Z">
        <w:r w:rsidR="003F4C60" w:rsidRPr="005C4517">
          <w:rPr>
            <w:highlight w:val="yellow"/>
            <w:lang w:val="en-US"/>
            <w:rPrChange w:id="155" w:author="Cillian.McHugh" w:date="2025-10-14T22:24:00Z" w16du:dateUtc="2025-10-14T21:24:00Z">
              <w:rPr>
                <w:lang w:val="en-US"/>
              </w:rPr>
            </w:rPrChange>
          </w:rPr>
          <w:t>and recognizing that an initial judgment may</w:t>
        </w:r>
      </w:ins>
      <w:ins w:id="156" w:author="Cillian.McHugh" w:date="2025-10-14T18:28:00Z" w16du:dateUtc="2025-10-14T17:28:00Z">
        <w:r w:rsidR="003F4C60" w:rsidRPr="005C4517">
          <w:rPr>
            <w:highlight w:val="yellow"/>
            <w:lang w:val="en-US"/>
            <w:rPrChange w:id="157" w:author="Cillian.McHugh" w:date="2025-10-14T22:24:00Z" w16du:dateUtc="2025-10-14T21:24:00Z">
              <w:rPr>
                <w:lang w:val="en-US"/>
              </w:rPr>
            </w:rPrChange>
          </w:rPr>
          <w:t xml:space="preserve"> </w:t>
        </w:r>
      </w:ins>
      <w:ins w:id="158" w:author="Cillian.McHugh" w:date="2025-10-14T18:30:00Z" w16du:dateUtc="2025-10-14T17:30:00Z">
        <w:r w:rsidR="003F4C60" w:rsidRPr="005C4517">
          <w:rPr>
            <w:highlight w:val="yellow"/>
            <w:lang w:val="en-US"/>
            <w:rPrChange w:id="159" w:author="Cillian.McHugh" w:date="2025-10-14T22:24:00Z" w16du:dateUtc="2025-10-14T21:24:00Z">
              <w:rPr>
                <w:lang w:val="en-US"/>
              </w:rPr>
            </w:rPrChange>
          </w:rPr>
          <w:t xml:space="preserve">need </w:t>
        </w:r>
      </w:ins>
      <w:ins w:id="160" w:author="Cillian.McHugh" w:date="2025-10-14T18:38:00Z" w16du:dateUtc="2025-10-14T17:38:00Z">
        <w:r w:rsidR="009E7EC4" w:rsidRPr="005C4517">
          <w:rPr>
            <w:highlight w:val="yellow"/>
            <w:lang w:val="en-US"/>
            <w:rPrChange w:id="161" w:author="Cillian.McHugh" w:date="2025-10-14T22:24:00Z" w16du:dateUtc="2025-10-14T21:24:00Z">
              <w:rPr>
                <w:lang w:val="en-US"/>
              </w:rPr>
            </w:rPrChange>
          </w:rPr>
          <w:t xml:space="preserve">either revision, or </w:t>
        </w:r>
      </w:ins>
      <w:ins w:id="162" w:author="Cillian.McHugh" w:date="2025-10-14T18:40:00Z" w16du:dateUtc="2025-10-14T17:40:00Z">
        <w:r w:rsidR="009E7EC4" w:rsidRPr="005C4517">
          <w:rPr>
            <w:highlight w:val="yellow"/>
            <w:lang w:val="en-US"/>
            <w:rPrChange w:id="163" w:author="Cillian.McHugh" w:date="2025-10-14T22:24:00Z" w16du:dateUtc="2025-10-14T21:24:00Z">
              <w:rPr>
                <w:lang w:val="en-US"/>
              </w:rPr>
            </w:rPrChange>
          </w:rPr>
          <w:t xml:space="preserve">stronger </w:t>
        </w:r>
      </w:ins>
      <w:ins w:id="164" w:author="Cillian.McHugh" w:date="2025-10-14T18:38:00Z" w16du:dateUtc="2025-10-14T17:38:00Z">
        <w:r w:rsidR="009E7EC4" w:rsidRPr="005C4517">
          <w:rPr>
            <w:highlight w:val="yellow"/>
            <w:lang w:val="en-US"/>
            <w:rPrChange w:id="165" w:author="Cillian.McHugh" w:date="2025-10-14T22:24:00Z" w16du:dateUtc="2025-10-14T21:24:00Z">
              <w:rPr>
                <w:lang w:val="en-US"/>
              </w:rPr>
            </w:rPrChange>
          </w:rPr>
          <w:t>justification</w:t>
        </w:r>
      </w:ins>
      <w:ins w:id="166" w:author="Cillian.McHugh" w:date="2025-10-14T18:40:00Z" w16du:dateUtc="2025-10-14T17:40:00Z">
        <w:r w:rsidR="009E7EC4" w:rsidRPr="005C4517">
          <w:rPr>
            <w:highlight w:val="yellow"/>
            <w:lang w:val="en-US"/>
            <w:rPrChange w:id="167" w:author="Cillian.McHugh" w:date="2025-10-14T22:24:00Z" w16du:dateUtc="2025-10-14T21:24:00Z">
              <w:rPr>
                <w:lang w:val="en-US"/>
              </w:rPr>
            </w:rPrChange>
          </w:rPr>
          <w:t>.</w:t>
        </w:r>
      </w:ins>
      <w:ins w:id="168" w:author="Cillian.McHugh" w:date="2025-10-14T18:43:00Z" w16du:dateUtc="2025-10-14T17:43:00Z">
        <w:r w:rsidR="009E7EC4" w:rsidRPr="005C4517">
          <w:rPr>
            <w:highlight w:val="yellow"/>
            <w:lang w:val="en-US"/>
            <w:rPrChange w:id="169" w:author="Cillian.McHugh" w:date="2025-10-14T22:24:00Z" w16du:dateUtc="2025-10-14T21:24:00Z">
              <w:rPr>
                <w:lang w:val="en-US"/>
              </w:rPr>
            </w:rPrChange>
          </w:rPr>
          <w:t xml:space="preserve"> Having </w:t>
        </w:r>
      </w:ins>
      <w:ins w:id="170" w:author="Cillian.McHugh" w:date="2025-10-14T18:44:00Z" w16du:dateUtc="2025-10-14T17:44:00Z">
        <w:r w:rsidR="003A267E" w:rsidRPr="005C4517">
          <w:rPr>
            <w:highlight w:val="yellow"/>
            <w:lang w:val="en-US"/>
            <w:rPrChange w:id="171" w:author="Cillian.McHugh" w:date="2025-10-14T22:24:00Z" w16du:dateUtc="2025-10-14T21:24:00Z">
              <w:rPr>
                <w:lang w:val="en-US"/>
              </w:rPr>
            </w:rPrChange>
          </w:rPr>
          <w:t>recognized</w:t>
        </w:r>
      </w:ins>
      <w:ins w:id="172" w:author="Cillian.McHugh" w:date="2025-10-14T18:43:00Z" w16du:dateUtc="2025-10-14T17:43:00Z">
        <w:r w:rsidR="009E7EC4" w:rsidRPr="005C4517">
          <w:rPr>
            <w:highlight w:val="yellow"/>
            <w:lang w:val="en-US"/>
            <w:rPrChange w:id="173" w:author="Cillian.McHugh" w:date="2025-10-14T22:24:00Z" w16du:dateUtc="2025-10-14T21:24:00Z">
              <w:rPr>
                <w:lang w:val="en-US"/>
              </w:rPr>
            </w:rPrChange>
          </w:rPr>
          <w:t xml:space="preserve"> that </w:t>
        </w:r>
      </w:ins>
      <w:ins w:id="174" w:author="Cillian.McHugh" w:date="2025-10-14T18:44:00Z" w16du:dateUtc="2025-10-14T17:44:00Z">
        <w:r w:rsidR="009E7EC4" w:rsidRPr="005C4517">
          <w:rPr>
            <w:highlight w:val="yellow"/>
            <w:lang w:val="en-US"/>
            <w:rPrChange w:id="175" w:author="Cillian.McHugh" w:date="2025-10-14T22:24:00Z" w16du:dateUtc="2025-10-14T21:24:00Z">
              <w:rPr>
                <w:lang w:val="en-US"/>
              </w:rPr>
            </w:rPrChange>
          </w:rPr>
          <w:t xml:space="preserve">an initial position needs either revision or stronger justification, </w:t>
        </w:r>
      </w:ins>
      <w:ins w:id="176" w:author="Cillian.McHugh" w:date="2025-10-14T18:45:00Z" w16du:dateUtc="2025-10-14T17:45:00Z">
        <w:r w:rsidR="003A267E" w:rsidRPr="005C4517">
          <w:rPr>
            <w:highlight w:val="yellow"/>
            <w:lang w:val="en-US"/>
            <w:rPrChange w:id="177" w:author="Cillian.McHugh" w:date="2025-10-14T22:24:00Z" w16du:dateUtc="2025-10-14T21:24:00Z">
              <w:rPr>
                <w:lang w:val="en-US"/>
              </w:rPr>
            </w:rPrChange>
          </w:rPr>
          <w:t xml:space="preserve">we propose </w:t>
        </w:r>
      </w:ins>
      <w:r w:rsidR="003A267E" w:rsidRPr="005C4517">
        <w:rPr>
          <w:highlight w:val="yellow"/>
          <w:lang w:val="en-US"/>
          <w:rPrChange w:id="178" w:author="Cillian.McHugh" w:date="2025-10-14T22:24:00Z" w16du:dateUtc="2025-10-14T21:24:00Z">
            <w:rPr>
              <w:lang w:val="en-US"/>
            </w:rPr>
          </w:rPrChange>
        </w:rPr>
        <w:fldChar w:fldCharType="begin"/>
      </w:r>
      <w:r w:rsidR="003A267E" w:rsidRPr="005C4517">
        <w:rPr>
          <w:highlight w:val="yellow"/>
          <w:lang w:val="en-US"/>
          <w:rPrChange w:id="179" w:author="Cillian.McHugh" w:date="2025-10-14T22:24:00Z" w16du:dateUtc="2025-10-14T21:24:00Z">
            <w:rPr>
              <w:lang w:val="en-US"/>
            </w:rPr>
          </w:rPrChange>
        </w:rPr>
        <w:instrText xml:space="preserve"> ADDIN ZOTERO_ITEM CSL_CITATION {"citationID":"L3Ti2ARs","properties":{"formattedCitation":"(in line with McHugh, McGann, et al., 2023)","plainCitation":"(in line with McHugh, McGann, et al., 2023)","noteIndex":0},"citationItems":[{"id":12211,"uris":["http://zotero.org/users/1340199/items/JK8BE54L"],"itemData":{"id":12211,"type":"article-journal","abstract":"Moral dumbfounding occurs when people defend a moral judgment, without reasons in support of this judgment. The phenomenon has been influential in moral psychology, however, despite its influence, it remains poorly understood. Based on the notion that cognitive load enhances biases and shortcomings in human judgment when elaboration is beneficial, we hypothesized that under cognitive load, people would be less likely to provide reasons for a judgment and more likely to be dumbfounded (or to change their judgment). In a pre-registered study (N = 1686) we tested this prediction. Our findings suggest that cognitive load reduces reason-giving, and increases dumbfounding (but does not lead to changes in judgments). Our results provide new insights into the phenomenon of moral dumbfounding while also advancing theory in moral psychology.","container-title":"Collabra: Psychology","DOI":"10.1525/collabra.73818","ISSN":"2474-7394","issue":"1","journalAbbreviation":"Collabra: Psychology","note":"3 citations (Crossref/DOI) [2025-08-18]","page":"73818","source":"Silverchair","title":"Cognitive Load Can Reduce Reason-Giving in a Moral Dumbfounding Task","volume":"9","author":[{"family":"McHugh","given":"Cillian"},{"family":"McGann","given":"Marek"},{"family":"Igou","given":"Eric R."},{"family":"Kinsella","given":"Elaine L."}],"issued":{"date-parts":[["2023",4,3]]},"citation-key":"mchugh_Cognitive_2023"},"prefix":"in line with"}],"schema":"https://github.com/citation-style-language/schema/raw/master/csl-citation.json"} </w:instrText>
      </w:r>
      <w:r w:rsidR="003A267E" w:rsidRPr="005C4517">
        <w:rPr>
          <w:highlight w:val="yellow"/>
          <w:lang w:val="en-US"/>
          <w:rPrChange w:id="180" w:author="Cillian.McHugh" w:date="2025-10-14T22:24:00Z" w16du:dateUtc="2025-10-14T21:24:00Z">
            <w:rPr>
              <w:lang w:val="en-US"/>
            </w:rPr>
          </w:rPrChange>
        </w:rPr>
        <w:fldChar w:fldCharType="separate"/>
      </w:r>
      <w:r w:rsidR="003A267E" w:rsidRPr="005C4517">
        <w:rPr>
          <w:highlight w:val="yellow"/>
          <w:rPrChange w:id="181" w:author="Cillian.McHugh" w:date="2025-10-14T22:24:00Z" w16du:dateUtc="2025-10-14T21:24:00Z">
            <w:rPr/>
          </w:rPrChange>
        </w:rPr>
        <w:t>(in line with McHugh, McGann, et al., 2023)</w:t>
      </w:r>
      <w:r w:rsidR="003A267E" w:rsidRPr="005C4517">
        <w:rPr>
          <w:highlight w:val="yellow"/>
          <w:lang w:val="en-US"/>
          <w:rPrChange w:id="182" w:author="Cillian.McHugh" w:date="2025-10-14T22:24:00Z" w16du:dateUtc="2025-10-14T21:24:00Z">
            <w:rPr>
              <w:lang w:val="en-US"/>
            </w:rPr>
          </w:rPrChange>
        </w:rPr>
        <w:fldChar w:fldCharType="end"/>
      </w:r>
      <w:ins w:id="183" w:author="Cillian.McHugh" w:date="2025-10-14T18:51:00Z" w16du:dateUtc="2025-10-14T17:51:00Z">
        <w:r w:rsidR="003A267E" w:rsidRPr="005C4517">
          <w:rPr>
            <w:highlight w:val="yellow"/>
            <w:lang w:val="en-US"/>
            <w:rPrChange w:id="184" w:author="Cillian.McHugh" w:date="2025-10-14T22:24:00Z" w16du:dateUtc="2025-10-14T21:24:00Z">
              <w:rPr>
                <w:lang w:val="en-US"/>
              </w:rPr>
            </w:rPrChange>
          </w:rPr>
          <w:t xml:space="preserve"> </w:t>
        </w:r>
      </w:ins>
      <w:ins w:id="185" w:author="Cillian.McHugh" w:date="2025-10-14T18:45:00Z" w16du:dateUtc="2025-10-14T17:45:00Z">
        <w:r w:rsidR="003A267E" w:rsidRPr="005C4517">
          <w:rPr>
            <w:highlight w:val="yellow"/>
            <w:lang w:val="en-US"/>
            <w:rPrChange w:id="186" w:author="Cillian.McHugh" w:date="2025-10-14T22:24:00Z" w16du:dateUtc="2025-10-14T21:24:00Z">
              <w:rPr>
                <w:lang w:val="en-US"/>
              </w:rPr>
            </w:rPrChange>
          </w:rPr>
          <w:t xml:space="preserve">that generating and articulating additional reasons </w:t>
        </w:r>
      </w:ins>
      <w:ins w:id="187" w:author="Cillian.McHugh" w:date="2025-10-14T20:00:00Z" w16du:dateUtc="2025-10-14T19:00:00Z">
        <w:r w:rsidR="00234BE0" w:rsidRPr="005C4517">
          <w:rPr>
            <w:highlight w:val="yellow"/>
            <w:lang w:val="en-US"/>
            <w:rPrChange w:id="188" w:author="Cillian.McHugh" w:date="2025-10-14T22:24:00Z" w16du:dateUtc="2025-10-14T21:24:00Z">
              <w:rPr>
                <w:lang w:val="en-US"/>
              </w:rPr>
            </w:rPrChange>
          </w:rPr>
          <w:t>t</w:t>
        </w:r>
      </w:ins>
      <w:ins w:id="189" w:author="Cillian.McHugh" w:date="2025-10-14T18:47:00Z" w16du:dateUtc="2025-10-14T17:47:00Z">
        <w:r w:rsidR="003A267E" w:rsidRPr="005C4517">
          <w:rPr>
            <w:highlight w:val="yellow"/>
            <w:lang w:val="en-US"/>
            <w:rPrChange w:id="190" w:author="Cillian.McHugh" w:date="2025-10-14T22:24:00Z" w16du:dateUtc="2025-10-14T21:24:00Z">
              <w:rPr>
                <w:lang w:val="en-US"/>
              </w:rPr>
            </w:rPrChange>
          </w:rPr>
          <w:t xml:space="preserve">o defend </w:t>
        </w:r>
      </w:ins>
      <w:ins w:id="191" w:author="Cillian.McHugh" w:date="2025-10-14T18:45:00Z" w16du:dateUtc="2025-10-14T17:45:00Z">
        <w:r w:rsidR="003A267E" w:rsidRPr="005C4517">
          <w:rPr>
            <w:highlight w:val="yellow"/>
            <w:lang w:val="en-US"/>
            <w:rPrChange w:id="192" w:author="Cillian.McHugh" w:date="2025-10-14T22:24:00Z" w16du:dateUtc="2025-10-14T21:24:00Z">
              <w:rPr>
                <w:lang w:val="en-US"/>
              </w:rPr>
            </w:rPrChange>
          </w:rPr>
          <w:t xml:space="preserve">the initial position </w:t>
        </w:r>
      </w:ins>
      <w:ins w:id="193" w:author="Cillian.McHugh" w:date="2025-10-14T18:47:00Z" w16du:dateUtc="2025-10-14T17:47:00Z">
        <w:r w:rsidR="003A267E" w:rsidRPr="005C4517">
          <w:rPr>
            <w:highlight w:val="yellow"/>
            <w:lang w:val="en-US"/>
            <w:rPrChange w:id="194" w:author="Cillian.McHugh" w:date="2025-10-14T22:24:00Z" w16du:dateUtc="2025-10-14T21:24:00Z">
              <w:rPr>
                <w:lang w:val="en-US"/>
              </w:rPr>
            </w:rPrChange>
          </w:rPr>
          <w:t xml:space="preserve">involves </w:t>
        </w:r>
      </w:ins>
      <w:ins w:id="195" w:author="Cillian.McHugh" w:date="2025-10-14T18:45:00Z" w16du:dateUtc="2025-10-14T17:45:00Z">
        <w:r w:rsidR="003A267E" w:rsidRPr="005C4517">
          <w:rPr>
            <w:highlight w:val="yellow"/>
            <w:lang w:val="en-US"/>
            <w:rPrChange w:id="196" w:author="Cillian.McHugh" w:date="2025-10-14T22:24:00Z" w16du:dateUtc="2025-10-14T21:24:00Z">
              <w:rPr>
                <w:lang w:val="en-US"/>
              </w:rPr>
            </w:rPrChange>
          </w:rPr>
          <w:t xml:space="preserve">more deliberation than </w:t>
        </w:r>
      </w:ins>
      <w:ins w:id="197" w:author="Cillian.McHugh" w:date="2025-10-14T18:52:00Z" w16du:dateUtc="2025-10-14T17:52:00Z">
        <w:r w:rsidR="003A267E" w:rsidRPr="005C4517">
          <w:rPr>
            <w:highlight w:val="yellow"/>
            <w:lang w:val="en-US"/>
            <w:rPrChange w:id="198" w:author="Cillian.McHugh" w:date="2025-10-14T22:24:00Z" w16du:dateUtc="2025-10-14T21:24:00Z">
              <w:rPr>
                <w:lang w:val="en-US"/>
              </w:rPr>
            </w:rPrChange>
          </w:rPr>
          <w:t xml:space="preserve">simply </w:t>
        </w:r>
      </w:ins>
      <w:ins w:id="199" w:author="Cillian.McHugh" w:date="2025-10-14T18:47:00Z" w16du:dateUtc="2025-10-14T17:47:00Z">
        <w:r w:rsidR="003A267E" w:rsidRPr="005C4517">
          <w:rPr>
            <w:highlight w:val="yellow"/>
            <w:lang w:val="en-US"/>
            <w:rPrChange w:id="200" w:author="Cillian.McHugh" w:date="2025-10-14T22:24:00Z" w16du:dateUtc="2025-10-14T21:24:00Z">
              <w:rPr>
                <w:lang w:val="en-US"/>
              </w:rPr>
            </w:rPrChange>
          </w:rPr>
          <w:t>revising a judgment</w:t>
        </w:r>
      </w:ins>
      <w:ins w:id="201" w:author="Cillian.McHugh" w:date="2025-10-14T18:52:00Z" w16du:dateUtc="2025-10-14T17:52:00Z">
        <w:r w:rsidR="003A267E" w:rsidRPr="005C4517">
          <w:rPr>
            <w:highlight w:val="yellow"/>
            <w:lang w:val="en-US"/>
            <w:rPrChange w:id="202" w:author="Cillian.McHugh" w:date="2025-10-14T22:24:00Z" w16du:dateUtc="2025-10-14T21:24:00Z">
              <w:rPr>
                <w:lang w:val="en-US"/>
              </w:rPr>
            </w:rPrChange>
          </w:rPr>
          <w:t xml:space="preserve"> (based on deliberation already completed)</w:t>
        </w:r>
      </w:ins>
      <w:ins w:id="203" w:author="Cillian.McHugh" w:date="2025-10-14T18:48:00Z" w16du:dateUtc="2025-10-14T17:48:00Z">
        <w:r w:rsidR="003A267E" w:rsidRPr="005C4517">
          <w:rPr>
            <w:highlight w:val="yellow"/>
            <w:lang w:val="en-US"/>
            <w:rPrChange w:id="204" w:author="Cillian.McHugh" w:date="2025-10-14T22:24:00Z" w16du:dateUtc="2025-10-14T21:24:00Z">
              <w:rPr>
                <w:lang w:val="en-US"/>
              </w:rPr>
            </w:rPrChange>
          </w:rPr>
          <w:t>.</w:t>
        </w:r>
      </w:ins>
      <w:ins w:id="205" w:author="Cillian.McHugh" w:date="2025-10-14T20:31:00Z" w16du:dateUtc="2025-10-14T19:31:00Z">
        <w:r w:rsidR="00B35AAB" w:rsidRPr="005C4517">
          <w:rPr>
            <w:highlight w:val="yellow"/>
            <w:lang w:val="en-US"/>
            <w:rPrChange w:id="206" w:author="Cillian.McHugh" w:date="2025-10-14T22:24:00Z" w16du:dateUtc="2025-10-14T21:24:00Z">
              <w:rPr>
                <w:lang w:val="en-US"/>
              </w:rPr>
            </w:rPrChange>
          </w:rPr>
          <w:t xml:space="preserve"> </w:t>
        </w:r>
      </w:ins>
      <w:ins w:id="207" w:author="Cillian.McHugh" w:date="2025-10-14T20:01:00Z" w16du:dateUtc="2025-10-14T19:01:00Z">
        <w:r w:rsidR="00234BE0" w:rsidRPr="005C4517">
          <w:rPr>
            <w:highlight w:val="yellow"/>
            <w:lang w:val="en-US"/>
            <w:rPrChange w:id="208" w:author="Cillian.McHugh" w:date="2025-10-14T22:24:00Z" w16du:dateUtc="2025-10-14T21:24:00Z">
              <w:rPr>
                <w:lang w:val="en-US"/>
              </w:rPr>
            </w:rPrChange>
          </w:rPr>
          <w:t>In this way, while both nothing-</w:t>
        </w:r>
        <w:proofErr w:type="gramStart"/>
        <w:r w:rsidR="00234BE0" w:rsidRPr="005C4517">
          <w:rPr>
            <w:highlight w:val="yellow"/>
            <w:lang w:val="en-US"/>
            <w:rPrChange w:id="209" w:author="Cillian.McHugh" w:date="2025-10-14T22:24:00Z" w16du:dateUtc="2025-10-14T21:24:00Z">
              <w:rPr>
                <w:lang w:val="en-US"/>
              </w:rPr>
            </w:rPrChange>
          </w:rPr>
          <w:t>wrong,</w:t>
        </w:r>
        <w:proofErr w:type="gramEnd"/>
        <w:r w:rsidR="00234BE0" w:rsidRPr="005C4517">
          <w:rPr>
            <w:highlight w:val="yellow"/>
            <w:lang w:val="en-US"/>
            <w:rPrChange w:id="210" w:author="Cillian.McHugh" w:date="2025-10-14T22:24:00Z" w16du:dateUtc="2025-10-14T21:24:00Z">
              <w:rPr>
                <w:lang w:val="en-US"/>
              </w:rPr>
            </w:rPrChange>
          </w:rPr>
          <w:t xml:space="preserve"> and reason-giving involve more </w:t>
        </w:r>
      </w:ins>
      <w:ins w:id="211" w:author="Cillian.McHugh" w:date="2025-10-14T20:02:00Z" w16du:dateUtc="2025-10-14T19:02:00Z">
        <w:r w:rsidR="00234BE0" w:rsidRPr="005C4517">
          <w:rPr>
            <w:highlight w:val="yellow"/>
            <w:lang w:val="en-US"/>
            <w:rPrChange w:id="212" w:author="Cillian.McHugh" w:date="2025-10-14T22:24:00Z" w16du:dateUtc="2025-10-14T21:24:00Z">
              <w:rPr>
                <w:lang w:val="en-US"/>
              </w:rPr>
            </w:rPrChange>
          </w:rPr>
          <w:t>deliberation than providing a dumbfounded response, reason-giving involves more deliberation than nothing-wrong.</w:t>
        </w:r>
      </w:ins>
    </w:p>
    <w:p w14:paraId="49CF2381" w14:textId="77777777" w:rsidR="00204F7D" w:rsidRDefault="00B35AAB" w:rsidP="00234BE0">
      <w:pPr>
        <w:rPr>
          <w:ins w:id="213" w:author="Cillian.McHugh" w:date="2025-10-14T23:24:00Z" w16du:dateUtc="2025-10-14T22:24:00Z"/>
          <w:highlight w:val="yellow"/>
          <w:lang w:val="en-US"/>
        </w:rPr>
      </w:pPr>
      <w:ins w:id="214" w:author="Cillian.McHugh" w:date="2025-10-14T20:28:00Z" w16du:dateUtc="2025-10-14T19:28:00Z">
        <w:r w:rsidRPr="005C4517">
          <w:rPr>
            <w:highlight w:val="yellow"/>
            <w:lang w:val="en-US"/>
            <w:rPrChange w:id="215" w:author="Cillian.McHugh" w:date="2025-10-14T22:24:00Z" w16du:dateUtc="2025-10-14T21:24:00Z">
              <w:rPr>
                <w:lang w:val="en-US"/>
              </w:rPr>
            </w:rPrChange>
          </w:rPr>
          <w:lastRenderedPageBreak/>
          <w:t>In li</w:t>
        </w:r>
      </w:ins>
      <w:ins w:id="216" w:author="Cillian.McHugh" w:date="2025-10-14T20:29:00Z" w16du:dateUtc="2025-10-14T19:29:00Z">
        <w:r w:rsidRPr="005C4517">
          <w:rPr>
            <w:highlight w:val="yellow"/>
            <w:lang w:val="en-US"/>
            <w:rPrChange w:id="217" w:author="Cillian.McHugh" w:date="2025-10-14T22:24:00Z" w16du:dateUtc="2025-10-14T21:24:00Z">
              <w:rPr>
                <w:lang w:val="en-US"/>
              </w:rPr>
            </w:rPrChange>
          </w:rPr>
          <w:t>ne with this, and</w:t>
        </w:r>
      </w:ins>
      <w:ins w:id="218" w:author="Cillian.McHugh" w:date="2025-10-14T20:33:00Z" w16du:dateUtc="2025-10-14T19:33:00Z">
        <w:r w:rsidRPr="005C4517">
          <w:rPr>
            <w:highlight w:val="yellow"/>
            <w:lang w:val="en-US"/>
            <w:rPrChange w:id="219" w:author="Cillian.McHugh" w:date="2025-10-14T22:24:00Z" w16du:dateUtc="2025-10-14T21:24:00Z">
              <w:rPr>
                <w:lang w:val="en-US"/>
              </w:rPr>
            </w:rPrChange>
          </w:rPr>
          <w:t xml:space="preserve"> based on the p</w:t>
        </w:r>
      </w:ins>
      <w:ins w:id="220" w:author="Cillian.McHugh" w:date="2025-10-14T20:34:00Z" w16du:dateUtc="2025-10-14T19:34:00Z">
        <w:r w:rsidRPr="005C4517">
          <w:rPr>
            <w:highlight w:val="yellow"/>
            <w:lang w:val="en-US"/>
            <w:rPrChange w:id="221" w:author="Cillian.McHugh" w:date="2025-10-14T22:24:00Z" w16du:dateUtc="2025-10-14T21:24:00Z">
              <w:rPr>
                <w:lang w:val="en-US"/>
              </w:rPr>
            </w:rPrChange>
          </w:rPr>
          <w:t>rediction</w:t>
        </w:r>
      </w:ins>
      <w:ins w:id="222" w:author="Cillian.McHugh" w:date="2025-10-14T20:42:00Z" w16du:dateUtc="2025-10-14T19:42:00Z">
        <w:r w:rsidR="00EC5E56" w:rsidRPr="005C4517">
          <w:rPr>
            <w:highlight w:val="yellow"/>
            <w:lang w:val="en-US"/>
            <w:rPrChange w:id="223" w:author="Cillian.McHugh" w:date="2025-10-14T22:24:00Z" w16du:dateUtc="2025-10-14T21:24:00Z">
              <w:rPr>
                <w:lang w:val="en-US"/>
              </w:rPr>
            </w:rPrChange>
          </w:rPr>
          <w:t xml:space="preserve"> that increasing psychological distance should facilitate d</w:t>
        </w:r>
      </w:ins>
      <w:ins w:id="224" w:author="Cillian.McHugh" w:date="2025-10-14T20:43:00Z" w16du:dateUtc="2025-10-14T19:43:00Z">
        <w:r w:rsidR="00EC5E56" w:rsidRPr="005C4517">
          <w:rPr>
            <w:highlight w:val="yellow"/>
            <w:lang w:val="en-US"/>
            <w:rPrChange w:id="225" w:author="Cillian.McHugh" w:date="2025-10-14T22:24:00Z" w16du:dateUtc="2025-10-14T21:24:00Z">
              <w:rPr>
                <w:lang w:val="en-US"/>
              </w:rPr>
            </w:rPrChange>
          </w:rPr>
          <w:t>eliberative thinking, we</w:t>
        </w:r>
      </w:ins>
      <w:ins w:id="226" w:author="Cillian.McHugh" w:date="2025-10-14T21:06:00Z" w16du:dateUtc="2025-10-14T20:06:00Z">
        <w:r w:rsidR="00935661" w:rsidRPr="005C4517">
          <w:rPr>
            <w:highlight w:val="yellow"/>
            <w:lang w:val="en-US"/>
            <w:rPrChange w:id="227" w:author="Cillian.McHugh" w:date="2025-10-14T22:24:00Z" w16du:dateUtc="2025-10-14T21:24:00Z">
              <w:rPr>
                <w:lang w:val="en-US"/>
              </w:rPr>
            </w:rPrChange>
          </w:rPr>
          <w:t xml:space="preserve"> propose our first hypothesis: </w:t>
        </w:r>
      </w:ins>
      <w:del w:id="228" w:author="Cillian.McHugh" w:date="2025-10-14T20:04:00Z" w16du:dateUtc="2025-10-14T19:04:00Z">
        <w:r w:rsidR="007F3944" w:rsidRPr="005C4517" w:rsidDel="00234BE0">
          <w:rPr>
            <w:highlight w:val="yellow"/>
            <w:lang w:val="en-US"/>
            <w:rPrChange w:id="229" w:author="Cillian.McHugh" w:date="2025-10-14T22:24:00Z" w16du:dateUtc="2025-10-14T21:24:00Z">
              <w:rPr>
                <w:lang w:val="en-US"/>
              </w:rPr>
            </w:rPrChange>
          </w:rPr>
          <w:delText>; and selecting “There is nothing wrong” (nothing-wrong) involves less deliberation than reason-giving, but more deliberation than dumbfounding (deliberation may lead participants to accept the counter-arguments, and revise their judgment rather than deliberate further to identify alternative reasons).</w:delText>
        </w:r>
      </w:del>
      <w:del w:id="230" w:author="Cillian.McHugh" w:date="2025-10-14T20:48:00Z" w16du:dateUtc="2025-10-14T19:48:00Z">
        <w:r w:rsidR="007F3944" w:rsidRPr="005C4517" w:rsidDel="00EB1E47">
          <w:rPr>
            <w:highlight w:val="yellow"/>
            <w:lang w:val="en-US"/>
            <w:rPrChange w:id="231" w:author="Cillian.McHugh" w:date="2025-10-14T22:24:00Z" w16du:dateUtc="2025-10-14T21:24:00Z">
              <w:rPr>
                <w:lang w:val="en-US"/>
              </w:rPr>
            </w:rPrChange>
          </w:rPr>
          <w:delText xml:space="preserve"> Based on this, we </w:delText>
        </w:r>
      </w:del>
      <w:del w:id="232" w:author="Cillian.McHugh" w:date="2025-10-14T21:07:00Z" w16du:dateUtc="2025-10-14T20:07:00Z">
        <w:r w:rsidR="007F3944" w:rsidRPr="005C4517" w:rsidDel="00935661">
          <w:rPr>
            <w:highlight w:val="yellow"/>
            <w:lang w:val="en-US"/>
            <w:rPrChange w:id="233" w:author="Cillian.McHugh" w:date="2025-10-14T22:24:00Z" w16du:dateUtc="2025-10-14T21:24:00Z">
              <w:rPr>
                <w:lang w:val="en-US"/>
              </w:rPr>
            </w:rPrChange>
          </w:rPr>
          <w:delText xml:space="preserve">predict </w:delText>
        </w:r>
      </w:del>
      <w:r w:rsidR="007F3944" w:rsidRPr="005C4517">
        <w:rPr>
          <w:highlight w:val="yellow"/>
          <w:lang w:val="en-US"/>
          <w:rPrChange w:id="234" w:author="Cillian.McHugh" w:date="2025-10-14T22:24:00Z" w16du:dateUtc="2025-10-14T21:24:00Z">
            <w:rPr>
              <w:lang w:val="en-US"/>
            </w:rPr>
          </w:rPrChange>
        </w:rPr>
        <w:t xml:space="preserve">that under conditions of increased psychological distance, rates of reason-giving will increase, </w:t>
      </w:r>
      <w:ins w:id="235" w:author="Cillian.McHugh" w:date="2025-10-14T21:07:00Z" w16du:dateUtc="2025-10-14T20:07:00Z">
        <w:r w:rsidR="00935661" w:rsidRPr="005C4517">
          <w:rPr>
            <w:highlight w:val="yellow"/>
            <w:lang w:val="en-US"/>
            <w:rPrChange w:id="236" w:author="Cillian.McHugh" w:date="2025-10-14T22:24:00Z" w16du:dateUtc="2025-10-14T21:24:00Z">
              <w:rPr>
                <w:lang w:val="en-US"/>
              </w:rPr>
            </w:rPrChange>
          </w:rPr>
          <w:t xml:space="preserve">leading to lower rates of dumbfounding, and lower rates of </w:t>
        </w:r>
      </w:ins>
      <w:ins w:id="237" w:author="Cillian.McHugh" w:date="2025-10-14T21:08:00Z" w16du:dateUtc="2025-10-14T20:08:00Z">
        <w:r w:rsidR="00935661" w:rsidRPr="005C4517">
          <w:rPr>
            <w:highlight w:val="yellow"/>
            <w:lang w:val="en-US"/>
            <w:rPrChange w:id="238" w:author="Cillian.McHugh" w:date="2025-10-14T22:24:00Z" w16du:dateUtc="2025-10-14T21:24:00Z">
              <w:rPr>
                <w:lang w:val="en-US"/>
              </w:rPr>
            </w:rPrChange>
          </w:rPr>
          <w:t>nothing-wrong</w:t>
        </w:r>
      </w:ins>
      <w:del w:id="239" w:author="Cillian.McHugh" w:date="2025-10-14T21:08:00Z" w16du:dateUtc="2025-10-14T20:08:00Z">
        <w:r w:rsidR="007F3944" w:rsidRPr="005C4517" w:rsidDel="00935661">
          <w:rPr>
            <w:highlight w:val="yellow"/>
            <w:lang w:val="en-US"/>
            <w:rPrChange w:id="240" w:author="Cillian.McHugh" w:date="2025-10-14T22:24:00Z" w16du:dateUtc="2025-10-14T21:24:00Z">
              <w:rPr>
                <w:lang w:val="en-US"/>
              </w:rPr>
            </w:rPrChange>
          </w:rPr>
          <w:delText>while rates of nothing-wrong and dumbfounding will decrease</w:delText>
        </w:r>
      </w:del>
      <w:r w:rsidR="007F3944" w:rsidRPr="005C4517">
        <w:rPr>
          <w:highlight w:val="yellow"/>
          <w:lang w:val="en-US"/>
          <w:rPrChange w:id="241" w:author="Cillian.McHugh" w:date="2025-10-14T22:24:00Z" w16du:dateUtc="2025-10-14T21:24:00Z">
            <w:rPr>
              <w:lang w:val="en-US"/>
            </w:rPr>
          </w:rPrChange>
        </w:rPr>
        <w:t>.</w:t>
      </w:r>
      <w:ins w:id="242" w:author="Cillian.McHugh" w:date="2025-10-14T20:49:00Z" w16du:dateUtc="2025-10-14T19:49:00Z">
        <w:r w:rsidR="00EB1E47" w:rsidRPr="005C4517">
          <w:rPr>
            <w:highlight w:val="yellow"/>
            <w:lang w:val="en-US"/>
            <w:rPrChange w:id="243" w:author="Cillian.McHugh" w:date="2025-10-14T22:24:00Z" w16du:dateUtc="2025-10-14T21:24:00Z">
              <w:rPr>
                <w:lang w:val="en-US"/>
              </w:rPr>
            </w:rPrChange>
          </w:rPr>
          <w:t xml:space="preserve"> In Figure 1</w:t>
        </w:r>
      </w:ins>
      <w:ins w:id="244" w:author="Cillian.McHugh" w:date="2025-10-14T20:51:00Z" w16du:dateUtc="2025-10-14T19:51:00Z">
        <w:r w:rsidR="00EB1E47" w:rsidRPr="005C4517">
          <w:rPr>
            <w:highlight w:val="yellow"/>
            <w:lang w:val="en-US"/>
            <w:rPrChange w:id="245" w:author="Cillian.McHugh" w:date="2025-10-14T22:24:00Z" w16du:dateUtc="2025-10-14T21:24:00Z">
              <w:rPr>
                <w:lang w:val="en-US"/>
              </w:rPr>
            </w:rPrChange>
          </w:rPr>
          <w:t xml:space="preserve"> we</w:t>
        </w:r>
      </w:ins>
      <w:ins w:id="246" w:author="Cillian.McHugh" w:date="2025-10-14T21:02:00Z" w16du:dateUtc="2025-10-14T20:02:00Z">
        <w:r w:rsidR="005326CA" w:rsidRPr="005C4517">
          <w:rPr>
            <w:highlight w:val="yellow"/>
            <w:lang w:val="en-US"/>
            <w:rPrChange w:id="247" w:author="Cillian.McHugh" w:date="2025-10-14T22:24:00Z" w16du:dateUtc="2025-10-14T21:24:00Z">
              <w:rPr>
                <w:lang w:val="en-US"/>
              </w:rPr>
            </w:rPrChange>
          </w:rPr>
          <w:t xml:space="preserve"> have mapped</w:t>
        </w:r>
      </w:ins>
      <w:ins w:id="248" w:author="Cillian.McHugh" w:date="2025-10-14T21:05:00Z" w16du:dateUtc="2025-10-14T20:05:00Z">
        <w:r w:rsidR="005326CA" w:rsidRPr="005C4517">
          <w:rPr>
            <w:highlight w:val="yellow"/>
            <w:lang w:val="en-US"/>
            <w:rPrChange w:id="249" w:author="Cillian.McHugh" w:date="2025-10-14T22:24:00Z" w16du:dateUtc="2025-10-14T21:24:00Z">
              <w:rPr>
                <w:lang w:val="en-US"/>
              </w:rPr>
            </w:rPrChange>
          </w:rPr>
          <w:t xml:space="preserve"> each response according to the relative amount of deliberation, and relative construal level and psychological </w:t>
        </w:r>
      </w:ins>
      <w:ins w:id="250" w:author="Cillian.McHugh" w:date="2025-10-14T21:06:00Z" w16du:dateUtc="2025-10-14T20:06:00Z">
        <w:r w:rsidR="005326CA" w:rsidRPr="005C4517">
          <w:rPr>
            <w:highlight w:val="yellow"/>
            <w:lang w:val="en-US"/>
            <w:rPrChange w:id="251" w:author="Cillian.McHugh" w:date="2025-10-14T22:24:00Z" w16du:dateUtc="2025-10-14T21:24:00Z">
              <w:rPr>
                <w:lang w:val="en-US"/>
              </w:rPr>
            </w:rPrChange>
          </w:rPr>
          <w:t>distance.</w:t>
        </w:r>
      </w:ins>
    </w:p>
    <w:p w14:paraId="58553B99" w14:textId="6DA79CAE" w:rsidR="007F3944" w:rsidRPr="007F3944" w:rsidRDefault="00EA4E2A" w:rsidP="00234BE0">
      <w:pPr>
        <w:rPr>
          <w:lang w:val="en-US"/>
        </w:rPr>
      </w:pPr>
      <w:ins w:id="252" w:author="Cillian.McHugh" w:date="2025-10-14T21:37:00Z" w16du:dateUtc="2025-10-14T20:37:00Z">
        <w:r w:rsidRPr="005C4517">
          <w:rPr>
            <w:highlight w:val="yellow"/>
            <w:lang w:val="en-US"/>
            <w:rPrChange w:id="253" w:author="Cillian.McHugh" w:date="2025-10-14T22:24:00Z" w16du:dateUtc="2025-10-14T21:24:00Z">
              <w:rPr>
                <w:lang w:val="en-US"/>
              </w:rPr>
            </w:rPrChange>
          </w:rPr>
          <w:t xml:space="preserve">Hypothesis 1 </w:t>
        </w:r>
      </w:ins>
      <w:ins w:id="254" w:author="Cillian.McHugh" w:date="2025-10-14T21:40:00Z" w16du:dateUtc="2025-10-14T20:40:00Z">
        <w:r w:rsidRPr="005C4517">
          <w:rPr>
            <w:highlight w:val="yellow"/>
            <w:lang w:val="en-US"/>
            <w:rPrChange w:id="255" w:author="Cillian.McHugh" w:date="2025-10-14T22:24:00Z" w16du:dateUtc="2025-10-14T21:24:00Z">
              <w:rPr>
                <w:lang w:val="en-US"/>
              </w:rPr>
            </w:rPrChange>
          </w:rPr>
          <w:t xml:space="preserve">is based on a straightforward </w:t>
        </w:r>
      </w:ins>
      <w:ins w:id="256" w:author="Cillian.McHugh" w:date="2025-10-14T21:53:00Z" w16du:dateUtc="2025-10-14T20:53:00Z">
        <w:r w:rsidR="00FD03F6" w:rsidRPr="005C4517">
          <w:rPr>
            <w:highlight w:val="yellow"/>
            <w:lang w:val="en-US"/>
            <w:rPrChange w:id="257" w:author="Cillian.McHugh" w:date="2025-10-14T22:24:00Z" w16du:dateUtc="2025-10-14T21:24:00Z">
              <w:rPr>
                <w:lang w:val="en-US"/>
              </w:rPr>
            </w:rPrChange>
          </w:rPr>
          <w:t xml:space="preserve">mapping of the responses in the </w:t>
        </w:r>
      </w:ins>
      <w:ins w:id="258" w:author="Cillian.McHugh" w:date="2025-10-14T21:54:00Z" w16du:dateUtc="2025-10-14T20:54:00Z">
        <w:r w:rsidR="00FD03F6" w:rsidRPr="005C4517">
          <w:rPr>
            <w:highlight w:val="yellow"/>
            <w:lang w:val="en-US"/>
            <w:rPrChange w:id="259" w:author="Cillian.McHugh" w:date="2025-10-14T22:24:00Z" w16du:dateUtc="2025-10-14T21:24:00Z">
              <w:rPr>
                <w:lang w:val="en-US"/>
              </w:rPr>
            </w:rPrChange>
          </w:rPr>
          <w:t>dumbfounding paradigm both to relative amount of deliberation and to</w:t>
        </w:r>
      </w:ins>
      <w:ins w:id="260" w:author="Cillian.McHugh" w:date="2025-10-14T21:40:00Z" w16du:dateUtc="2025-10-14T20:40:00Z">
        <w:r w:rsidRPr="005C4517">
          <w:rPr>
            <w:highlight w:val="yellow"/>
            <w:lang w:val="en-US"/>
            <w:rPrChange w:id="261" w:author="Cillian.McHugh" w:date="2025-10-14T22:24:00Z" w16du:dateUtc="2025-10-14T21:24:00Z">
              <w:rPr>
                <w:lang w:val="en-US"/>
              </w:rPr>
            </w:rPrChange>
          </w:rPr>
          <w:t xml:space="preserve"> construal level</w:t>
        </w:r>
      </w:ins>
      <w:ins w:id="262" w:author="Cillian.McHugh" w:date="2025-10-14T22:03:00Z" w16du:dateUtc="2025-10-14T21:03:00Z">
        <w:r w:rsidR="002D72ED" w:rsidRPr="005C4517">
          <w:rPr>
            <w:highlight w:val="yellow"/>
            <w:lang w:val="en-US"/>
            <w:rPrChange w:id="263" w:author="Cillian.McHugh" w:date="2025-10-14T22:24:00Z" w16du:dateUtc="2025-10-14T21:24:00Z">
              <w:rPr>
                <w:lang w:val="en-US"/>
              </w:rPr>
            </w:rPrChange>
          </w:rPr>
          <w:t>. However</w:t>
        </w:r>
      </w:ins>
      <w:ins w:id="264" w:author="Cillian.McHugh" w:date="2025-10-14T22:10:00Z" w16du:dateUtc="2025-10-14T21:10:00Z">
        <w:r w:rsidR="00877340" w:rsidRPr="005C4517">
          <w:rPr>
            <w:highlight w:val="yellow"/>
            <w:lang w:val="en-US"/>
            <w:rPrChange w:id="265" w:author="Cillian.McHugh" w:date="2025-10-14T22:24:00Z" w16du:dateUtc="2025-10-14T21:24:00Z">
              <w:rPr>
                <w:lang w:val="en-US"/>
              </w:rPr>
            </w:rPrChange>
          </w:rPr>
          <w:t xml:space="preserve">, </w:t>
        </w:r>
      </w:ins>
      <w:ins w:id="266" w:author="Cillian.McHugh" w:date="2025-10-14T22:19:00Z" w16du:dateUtc="2025-10-14T21:19:00Z">
        <w:r w:rsidR="005C4517" w:rsidRPr="005C4517">
          <w:rPr>
            <w:highlight w:val="yellow"/>
            <w:lang w:val="en-US"/>
            <w:rPrChange w:id="267" w:author="Cillian.McHugh" w:date="2025-10-14T22:24:00Z" w16du:dateUtc="2025-10-14T21:24:00Z">
              <w:rPr>
                <w:lang w:val="en-US"/>
              </w:rPr>
            </w:rPrChange>
          </w:rPr>
          <w:t xml:space="preserve">this does not account for </w:t>
        </w:r>
      </w:ins>
      <w:ins w:id="268" w:author="Cillian.McHugh" w:date="2025-10-14T22:20:00Z" w16du:dateUtc="2025-10-14T21:20:00Z">
        <w:r w:rsidR="005C4517" w:rsidRPr="005C4517">
          <w:rPr>
            <w:highlight w:val="yellow"/>
            <w:lang w:val="en-US"/>
            <w:rPrChange w:id="269" w:author="Cillian.McHugh" w:date="2025-10-14T22:24:00Z" w16du:dateUtc="2025-10-14T21:24:00Z">
              <w:rPr>
                <w:lang w:val="en-US"/>
              </w:rPr>
            </w:rPrChange>
          </w:rPr>
          <w:t>the possible relationship between construal level and moral judgments more gene</w:t>
        </w:r>
      </w:ins>
      <w:ins w:id="270" w:author="Cillian.McHugh" w:date="2025-10-14T22:21:00Z" w16du:dateUtc="2025-10-14T21:21:00Z">
        <w:r w:rsidR="005C4517" w:rsidRPr="005C4517">
          <w:rPr>
            <w:highlight w:val="yellow"/>
            <w:lang w:val="en-US"/>
            <w:rPrChange w:id="271" w:author="Cillian.McHugh" w:date="2025-10-14T22:24:00Z" w16du:dateUtc="2025-10-14T21:24:00Z">
              <w:rPr>
                <w:lang w:val="en-US"/>
              </w:rPr>
            </w:rPrChange>
          </w:rPr>
          <w:t>rally</w:t>
        </w:r>
      </w:ins>
      <w:ins w:id="272" w:author="Cillian.McHugh" w:date="2025-10-14T23:22:00Z" w16du:dateUtc="2025-10-14T22:22:00Z">
        <w:r w:rsidR="00204F7D">
          <w:rPr>
            <w:highlight w:val="yellow"/>
            <w:lang w:val="en-US"/>
          </w:rPr>
          <w:t>. T</w:t>
        </w:r>
      </w:ins>
      <w:ins w:id="273" w:author="Cillian.McHugh" w:date="2025-10-14T23:23:00Z" w16du:dateUtc="2025-10-14T22:23:00Z">
        <w:r w:rsidR="00204F7D">
          <w:rPr>
            <w:highlight w:val="yellow"/>
            <w:lang w:val="en-US"/>
          </w:rPr>
          <w:t>his poses a particular challenge for attempting to incorporate nothing-wrong responses</w:t>
        </w:r>
      </w:ins>
      <w:ins w:id="274" w:author="Cillian.McHugh" w:date="2025-10-14T23:24:00Z" w16du:dateUtc="2025-10-14T22:24:00Z">
        <w:r w:rsidR="00204F7D">
          <w:rPr>
            <w:highlight w:val="yellow"/>
            <w:lang w:val="en-US"/>
          </w:rPr>
          <w:t>, that is, if construal level influences peopl</w:t>
        </w:r>
      </w:ins>
      <w:ins w:id="275" w:author="Cillian.McHugh" w:date="2025-10-14T23:25:00Z" w16du:dateUtc="2025-10-14T22:25:00Z">
        <w:r w:rsidR="00204F7D">
          <w:rPr>
            <w:highlight w:val="yellow"/>
            <w:lang w:val="en-US"/>
          </w:rPr>
          <w:t xml:space="preserve">e’s judgments, </w:t>
        </w:r>
      </w:ins>
      <w:ins w:id="276" w:author="Cillian.McHugh" w:date="2025-10-14T23:26:00Z" w16du:dateUtc="2025-10-14T22:26:00Z">
        <w:r w:rsidR="00204F7D">
          <w:rPr>
            <w:highlight w:val="yellow"/>
            <w:lang w:val="en-US"/>
          </w:rPr>
          <w:t>our results in relation to nothing-wrong responses would be confound</w:t>
        </w:r>
      </w:ins>
      <w:ins w:id="277" w:author="Cillian.McHugh" w:date="2025-10-14T23:27:00Z" w16du:dateUtc="2025-10-14T22:27:00Z">
        <w:r w:rsidR="00204F7D">
          <w:rPr>
            <w:highlight w:val="yellow"/>
            <w:lang w:val="en-US"/>
          </w:rPr>
          <w:t>ed by this</w:t>
        </w:r>
      </w:ins>
      <w:ins w:id="278" w:author="Cillian.McHugh" w:date="2025-10-14T23:29:00Z" w16du:dateUtc="2025-10-14T22:29:00Z">
        <w:r w:rsidR="00540078">
          <w:rPr>
            <w:highlight w:val="yellow"/>
            <w:lang w:val="en-US"/>
          </w:rPr>
          <w:t>.</w:t>
        </w:r>
      </w:ins>
      <w:ins w:id="279" w:author="Cillian.McHugh" w:date="2025-10-15T15:36:00Z" w16du:dateUtc="2025-10-15T14:36:00Z">
        <w:r w:rsidR="00F54E95">
          <w:rPr>
            <w:highlight w:val="yellow"/>
            <w:lang w:val="en-US"/>
          </w:rPr>
          <w:t xml:space="preserve"> To account for </w:t>
        </w:r>
        <w:proofErr w:type="gramStart"/>
        <w:r w:rsidR="00F54E95">
          <w:rPr>
            <w:highlight w:val="yellow"/>
            <w:lang w:val="en-US"/>
          </w:rPr>
          <w:t>this</w:t>
        </w:r>
        <w:proofErr w:type="gramEnd"/>
        <w:r w:rsidR="00F54E95">
          <w:rPr>
            <w:highlight w:val="yellow"/>
            <w:lang w:val="en-US"/>
          </w:rPr>
          <w:t xml:space="preserve"> we will take the fo</w:t>
        </w:r>
      </w:ins>
      <w:ins w:id="280" w:author="Cillian.McHugh" w:date="2025-10-15T15:37:00Z" w16du:dateUtc="2025-10-15T14:37:00Z">
        <w:r w:rsidR="00F54E95">
          <w:rPr>
            <w:highlight w:val="yellow"/>
            <w:lang w:val="en-US"/>
          </w:rPr>
          <w:t>llowing steps</w:t>
        </w:r>
      </w:ins>
      <w:ins w:id="281" w:author="Cillian.McHugh" w:date="2025-10-15T15:38:00Z" w16du:dateUtc="2025-10-15T14:38:00Z">
        <w:r w:rsidR="00167B82">
          <w:rPr>
            <w:highlight w:val="yellow"/>
            <w:lang w:val="en-US"/>
          </w:rPr>
          <w:t>. F</w:t>
        </w:r>
      </w:ins>
      <w:ins w:id="282" w:author="Cillian.McHugh" w:date="2025-10-15T15:37:00Z" w16du:dateUtc="2025-10-15T14:37:00Z">
        <w:r w:rsidR="00F54E95">
          <w:rPr>
            <w:highlight w:val="yellow"/>
            <w:lang w:val="en-US"/>
          </w:rPr>
          <w:t xml:space="preserve">irst we will </w:t>
        </w:r>
        <w:r w:rsidR="00167B82">
          <w:rPr>
            <w:highlight w:val="yellow"/>
            <w:lang w:val="en-US"/>
          </w:rPr>
          <w:t>exp</w:t>
        </w:r>
      </w:ins>
      <w:ins w:id="283" w:author="Cillian.McHugh" w:date="2025-10-15T15:38:00Z" w16du:dateUtc="2025-10-15T14:38:00Z">
        <w:r w:rsidR="00167B82">
          <w:rPr>
            <w:highlight w:val="yellow"/>
            <w:lang w:val="en-US"/>
          </w:rPr>
          <w:t xml:space="preserve">licitly </w:t>
        </w:r>
      </w:ins>
      <w:ins w:id="284" w:author="Cillian.McHugh" w:date="2025-10-15T15:37:00Z" w16du:dateUtc="2025-10-15T14:37:00Z">
        <w:r w:rsidR="00F54E95">
          <w:rPr>
            <w:highlight w:val="yellow"/>
            <w:lang w:val="en-US"/>
          </w:rPr>
          <w:t>examine participants’ judgments using</w:t>
        </w:r>
      </w:ins>
      <w:ins w:id="285" w:author="Cillian.McHugh" w:date="2025-10-15T15:38:00Z" w16du:dateUtc="2025-10-15T14:38:00Z">
        <w:r w:rsidR="00167B82">
          <w:rPr>
            <w:highlight w:val="yellow"/>
            <w:lang w:val="en-US"/>
          </w:rPr>
          <w:t xml:space="preserve"> a measure that is separate from the reason-giving/dumbfounding/nothing-wrong measure. Second, we will conduct </w:t>
        </w:r>
      </w:ins>
      <w:ins w:id="286" w:author="Cillian.McHugh" w:date="2025-10-15T15:39:00Z" w16du:dateUtc="2025-10-15T14:39:00Z">
        <w:r w:rsidR="00167B82">
          <w:rPr>
            <w:highlight w:val="yellow"/>
            <w:lang w:val="en-US"/>
          </w:rPr>
          <w:t xml:space="preserve">all analyses twice, where our first analyses </w:t>
        </w:r>
        <w:proofErr w:type="gramStart"/>
        <w:r w:rsidR="00167B82">
          <w:rPr>
            <w:highlight w:val="yellow"/>
            <w:lang w:val="en-US"/>
          </w:rPr>
          <w:t>includes</w:t>
        </w:r>
        <w:proofErr w:type="gramEnd"/>
        <w:r w:rsidR="00167B82">
          <w:rPr>
            <w:highlight w:val="yellow"/>
            <w:lang w:val="en-US"/>
          </w:rPr>
          <w:t xml:space="preserve"> all participants, and the second analyses </w:t>
        </w:r>
        <w:proofErr w:type="gramStart"/>
        <w:r w:rsidR="00167B82">
          <w:rPr>
            <w:highlight w:val="yellow"/>
            <w:lang w:val="en-US"/>
          </w:rPr>
          <w:t>excludes</w:t>
        </w:r>
        <w:proofErr w:type="gramEnd"/>
        <w:r w:rsidR="00167B82">
          <w:rPr>
            <w:highlight w:val="yellow"/>
            <w:lang w:val="en-US"/>
          </w:rPr>
          <w:t xml:space="preserve"> participants who selected </w:t>
        </w:r>
      </w:ins>
      <w:proofErr w:type="gramStart"/>
      <w:ins w:id="287" w:author="Cillian.McHugh" w:date="2025-10-15T15:40:00Z" w16du:dateUtc="2025-10-15T14:40:00Z">
        <w:r w:rsidR="00167B82">
          <w:rPr>
            <w:highlight w:val="yellow"/>
            <w:lang w:val="en-US"/>
          </w:rPr>
          <w:t>nothing-wr</w:t>
        </w:r>
      </w:ins>
      <w:ins w:id="288" w:author="Cillian.McHugh" w:date="2025-10-15T15:41:00Z" w16du:dateUtc="2025-10-15T14:41:00Z">
        <w:r w:rsidR="00167B82">
          <w:rPr>
            <w:highlight w:val="yellow"/>
            <w:lang w:val="en-US"/>
          </w:rPr>
          <w:t>ong</w:t>
        </w:r>
        <w:proofErr w:type="gramEnd"/>
        <w:r w:rsidR="00167B82">
          <w:rPr>
            <w:highlight w:val="yellow"/>
            <w:lang w:val="en-US"/>
          </w:rPr>
          <w:t xml:space="preserve"> to directly examine reason-giving against dumbfounding</w:t>
        </w:r>
      </w:ins>
      <w:ins w:id="289" w:author="Cillian.McHugh" w:date="2025-10-14T22:21:00Z" w16du:dateUtc="2025-10-14T21:21:00Z">
        <w:r w:rsidR="005C4517" w:rsidRPr="005C4517">
          <w:rPr>
            <w:highlight w:val="yellow"/>
            <w:lang w:val="en-US"/>
            <w:rPrChange w:id="290" w:author="Cillian.McHugh" w:date="2025-10-14T22:24:00Z" w16du:dateUtc="2025-10-14T21:24:00Z">
              <w:rPr>
                <w:lang w:val="en-US"/>
              </w:rPr>
            </w:rPrChange>
          </w:rPr>
          <w:t>.</w:t>
        </w:r>
      </w:ins>
    </w:p>
    <w:p w14:paraId="42B7C3EE" w14:textId="77777777" w:rsidR="007F3944" w:rsidRPr="007F3944" w:rsidRDefault="007F3944" w:rsidP="007F3944">
      <w:pPr>
        <w:keepNext/>
        <w:ind w:firstLine="0"/>
        <w:rPr>
          <w:lang w:val="en-US"/>
        </w:rPr>
      </w:pPr>
      <w:r w:rsidRPr="007F3944">
        <w:rPr>
          <w:b/>
          <w:bCs/>
          <w:lang w:val="en-US"/>
        </w:rPr>
        <w:lastRenderedPageBreak/>
        <w:t>Figure 1</w:t>
      </w:r>
    </w:p>
    <w:p w14:paraId="1EE44799" w14:textId="77777777" w:rsidR="007F3944" w:rsidRPr="007F3944" w:rsidRDefault="007F3944" w:rsidP="007F3944">
      <w:pPr>
        <w:keepNext/>
        <w:ind w:firstLine="0"/>
        <w:rPr>
          <w:lang w:val="en-US"/>
        </w:rPr>
      </w:pPr>
      <w:r w:rsidRPr="007F3944">
        <w:rPr>
          <w:i/>
          <w:iCs/>
          <w:lang w:val="en-US"/>
        </w:rPr>
        <w:t>Hypothesized level of deliberation for each response in the dumbfounding paradigm</w:t>
      </w:r>
    </w:p>
    <w:p w14:paraId="369B6CA8" w14:textId="44E71ECA" w:rsidR="007F3944" w:rsidRPr="007F3944" w:rsidRDefault="00DB5ABE" w:rsidP="007F3944">
      <w:pPr>
        <w:ind w:firstLine="0"/>
        <w:rPr>
          <w:lang w:val="en-US"/>
        </w:rPr>
      </w:pPr>
      <w:ins w:id="291" w:author="Cillian.McHugh" w:date="2025-10-14T14:21:00Z" w16du:dateUtc="2025-10-14T13:21:00Z">
        <w:r w:rsidRPr="00DB5ABE">
          <w:rPr>
            <w:i/>
            <w:iCs/>
            <w:noProof/>
            <w:lang w:val="en-US"/>
          </w:rPr>
          <w:drawing>
            <wp:inline distT="0" distB="0" distL="0" distR="0" wp14:anchorId="69B13BD7" wp14:editId="27272FCC">
              <wp:extent cx="5943600" cy="4041775"/>
              <wp:effectExtent l="0" t="0" r="0" b="0"/>
              <wp:docPr id="88376975" name="Picture 1" descr="A diagram of a level of constru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6975" name="Picture 1" descr="A diagram of a level of construction&#10;&#10;AI-generated content may be incorrect."/>
                      <pic:cNvPicPr/>
                    </pic:nvPicPr>
                    <pic:blipFill>
                      <a:blip r:embed="rId11"/>
                      <a:stretch>
                        <a:fillRect/>
                      </a:stretch>
                    </pic:blipFill>
                    <pic:spPr>
                      <a:xfrm>
                        <a:off x="0" y="0"/>
                        <a:ext cx="5943600" cy="4041775"/>
                      </a:xfrm>
                      <a:prstGeom prst="rect">
                        <a:avLst/>
                      </a:prstGeom>
                    </pic:spPr>
                  </pic:pic>
                </a:graphicData>
              </a:graphic>
            </wp:inline>
          </w:drawing>
        </w:r>
      </w:ins>
      <w:del w:id="292" w:author="Cillian.McHugh" w:date="2025-10-14T14:21:00Z" w16du:dateUtc="2025-10-14T13:21:00Z">
        <w:r w:rsidR="007F3944" w:rsidRPr="007F3944" w:rsidDel="00DB5ABE">
          <w:rPr>
            <w:i/>
            <w:iCs/>
            <w:noProof/>
            <w:lang w:val="en-US"/>
          </w:rPr>
          <w:drawing>
            <wp:inline distT="0" distB="0" distL="0" distR="0" wp14:anchorId="0EA3F341" wp14:editId="7194F2B6">
              <wp:extent cx="5495925" cy="3762375"/>
              <wp:effectExtent l="0" t="0" r="9525" b="9525"/>
              <wp:docPr id="1532334227" name="Picture 2" descr="A diagram of different levels of prog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34227" name="Picture 2" descr="A diagram of different levels of progres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3762375"/>
                      </a:xfrm>
                      <a:prstGeom prst="rect">
                        <a:avLst/>
                      </a:prstGeom>
                      <a:noFill/>
                      <a:ln>
                        <a:noFill/>
                      </a:ln>
                    </pic:spPr>
                  </pic:pic>
                </a:graphicData>
              </a:graphic>
            </wp:inline>
          </w:drawing>
        </w:r>
      </w:del>
    </w:p>
    <w:p w14:paraId="03A44C17" w14:textId="77777777" w:rsidR="007F3944" w:rsidRDefault="007F3944" w:rsidP="007F3944">
      <w:pPr>
        <w:ind w:firstLine="0"/>
        <w:rPr>
          <w:ins w:id="293" w:author="Cillian.McHugh" w:date="2025-10-12T20:55:00Z" w16du:dateUtc="2025-10-12T19:55:00Z"/>
          <w:lang w:val="en-US"/>
        </w:rPr>
      </w:pPr>
      <w:r w:rsidRPr="007F3944">
        <w:rPr>
          <w:i/>
          <w:iCs/>
          <w:lang w:val="en-US"/>
        </w:rPr>
        <w:t>Note.</w:t>
      </w:r>
      <w:r w:rsidRPr="007F3944">
        <w:rPr>
          <w:lang w:val="en-US"/>
        </w:rPr>
        <w:t xml:space="preserve"> Adapted from McHugh, McGann, et al. (2023)</w:t>
      </w:r>
    </w:p>
    <w:p w14:paraId="151CA659" w14:textId="58AE6C2E" w:rsidR="00791805" w:rsidRPr="00172073" w:rsidRDefault="005C4517" w:rsidP="005C4517">
      <w:pPr>
        <w:pStyle w:val="Heading1"/>
        <w:rPr>
          <w:ins w:id="294" w:author="Cillian.McHugh" w:date="2025-10-14T22:24:00Z" w16du:dateUtc="2025-10-14T21:24:00Z"/>
          <w:highlight w:val="yellow"/>
          <w:rPrChange w:id="295" w:author="Cillian.McHugh" w:date="2025-10-14T23:57:00Z" w16du:dateUtc="2025-10-14T22:57:00Z">
            <w:rPr>
              <w:ins w:id="296" w:author="Cillian.McHugh" w:date="2025-10-14T22:24:00Z" w16du:dateUtc="2025-10-14T21:24:00Z"/>
            </w:rPr>
          </w:rPrChange>
        </w:rPr>
      </w:pPr>
      <w:ins w:id="297" w:author="Cillian.McHugh" w:date="2025-10-14T22:22:00Z" w16du:dateUtc="2025-10-14T21:22:00Z">
        <w:r w:rsidRPr="00172073">
          <w:rPr>
            <w:highlight w:val="yellow"/>
            <w:rPrChange w:id="298" w:author="Cillian.McHugh" w:date="2025-10-14T23:57:00Z" w16du:dateUtc="2025-10-14T22:57:00Z">
              <w:rPr/>
            </w:rPrChange>
          </w:rPr>
          <w:t>Construal Level</w:t>
        </w:r>
      </w:ins>
      <w:ins w:id="299" w:author="Cillian.McHugh" w:date="2025-10-15T00:49:00Z" w16du:dateUtc="2025-10-14T23:49:00Z">
        <w:r w:rsidR="007D4073">
          <w:rPr>
            <w:highlight w:val="yellow"/>
          </w:rPr>
          <w:t xml:space="preserve"> and </w:t>
        </w:r>
      </w:ins>
      <w:ins w:id="300" w:author="Cillian.McHugh" w:date="2025-10-15T00:36:00Z" w16du:dateUtc="2025-10-14T23:36:00Z">
        <w:r w:rsidR="00E8744C">
          <w:rPr>
            <w:highlight w:val="yellow"/>
          </w:rPr>
          <w:t>Moral Judgments</w:t>
        </w:r>
      </w:ins>
    </w:p>
    <w:p w14:paraId="410E7458" w14:textId="67342DA2" w:rsidR="00D10D5D" w:rsidRPr="00172073" w:rsidRDefault="005C4517" w:rsidP="005C4517">
      <w:pPr>
        <w:rPr>
          <w:ins w:id="301" w:author="Cillian.McHugh" w:date="2025-10-14T23:06:00Z" w16du:dateUtc="2025-10-14T22:06:00Z"/>
          <w:highlight w:val="yellow"/>
          <w:lang w:val="en-US"/>
          <w:rPrChange w:id="302" w:author="Cillian.McHugh" w:date="2025-10-14T23:57:00Z" w16du:dateUtc="2025-10-14T22:57:00Z">
            <w:rPr>
              <w:ins w:id="303" w:author="Cillian.McHugh" w:date="2025-10-14T23:06:00Z" w16du:dateUtc="2025-10-14T22:06:00Z"/>
              <w:lang w:val="en-US"/>
            </w:rPr>
          </w:rPrChange>
        </w:rPr>
      </w:pPr>
      <w:ins w:id="304" w:author="Cillian.McHugh" w:date="2025-10-14T22:24:00Z" w16du:dateUtc="2025-10-14T21:24:00Z">
        <w:r w:rsidRPr="00172073">
          <w:rPr>
            <w:highlight w:val="yellow"/>
            <w:lang w:val="en-IE"/>
            <w:rPrChange w:id="305" w:author="Cillian.McHugh" w:date="2025-10-14T23:57:00Z" w16du:dateUtc="2025-10-14T22:57:00Z">
              <w:rPr>
                <w:lang w:val="en-IE"/>
              </w:rPr>
            </w:rPrChange>
          </w:rPr>
          <w:t xml:space="preserve">Previous research </w:t>
        </w:r>
      </w:ins>
      <w:ins w:id="306" w:author="Cillian.McHugh" w:date="2025-10-14T22:27:00Z" w16du:dateUtc="2025-10-14T21:27:00Z">
        <w:r w:rsidRPr="00172073">
          <w:rPr>
            <w:highlight w:val="yellow"/>
            <w:lang w:val="en-IE"/>
            <w:rPrChange w:id="307" w:author="Cillian.McHugh" w:date="2025-10-14T23:57:00Z" w16du:dateUtc="2025-10-14T22:57:00Z">
              <w:rPr>
                <w:lang w:val="en-IE"/>
              </w:rPr>
            </w:rPrChange>
          </w:rPr>
          <w:t xml:space="preserve">has </w:t>
        </w:r>
        <w:r w:rsidR="00CA4144" w:rsidRPr="00172073">
          <w:rPr>
            <w:highlight w:val="yellow"/>
            <w:lang w:val="en-IE"/>
            <w:rPrChange w:id="308" w:author="Cillian.McHugh" w:date="2025-10-14T23:57:00Z" w16du:dateUtc="2025-10-14T22:57:00Z">
              <w:rPr>
                <w:lang w:val="en-IE"/>
              </w:rPr>
            </w:rPrChange>
          </w:rPr>
          <w:t>shown that construal level can influence moral judgments</w:t>
        </w:r>
      </w:ins>
      <w:ins w:id="309" w:author="Cillian.McHugh" w:date="2025-10-14T22:28:00Z" w16du:dateUtc="2025-10-14T21:28:00Z">
        <w:r w:rsidR="00CA4144" w:rsidRPr="00172073">
          <w:rPr>
            <w:highlight w:val="yellow"/>
            <w:lang w:val="en-IE"/>
            <w:rPrChange w:id="310" w:author="Cillian.McHugh" w:date="2025-10-14T23:57:00Z" w16du:dateUtc="2025-10-14T22:57:00Z">
              <w:rPr>
                <w:lang w:val="en-IE"/>
              </w:rPr>
            </w:rPrChange>
          </w:rPr>
          <w:t xml:space="preserve">, with mixed </w:t>
        </w:r>
        <w:r w:rsidR="00CA4144" w:rsidRPr="00E8744C">
          <w:rPr>
            <w:highlight w:val="yellow"/>
            <w:lang w:val="en-IE"/>
            <w:rPrChange w:id="311" w:author="Cillian.McHugh" w:date="2025-10-15T00:36:00Z" w16du:dateUtc="2025-10-14T23:36:00Z">
              <w:rPr>
                <w:lang w:val="en-IE"/>
              </w:rPr>
            </w:rPrChange>
          </w:rPr>
          <w:t>findings</w:t>
        </w:r>
      </w:ins>
      <w:ins w:id="312" w:author="Cillian.McHugh" w:date="2025-10-15T00:13:00Z" w16du:dateUtc="2025-10-14T23:13:00Z">
        <w:r w:rsidR="008F796E" w:rsidRPr="00E8744C">
          <w:rPr>
            <w:highlight w:val="yellow"/>
            <w:lang w:val="en-IE"/>
          </w:rPr>
          <w:t xml:space="preserve"> </w:t>
        </w:r>
      </w:ins>
      <w:r w:rsidR="008F796E" w:rsidRPr="00E8744C">
        <w:rPr>
          <w:highlight w:val="yellow"/>
          <w:lang w:val="en-IE"/>
        </w:rPr>
        <w:fldChar w:fldCharType="begin"/>
      </w:r>
      <w:r w:rsidR="008F796E" w:rsidRPr="00E8744C">
        <w:rPr>
          <w:highlight w:val="yellow"/>
          <w:lang w:val="en-IE"/>
        </w:rPr>
        <w:instrText xml:space="preserve"> ADDIN ZOTERO_ITEM CSL_CITATION {"citationID":"s8Fl9oeD","properties":{"formattedCitation":"(e.g., Alper, 2020; \\uc0\\u381{}e\\uc0\\u382{}elj &amp; Joki\\uc0\\u263{}, 2014)","plainCitation":"(e.g., Alper, 2020; Žeželj &amp; Jokić, 2014)","noteIndex":0},"citationItems":[{"id":14623,"uris":["http://zotero.org/users/1340199/items/WEXWSZ6S"],"itemData":{"id":14623,"type":"article-journal","abstract":"The literature on construal-level theory has provided a rich but complex set of findings regarding how abstract and concrete construals affect moral and political attitudes. One set of findings suggests that abstractness sharpens and polarizes moral and political judgments, whereas other findings suggest the opposite. In this article, I first review and explain both sets of findings. Second, I argue that it is possible to reconcile seemingly contradictory results by considering (a) the interpersonal variation in core values, (b) the confounding effects of utilitarian and deontological thinking styles, and (c) potentially different effects of different manipulations of abstractness. I conclude by arguing that consideration of these factors would resolve the complexity in the relationship between construal levels and moral and political attitudes.","container-title":"Current Directions in Psychological Science","DOI":"10.1177/0963721419896362","ISSN":"0963-7214","issue":"2","journalAbbreviation":"Curr Dir Psychol Sci","language":"EN","note":"publisher: SAGE Publications Inc","page":"115-120","source":"SAGE Journals","title":"Explaining the Complex Effect of Construal Level on Moral and Political Attitudes","volume":"29","author":[{"family":"Alper","given":"Sinan"}],"issued":{"date-parts":[["2020",4,1]]},"citation-key":"alper_Explaining_2020"},"prefix":"e.g.,"},{"id":14633,"uris":["http://zotero.org/users/1340199/items/S76F3B8H"],"itemData":{"id":14633,"type":"article-journal","abstract":"Eyal, Liberman, and Trope (2008) established that people judged moral transgressions more harshly and virtuous acts more positively when the acts were psychologically distant than close. In a serie...","archive_location":"world","container-title":"Social Psychology","ISSN":"1864-9335","language":"en","note":"publisher: Hogrefe Publishing","source":"econtent.hogrefe.com","title":"Replication of Experiments Evaluating Impact of Psychological Distance on Moral Judgment","URL":"https://econtent.hogrefe.com/doi/10.1027/1864-9335/a000188","author":[{"family":"Žeželj","given":"Iris L."},{"family":"Jokić","given":"Biljana R."}],"accessed":{"date-parts":[["2025",7,2]]},"issued":{"date-parts":[["2014",1,1]]},"citation-key":"zezelj_Replication_2014"}}],"schema":"https://github.com/citation-style-language/schema/raw/master/csl-citation.json"} </w:instrText>
      </w:r>
      <w:r w:rsidR="008F796E" w:rsidRPr="00E8744C">
        <w:rPr>
          <w:highlight w:val="yellow"/>
          <w:lang w:val="en-IE"/>
        </w:rPr>
        <w:fldChar w:fldCharType="separate"/>
      </w:r>
      <w:r w:rsidR="008F796E" w:rsidRPr="00E8744C">
        <w:rPr>
          <w:highlight w:val="yellow"/>
          <w:rPrChange w:id="313" w:author="Cillian.McHugh" w:date="2025-10-15T00:36:00Z" w16du:dateUtc="2025-10-14T23:36:00Z">
            <w:rPr/>
          </w:rPrChange>
        </w:rPr>
        <w:t>(e.g., Alper, 2020; Žeželj &amp; Jokić, 2014)</w:t>
      </w:r>
      <w:r w:rsidR="008F796E" w:rsidRPr="00E8744C">
        <w:rPr>
          <w:highlight w:val="yellow"/>
          <w:lang w:val="en-IE"/>
        </w:rPr>
        <w:fldChar w:fldCharType="end"/>
      </w:r>
      <w:ins w:id="314" w:author="Cillian.McHugh" w:date="2025-10-14T22:28:00Z" w16du:dateUtc="2025-10-14T21:28:00Z">
        <w:r w:rsidR="00CA4144" w:rsidRPr="00E8744C">
          <w:rPr>
            <w:highlight w:val="yellow"/>
            <w:lang w:val="en-IE"/>
            <w:rPrChange w:id="315" w:author="Cillian.McHugh" w:date="2025-10-15T00:36:00Z" w16du:dateUtc="2025-10-14T23:36:00Z">
              <w:rPr>
                <w:lang w:val="en-IE"/>
              </w:rPr>
            </w:rPrChange>
          </w:rPr>
          <w:t>. O</w:t>
        </w:r>
      </w:ins>
      <w:ins w:id="316" w:author="Cillian.McHugh" w:date="2025-10-14T22:29:00Z" w16du:dateUtc="2025-10-14T21:29:00Z">
        <w:r w:rsidR="00CA4144" w:rsidRPr="00E8744C">
          <w:rPr>
            <w:highlight w:val="yellow"/>
            <w:lang w:val="en-IE"/>
            <w:rPrChange w:id="317" w:author="Cillian.McHugh" w:date="2025-10-15T00:36:00Z" w16du:dateUtc="2025-10-14T23:36:00Z">
              <w:rPr>
                <w:lang w:val="en-IE"/>
              </w:rPr>
            </w:rPrChange>
          </w:rPr>
          <w:t xml:space="preserve">n </w:t>
        </w:r>
        <w:r w:rsidR="00CA4144" w:rsidRPr="00172073">
          <w:rPr>
            <w:highlight w:val="yellow"/>
            <w:lang w:val="en-IE"/>
            <w:rPrChange w:id="318" w:author="Cillian.McHugh" w:date="2025-10-14T23:57:00Z" w16du:dateUtc="2025-10-14T22:57:00Z">
              <w:rPr>
                <w:lang w:val="en-IE"/>
              </w:rPr>
            </w:rPrChange>
          </w:rPr>
          <w:t xml:space="preserve">the one hand, some research has shown that under conditions of increased psychological distance/higher level </w:t>
        </w:r>
        <w:proofErr w:type="spellStart"/>
        <w:r w:rsidR="00CA4144" w:rsidRPr="00172073">
          <w:rPr>
            <w:highlight w:val="yellow"/>
            <w:lang w:val="en-IE"/>
            <w:rPrChange w:id="319" w:author="Cillian.McHugh" w:date="2025-10-14T23:57:00Z" w16du:dateUtc="2025-10-14T22:57:00Z">
              <w:rPr>
                <w:lang w:val="en-IE"/>
              </w:rPr>
            </w:rPrChange>
          </w:rPr>
          <w:t>construals</w:t>
        </w:r>
        <w:proofErr w:type="spellEnd"/>
        <w:r w:rsidR="00CA4144" w:rsidRPr="00172073">
          <w:rPr>
            <w:highlight w:val="yellow"/>
            <w:lang w:val="en-IE"/>
            <w:rPrChange w:id="320" w:author="Cillian.McHugh" w:date="2025-10-14T23:57:00Z" w16du:dateUtc="2025-10-14T22:57:00Z">
              <w:rPr>
                <w:lang w:val="en-IE"/>
              </w:rPr>
            </w:rPrChange>
          </w:rPr>
          <w:t xml:space="preserve"> people show </w:t>
        </w:r>
      </w:ins>
      <w:ins w:id="321" w:author="Cillian.McHugh" w:date="2025-10-14T22:30:00Z" w16du:dateUtc="2025-10-14T21:30:00Z">
        <w:r w:rsidR="00CA4144" w:rsidRPr="00172073">
          <w:rPr>
            <w:highlight w:val="yellow"/>
            <w:lang w:val="en-IE"/>
            <w:rPrChange w:id="322" w:author="Cillian.McHugh" w:date="2025-10-14T23:57:00Z" w16du:dateUtc="2025-10-14T22:57:00Z">
              <w:rPr>
                <w:lang w:val="en-IE"/>
              </w:rPr>
            </w:rPrChange>
          </w:rPr>
          <w:t>greater concern for moral issues, as evidenced by more severe condemnat</w:t>
        </w:r>
      </w:ins>
      <w:ins w:id="323" w:author="Cillian.McHugh" w:date="2025-10-14T22:31:00Z" w16du:dateUtc="2025-10-14T21:31:00Z">
        <w:r w:rsidR="00CA4144" w:rsidRPr="00172073">
          <w:rPr>
            <w:highlight w:val="yellow"/>
            <w:lang w:val="en-IE"/>
            <w:rPrChange w:id="324" w:author="Cillian.McHugh" w:date="2025-10-14T23:57:00Z" w16du:dateUtc="2025-10-14T22:57:00Z">
              <w:rPr>
                <w:lang w:val="en-IE"/>
              </w:rPr>
            </w:rPrChange>
          </w:rPr>
          <w:t>ion of targets who transgress</w:t>
        </w:r>
      </w:ins>
      <w:ins w:id="325" w:author="Cillian.McHugh" w:date="2025-10-14T22:41:00Z" w16du:dateUtc="2025-10-14T21:41:00Z">
        <w:r w:rsidR="00A4323F" w:rsidRPr="00172073">
          <w:rPr>
            <w:highlight w:val="yellow"/>
            <w:lang w:val="en-IE"/>
            <w:rPrChange w:id="326" w:author="Cillian.McHugh" w:date="2025-10-14T23:57:00Z" w16du:dateUtc="2025-10-14T22:57:00Z">
              <w:rPr>
                <w:lang w:val="en-IE"/>
              </w:rPr>
            </w:rPrChange>
          </w:rPr>
          <w:t xml:space="preserve"> or a reduced willingness to endorse </w:t>
        </w:r>
      </w:ins>
      <w:ins w:id="327" w:author="Cillian.McHugh" w:date="2025-10-14T22:42:00Z" w16du:dateUtc="2025-10-14T21:42:00Z">
        <w:r w:rsidR="00A4323F" w:rsidRPr="00172073">
          <w:rPr>
            <w:highlight w:val="yellow"/>
            <w:lang w:val="en-IE"/>
            <w:rPrChange w:id="328" w:author="Cillian.McHugh" w:date="2025-10-14T23:57:00Z" w16du:dateUtc="2025-10-14T22:57:00Z">
              <w:rPr>
                <w:lang w:val="en-IE"/>
              </w:rPr>
            </w:rPrChange>
          </w:rPr>
          <w:t>committing a given act</w:t>
        </w:r>
      </w:ins>
      <w:ins w:id="329" w:author="Cillian.McHugh" w:date="2025-10-14T22:32:00Z" w16du:dateUtc="2025-10-14T21:32:00Z">
        <w:r w:rsidR="00CA4144" w:rsidRPr="00172073">
          <w:rPr>
            <w:highlight w:val="yellow"/>
            <w:lang w:val="en-IE"/>
            <w:rPrChange w:id="330" w:author="Cillian.McHugh" w:date="2025-10-14T23:57:00Z" w16du:dateUtc="2025-10-14T22:57:00Z">
              <w:rPr>
                <w:lang w:val="en-IE"/>
              </w:rPr>
            </w:rPrChange>
          </w:rPr>
          <w:t xml:space="preserve"> </w:t>
        </w:r>
      </w:ins>
      <w:r w:rsidR="00CA4144" w:rsidRPr="00172073">
        <w:rPr>
          <w:highlight w:val="yellow"/>
          <w:lang w:val="en-IE"/>
          <w:rPrChange w:id="331" w:author="Cillian.McHugh" w:date="2025-10-14T23:57:00Z" w16du:dateUtc="2025-10-14T22:57:00Z">
            <w:rPr>
              <w:lang w:val="en-IE"/>
            </w:rPr>
          </w:rPrChange>
        </w:rPr>
        <w:fldChar w:fldCharType="begin"/>
      </w:r>
      <w:r w:rsidR="009852D0" w:rsidRPr="00172073">
        <w:rPr>
          <w:highlight w:val="yellow"/>
          <w:lang w:val="en-IE"/>
          <w:rPrChange w:id="332" w:author="Cillian.McHugh" w:date="2025-10-14T23:57:00Z" w16du:dateUtc="2025-10-14T22:57:00Z">
            <w:rPr>
              <w:lang w:val="en-IE"/>
            </w:rPr>
          </w:rPrChange>
        </w:rPr>
        <w:instrText xml:space="preserve"> ADDIN ZOTERO_ITEM CSL_CITATION {"citationID":"gwSSVaX8","properties":{"formattedCitation":"(Agerstr\\uc0\\u246{}m et al., 2013; Agerstr\\uc0\\u246{}m &amp; Bj\\uc0\\u246{}rklund, 2009b, 2009a; Eyal et al., 2008; Lammers, 2012)","plainCitation":"(Agerström et al., 2013; Agerström &amp; Björklund, 2009b, 2009a; Eyal et al., 2008; Lammers, 2012)","noteIndex":0},"citationItems":[{"id":14699,"uris":["http://zotero.org/users/1340199/items/DFGL8P2U"],"itemData":{"id":14699,"type":"article-journal","abstract":"Previous research (Libby, Shaeffer, &amp; Eibach, 2009) has established that a third-person (external) visual perspective elicits more abstract processing than a first-person (inner) perspective. Because many moral principles constitute abstract psychological constructs, we predicted that they should weigh more heavily when people adopt a third-person visual perspective. In two experiments we show that a third- (vs. first-) person visual perspective leads to harsher judgments of one’s own morally questionable actions. Moreover, we demonstrate that this effect can be partially explained by level of mental construal. The present research suggests that simple visual perspective techniques may be used to promote moral behavior.","container-title":"Social Psychology","DOI":"10.1027/1864-9335/a000100","ISSN":"1864-9335, 2151-2590","issue":"1","journalAbbreviation":"Social Psychology","language":"en","note":"22 citations (Crossref/DOI) [2025-08-18]","page":"42-46","source":"DOI.org (Crossref)","title":"Look at Yourself!: Visual Perspective Influences Moral Judgment by Level of Mental Construal","title-short":"Look at Yourself!","volume":"44","author":[{"family":"Agerström","given":"Jens"},{"family":"Björklund","given":"Fredrik"},{"family":"Carlsson","given":"Rickard"}],"issued":{"date-parts":[["2013",1,1]]},"citation-key":"agerstrom_Look_2013"}},{"id":14656,"uris":["http://zotero.org/users/1340199/items/KJKV4NQK"],"itemData":{"id":14656,"type":"article-journal","abstract":"Prior research on temporal construal has shown that core values become more salient when people think about distant- as compared to near-future events. The present research shows that greater temporal distance of an event also results in greater moral concern. More specifically, it was found that people make harsher moral judgments of others' distant-future morally questionable behavior than near-future morally questionable behavior. Moreover, it was shown that people increasingly attribute distant vs. near future behavior to abstract dispositional relative to concrete situational causes, and that this attribution bias is partially responsible for the temporal distance effect on moral judgments.","container-title":"Basic and Applied Social Psychology","DOI":"10.1080/01973530802659885","ISSN":"0197-3533","issue":"1","note":"publisher: Routledge\n_eprint: https://doi.org/10.1080/01973530802659885","page":"49-59","source":"Taylor and Francis+NEJM","title":"Temporal Distance and Moral Concerns: Future Morally Questionable Behavior is Perceived as More Wrong and Evokes Stronger Prosocial Intentions","title-short":"Temporal Distance and Moral Concerns","volume":"31","author":[{"family":"Agerström","given":"Jens"},{"family":"Björklund","given":"Fredrik"}],"issued":{"date-parts":[["2009",2,24]]},"citation-key":"agerstrom_Temporal_2009"}},{"id":14610,"uris":["http://zotero.org/users/1340199/items/2FDHIFGA"],"itemData":{"id":14610,"type":"article-journal","abstract":"The present research examines the impact of temporal distance on moral concerns in situations where selfish motives clash with altruistic considerations. Drawing upon Construal Level Theory (Trope &amp; Liberman, 2003) which posits that abstract, high-level features of events and social values take on more weight with greater temporal distance, we hypothesized that moral concerns should be higher for temporally distant situations. The results from five experiments supported this conjecture. People indicated they would be more likely to choose altruistic over selfish behaviors, reported they would feel more guilty about engaging in selfish behavior, thought acting selfishly would be more immoral, and were more likely to commit to altruistic behavior when thinking about distant versus near future events. Moreover, as predicted, temporal distance primarily enhanced moral concerns among individuals with high moral value strength. Support was also obtained in favor of the assumption that value salience was responsible for the temporal distance effect on moral concerns. Practical and theoretical implications are discussed. [PUBLICATION ABSTRACT]","container-title":"Social Cognition","DOI":"10.1521/soco.2009.27.2.261","ISSN":"0278016X","issue":"2","language":"English","license":"Copyright Guilford Publications, Inc. Apr 2009","note":"number-of-pages: 22\npublisher-place: New York, United States\npublisher: Guilford Press","page":"261-282","source":"ProQuest","title":"Moral Concerns Are Greater for Temporally Distant Events and Are Moderated by Value Strength","volume":"27","author":[{"family":"Agerström","given":"Jens"},{"family":"Björklund","given":"Fredrik"}],"issued":{"date-parts":[["2009",4]]},"citation-key":"agerstrom_Moral_2009"}},{"id":14641,"uris":["http://zotero.org/users/1340199/items/T2UGN6PJ"],"itemData":{"id":14641,"type":"article-journal","abstract":"We propose that people judge immoral acts as more offensive and moral acts as more virtuous when the acts are psychologically distant than near. This is because people construe more distant situations in terms of moral principles, rather than attenuating situation-specific considerations. Results of four studies support these predictions. Study 1 shows that more temporally distant transgressions (e.g., eating one’s dead dog) are construed in terms of moral principles rather than contextual information. Studies 2 and 3 further show that morally offensive actions are judged more severely when imagined from a more distant temporal (Study 2) or social (Study 3) perspective. Finally, Study 4 shows that moral acts (e.g., adopting a disabled child) are judged more positively from temporal distance. The findings suggest that people more readily apply their moral principles to distant rather than proximal behaviors.","container-title":"Journal of Experimental Social Psychology","DOI":"10.1016/j.jesp.2008.03.012","ISSN":"0022-1031","issue":"4","journalAbbreviation":"Journal of Experimental Social Psychology","page":"1204-1209","source":"ScienceDirect","title":"Judging near and distant virtue and vice","volume":"44","author":[{"family":"Eyal","given":"Tal"},{"family":"Liberman","given":"Nira"},{"family":"Trope","given":"Yaacov"}],"issued":{"date-parts":[["2008",7,1]]},"citation-key":"eyal_Judging_2008"}},{"id":14671,"uris":["http://zotero.org/users/1340199/items/9Z9Z7YEB"],"itemData":{"id":14671,"type":"article-journal","abstract":"Four studies show that an abstract view on moral issues increases moral hypocrisy. In Experiment 1, participants who were directly instructed to take a more abstract view on a moral issue judged the immoral behavior of others more severely than their own immoral behavior, but participants with a concrete view did not. Experiments 2 and 3 induced an abstract view in an indirect manner, by manipulating temporal distance toward the dilemma. In Experiment 4 abstractness was manipulated completely independent from the moral dilemma, by inducing an abstract or a concrete mindset. In all four studies, abstractness consistently increased hypocrisy. The last study also shows that the effect of abstractness on hypocrisy is mediated by the degree of moral flexibility. Together, these studies show that hypocrisy is directly determined by the focus that people have when making a moral judgment.","container-title":"Journal of Experimental Social Psychology","DOI":"10.1016/j.jesp.2011.07.006","ISSN":"0022-1031","issue":"2","journalAbbreviation":"Journal of Experimental Social Psychology","note":"70 citations (Crossref/DOI) [2025-07-30]","page":"475-480","source":"ScienceDirect","title":"Abstraction increases hypocrisy","volume":"48","author":[{"family":"Lammers","given":"Joris"}],"issued":{"date-parts":[["2012",3,1]]},"citation-key":"lammers_Abstraction_2012"}}],"schema":"https://github.com/citation-style-language/schema/raw/master/csl-citation.json"} </w:instrText>
      </w:r>
      <w:r w:rsidR="00CA4144" w:rsidRPr="00172073">
        <w:rPr>
          <w:highlight w:val="yellow"/>
          <w:lang w:val="en-IE"/>
          <w:rPrChange w:id="333" w:author="Cillian.McHugh" w:date="2025-10-14T23:57:00Z" w16du:dateUtc="2025-10-14T22:57:00Z">
            <w:rPr>
              <w:lang w:val="en-IE"/>
            </w:rPr>
          </w:rPrChange>
        </w:rPr>
        <w:fldChar w:fldCharType="separate"/>
      </w:r>
      <w:r w:rsidR="009852D0" w:rsidRPr="00172073">
        <w:rPr>
          <w:highlight w:val="yellow"/>
          <w:rPrChange w:id="334" w:author="Cillian.McHugh" w:date="2025-10-14T23:57:00Z" w16du:dateUtc="2025-10-14T22:57:00Z">
            <w:rPr/>
          </w:rPrChange>
        </w:rPr>
        <w:t>(Agerström et al., 2013; Agerström &amp; Björklund, 2009b, 2009a; Eyal et al., 2008; Lammers, 2012)</w:t>
      </w:r>
      <w:r w:rsidR="00CA4144" w:rsidRPr="00172073">
        <w:rPr>
          <w:highlight w:val="yellow"/>
          <w:lang w:val="en-IE"/>
          <w:rPrChange w:id="335" w:author="Cillian.McHugh" w:date="2025-10-14T23:57:00Z" w16du:dateUtc="2025-10-14T22:57:00Z">
            <w:rPr>
              <w:lang w:val="en-IE"/>
            </w:rPr>
          </w:rPrChange>
        </w:rPr>
        <w:fldChar w:fldCharType="end"/>
      </w:r>
      <w:ins w:id="336" w:author="Cillian.McHugh" w:date="2025-10-14T22:35:00Z" w16du:dateUtc="2025-10-14T21:35:00Z">
        <w:r w:rsidR="00CA4144" w:rsidRPr="00172073">
          <w:rPr>
            <w:highlight w:val="yellow"/>
            <w:lang w:val="en-IE"/>
            <w:rPrChange w:id="337" w:author="Cillian.McHugh" w:date="2025-10-14T23:57:00Z" w16du:dateUtc="2025-10-14T22:57:00Z">
              <w:rPr>
                <w:lang w:val="en-IE"/>
              </w:rPr>
            </w:rPrChange>
          </w:rPr>
          <w:t>. On the other hand, the opposite relationship has also been found</w:t>
        </w:r>
      </w:ins>
      <w:ins w:id="338" w:author="Cillian.McHugh" w:date="2025-10-14T22:36:00Z" w16du:dateUtc="2025-10-14T21:36:00Z">
        <w:r w:rsidR="004964A4" w:rsidRPr="00172073">
          <w:rPr>
            <w:highlight w:val="yellow"/>
            <w:lang w:val="en-IE"/>
            <w:rPrChange w:id="339" w:author="Cillian.McHugh" w:date="2025-10-14T23:57:00Z" w16du:dateUtc="2025-10-14T22:57:00Z">
              <w:rPr>
                <w:lang w:val="en-IE"/>
              </w:rPr>
            </w:rPrChange>
          </w:rPr>
          <w:t xml:space="preserve">, that is, people have been found to have </w:t>
        </w:r>
        <w:r w:rsidR="004964A4" w:rsidRPr="00172073">
          <w:rPr>
            <w:highlight w:val="yellow"/>
            <w:lang w:val="en-IE"/>
            <w:rPrChange w:id="340" w:author="Cillian.McHugh" w:date="2025-10-14T23:57:00Z" w16du:dateUtc="2025-10-14T22:57:00Z">
              <w:rPr>
                <w:lang w:val="en-IE"/>
              </w:rPr>
            </w:rPrChange>
          </w:rPr>
          <w:lastRenderedPageBreak/>
          <w:t xml:space="preserve">greater concern for </w:t>
        </w:r>
        <w:r w:rsidR="004964A4" w:rsidRPr="00172073">
          <w:rPr>
            <w:highlight w:val="yellow"/>
            <w:lang w:val="en-US"/>
            <w:rPrChange w:id="341" w:author="Cillian.McHugh" w:date="2025-10-14T23:57:00Z" w16du:dateUtc="2025-10-14T22:57:00Z">
              <w:rPr>
                <w:lang w:val="en-IE"/>
              </w:rPr>
            </w:rPrChange>
          </w:rPr>
          <w:t>moral issues under conditions of decreased psychological distance/</w:t>
        </w:r>
      </w:ins>
      <w:ins w:id="342" w:author="Cillian.McHugh" w:date="2025-10-14T22:37:00Z" w16du:dateUtc="2025-10-14T21:37:00Z">
        <w:r w:rsidR="004964A4" w:rsidRPr="00172073">
          <w:rPr>
            <w:highlight w:val="yellow"/>
            <w:lang w:val="en-US"/>
            <w:rPrChange w:id="343" w:author="Cillian.McHugh" w:date="2025-10-14T23:57:00Z" w16du:dateUtc="2025-10-14T22:57:00Z">
              <w:rPr>
                <w:lang w:val="en-IE"/>
              </w:rPr>
            </w:rPrChange>
          </w:rPr>
          <w:t xml:space="preserve">lower level </w:t>
        </w:r>
        <w:proofErr w:type="spellStart"/>
        <w:r w:rsidR="004964A4" w:rsidRPr="00172073">
          <w:rPr>
            <w:highlight w:val="yellow"/>
            <w:lang w:val="en-US"/>
            <w:rPrChange w:id="344" w:author="Cillian.McHugh" w:date="2025-10-14T23:57:00Z" w16du:dateUtc="2025-10-14T22:57:00Z">
              <w:rPr>
                <w:lang w:val="en-IE"/>
              </w:rPr>
            </w:rPrChange>
          </w:rPr>
          <w:t>construals</w:t>
        </w:r>
        <w:proofErr w:type="spellEnd"/>
        <w:r w:rsidR="004964A4" w:rsidRPr="00172073">
          <w:rPr>
            <w:highlight w:val="yellow"/>
            <w:lang w:val="en-US"/>
            <w:rPrChange w:id="345" w:author="Cillian.McHugh" w:date="2025-10-14T23:57:00Z" w16du:dateUtc="2025-10-14T22:57:00Z">
              <w:rPr>
                <w:lang w:val="en-IE"/>
              </w:rPr>
            </w:rPrChange>
          </w:rPr>
          <w:t xml:space="preserve"> </w:t>
        </w:r>
      </w:ins>
      <w:r w:rsidR="004964A4" w:rsidRPr="00172073">
        <w:rPr>
          <w:highlight w:val="yellow"/>
          <w:lang w:val="en-US"/>
          <w:rPrChange w:id="346" w:author="Cillian.McHugh" w:date="2025-10-14T23:57:00Z" w16du:dateUtc="2025-10-14T22:57:00Z">
            <w:rPr>
              <w:lang w:val="en-IE"/>
            </w:rPr>
          </w:rPrChange>
        </w:rPr>
        <w:fldChar w:fldCharType="begin"/>
      </w:r>
      <w:r w:rsidR="00A4323F" w:rsidRPr="00172073">
        <w:rPr>
          <w:highlight w:val="yellow"/>
          <w:lang w:val="en-US"/>
          <w:rPrChange w:id="347" w:author="Cillian.McHugh" w:date="2025-10-14T23:57:00Z" w16du:dateUtc="2025-10-14T22:57:00Z">
            <w:rPr>
              <w:lang w:val="en-IE"/>
            </w:rPr>
          </w:rPrChange>
        </w:rPr>
        <w:instrText xml:space="preserve"> ADDIN ZOTERO_ITEM CSL_CITATION {"citationID":"fgfdjs9M","properties":{"formattedCitation":"(Eyal et al., 2014; Gong &amp; Medin, 2012)","plainCitation":"(Eyal et al., 2014; Gong &amp; Medin, 2012)","noteIndex":0},"citationItems":[{"id":14857,"uris":["http://zotero.org/users/1340199/items/AX7KYMT8"],"itemData":{"id":14857,"type":"article-journal","abstract":"In this comment, we attempt to explain, within the framework of Construal Level Theory, and based on new data that we collected, the effect of abstract and concrete mind sets on moral judgment. We also share our initial thoughts about the (lack of consistent) effects of temporal distance on moral judgment and suggest directions for future research. (PsycInfo Database Record (c) 2025 APA, all rights reserved)","archive_location":"2014-38072-013","container-title":"Social Psychology","ISSN":"2151-2590","issue":"4","journalAbbreviation":"Social Psychology","language":"eng","note":"publisher: Hogrefe Publishing","page":"329-331","source":"EBSCOhost","title":"Thinking of why a transgression occurred may drawn attention to extenuating circumstances: A comment on Žeželj &amp; Jokić replication.","title-short":"Thinking of why a transgression occurred may drawn attention to extenuating circumstances","volume":"45","author":[{"family":"Eyal","given":"Tal"},{"family":"Liberman","given":"Nira"},{"family":"Trope","given":"Yaacov"}],"issued":{"date-parts":[["2014",1,1]]},"citation-key":"eyal_Thinking_2014"}},{"id":14631,"uris":["http://zotero.org/users/1340199/items/S8DBF6KM"],"itemData":{"id":14631,"type":"article-journal","abstract":"Eyal, T., Liberman, N., &amp; Trope, Y., (2008). Judging near and distant virtue and vice. Journal of Experimental Social Psychology, 44, 1204–1209, explored how psychological distance influences moral judgment and found that more extreme moral appraisals were given to distal behaviors rather than proximal behaviors. Contrary to Eyal et al., the current paper presents converging evidence showing that moral judgments become more extreme at lower-level construals compared to higher-level construals. In four experiments using two different priming techniques, we manipulated construal levels and assessed their effects on moral judgment. High-level consturals elicited less moral outrage toward transgressions and less positive ratings of virtuous behaviors than low-level construals. A replication study was also conducted to reconcile the inconsistencies between the current results and those of Eyal et al. Possible explanations for the different results between two studies are discussed.","container-title":"Judgment and Decision Making","DOI":"10.1017/S1930297500006343","ISSN":"1930-2975","issue":"5","language":"en","page":"628-638","source":"Cambridge University Press","title":"Construal levels and moral judgment: Some complications","title-short":"Construal levels and moral judgment","volume":"7","author":[{"family":"Gong","given":"Han"},{"family":"Medin","given":"Douglas L."}],"issued":{"date-parts":[["2012",9]]},"citation-key":"gong_Construal_2012"}}],"schema":"https://github.com/citation-style-language/schema/raw/master/csl-citation.json"} </w:instrText>
      </w:r>
      <w:r w:rsidR="004964A4" w:rsidRPr="00172073">
        <w:rPr>
          <w:highlight w:val="yellow"/>
          <w:lang w:val="en-US"/>
          <w:rPrChange w:id="348" w:author="Cillian.McHugh" w:date="2025-10-14T23:57:00Z" w16du:dateUtc="2025-10-14T22:57:00Z">
            <w:rPr>
              <w:lang w:val="en-IE"/>
            </w:rPr>
          </w:rPrChange>
        </w:rPr>
        <w:fldChar w:fldCharType="separate"/>
      </w:r>
      <w:r w:rsidR="00A4323F" w:rsidRPr="00172073">
        <w:rPr>
          <w:highlight w:val="yellow"/>
          <w:lang w:val="en-US"/>
          <w:rPrChange w:id="349" w:author="Cillian.McHugh" w:date="2025-10-14T23:57:00Z" w16du:dateUtc="2025-10-14T22:57:00Z">
            <w:rPr/>
          </w:rPrChange>
        </w:rPr>
        <w:t>(Eyal et al., 2014; Gong &amp; Medin, 2012)</w:t>
      </w:r>
      <w:r w:rsidR="004964A4" w:rsidRPr="00172073">
        <w:rPr>
          <w:highlight w:val="yellow"/>
          <w:lang w:val="en-US"/>
          <w:rPrChange w:id="350" w:author="Cillian.McHugh" w:date="2025-10-14T23:57:00Z" w16du:dateUtc="2025-10-14T22:57:00Z">
            <w:rPr>
              <w:lang w:val="en-IE"/>
            </w:rPr>
          </w:rPrChange>
        </w:rPr>
        <w:fldChar w:fldCharType="end"/>
      </w:r>
      <w:ins w:id="351" w:author="Cillian.McHugh" w:date="2025-10-14T22:42:00Z" w16du:dateUtc="2025-10-14T21:42:00Z">
        <w:r w:rsidR="00656624" w:rsidRPr="00172073">
          <w:rPr>
            <w:highlight w:val="yellow"/>
            <w:lang w:val="en-US"/>
            <w:rPrChange w:id="352" w:author="Cillian.McHugh" w:date="2025-10-14T23:57:00Z" w16du:dateUtc="2025-10-14T22:57:00Z">
              <w:rPr>
                <w:lang w:val="en-IE"/>
              </w:rPr>
            </w:rPrChange>
          </w:rPr>
          <w:t xml:space="preserve">. Still others have found </w:t>
        </w:r>
      </w:ins>
      <w:ins w:id="353" w:author="Cillian.McHugh" w:date="2025-10-14T22:44:00Z" w16du:dateUtc="2025-10-14T21:44:00Z">
        <w:r w:rsidR="00791FEB" w:rsidRPr="00172073">
          <w:rPr>
            <w:highlight w:val="yellow"/>
            <w:lang w:val="en-US"/>
            <w:rPrChange w:id="354" w:author="Cillian.McHugh" w:date="2025-10-14T23:57:00Z" w16du:dateUtc="2025-10-14T22:57:00Z">
              <w:rPr>
                <w:lang w:val="en-IE"/>
              </w:rPr>
            </w:rPrChange>
          </w:rPr>
          <w:t>inconsistent effects of construal level on moral judgments, where the presence and direction of the va</w:t>
        </w:r>
      </w:ins>
      <w:ins w:id="355" w:author="Cillian.McHugh" w:date="2025-10-14T22:45:00Z" w16du:dateUtc="2025-10-14T21:45:00Z">
        <w:r w:rsidR="00791FEB" w:rsidRPr="00172073">
          <w:rPr>
            <w:highlight w:val="yellow"/>
            <w:lang w:val="en-US"/>
            <w:rPrChange w:id="356" w:author="Cillian.McHugh" w:date="2025-10-14T23:57:00Z" w16du:dateUtc="2025-10-14T22:57:00Z">
              <w:rPr>
                <w:lang w:val="en-IE"/>
              </w:rPr>
            </w:rPrChange>
          </w:rPr>
          <w:t xml:space="preserve">ries depending on the sample being studied, and on the construal level manipulation employed </w:t>
        </w:r>
      </w:ins>
      <w:r w:rsidR="00791FEB" w:rsidRPr="00172073">
        <w:rPr>
          <w:highlight w:val="yellow"/>
          <w:lang w:val="en-US"/>
          <w:rPrChange w:id="357" w:author="Cillian.McHugh" w:date="2025-10-14T23:57:00Z" w16du:dateUtc="2025-10-14T22:57:00Z">
            <w:rPr>
              <w:lang w:val="en-IE"/>
            </w:rPr>
          </w:rPrChange>
        </w:rPr>
        <w:fldChar w:fldCharType="begin"/>
      </w:r>
      <w:r w:rsidR="009852D0" w:rsidRPr="00172073">
        <w:rPr>
          <w:highlight w:val="yellow"/>
          <w:lang w:val="en-US"/>
          <w:rPrChange w:id="358" w:author="Cillian.McHugh" w:date="2025-10-14T23:57:00Z" w16du:dateUtc="2025-10-14T22:57:00Z">
            <w:rPr>
              <w:lang w:val="en-IE"/>
            </w:rPr>
          </w:rPrChange>
        </w:rPr>
        <w:instrText xml:space="preserve"> ADDIN ZOTERO_ITEM CSL_CITATION {"citationID":"4ioxbdCK","properties":{"formattedCitation":"(Gamliel et al., 2017; \\uc0\\u381{}e\\uc0\\u382{}elj &amp; Joki\\uc0\\u263{}, 2014)","plainCitation":"(Gamliel et al., 2017; Žeželj &amp; Jokić, 2014)","noteIndex":0},"citationItems":[{"id":14608,"uris":["http://zotero.org/users/1340199/items/7FGIIEGH"],"itemData":{"id":14608,"type":"article-journal","abstract":"Construal level theory predicts that people will judge immoral events more harshly when these are presented in a way that elicits a higher construal level, relative to a lower construal level. Previous research supported this prediction using an Israeli sample but not a U.S. sample. This article compared Israeli and U.S. samples with respect to the interactive effect of utility and construal level on unethical behavioral intentions. We found that construal level did not affect unethical behavioral intentions in either the U.S. samples for low-utility level or the Israeli samples for low- and high-utility levels. In contrast, construal level affected unethical behavioral intentions in the U.S. sample for high-utility level: unethical behavioral intentions were higher in the low-construal level compared to the high-construal level. We discuss these findings and suggest additional factors that challenge arguments concerning the direct effect of construal level on unethical behavior.","container-title":"The Journal of Social Psychology","DOI":"10.1080/00224545.2016.1208139","ISSN":"0022-4545","issue":"2","note":"publisher: Routledge\n_eprint: https://doi.org/10.1080/00224545.2016.1208139\nPMID: 27385444","page":"211-222","source":"Taylor and Francis+NEJM","title":"The effect of construal level on unethical behavior","volume":"157","author":[{"family":"Gamliel","given":"Eyal"},{"family":"Kreiner","given":"Hamutal"},{"family":"McElroy","given":"Todd"}],"issued":{"date-parts":[["2017",3,4]]},"citation-key":"gamliel_effect_2017"}},{"id":14633,"uris":["http://zotero.org/users/1340199/items/S76F3B8H"],"itemData":{"id":14633,"type":"article-journal","abstract":"Eyal, Liberman, and Trope (2008) established that people judged moral transgressions more harshly and virtuous acts more positively when the acts were psychologically distant than close. In a serie...","archive_location":"world","container-title":"Social Psychology","ISSN":"1864-9335","language":"en","note":"publisher: Hogrefe Publishing","source":"econtent.hogrefe.com","title":"Replication of Experiments Evaluating Impact of Psychological Distance on Moral Judgment","URL":"https://econtent.hogrefe.com/doi/10.1027/1864-9335/a000188","author":[{"family":"Žeželj","given":"Iris L."},{"family":"Jokić","given":"Biljana R."}],"accessed":{"date-parts":[["2025",7,2]]},"issued":{"date-parts":[["2014",1,1]]},"citation-key":"zezelj_Replication_2014"}}],"schema":"https://github.com/citation-style-language/schema/raw/master/csl-citation.json"} </w:instrText>
      </w:r>
      <w:r w:rsidR="00791FEB" w:rsidRPr="00172073">
        <w:rPr>
          <w:highlight w:val="yellow"/>
          <w:lang w:val="en-US"/>
          <w:rPrChange w:id="359" w:author="Cillian.McHugh" w:date="2025-10-14T23:57:00Z" w16du:dateUtc="2025-10-14T22:57:00Z">
            <w:rPr>
              <w:lang w:val="en-IE"/>
            </w:rPr>
          </w:rPrChange>
        </w:rPr>
        <w:fldChar w:fldCharType="separate"/>
      </w:r>
      <w:r w:rsidR="009852D0" w:rsidRPr="00172073">
        <w:rPr>
          <w:highlight w:val="yellow"/>
          <w:lang w:val="en-US"/>
          <w:rPrChange w:id="360" w:author="Cillian.McHugh" w:date="2025-10-14T23:57:00Z" w16du:dateUtc="2025-10-14T22:57:00Z">
            <w:rPr/>
          </w:rPrChange>
        </w:rPr>
        <w:t>(Gamliel et al., 2017; Žeželj &amp; Jokić, 2014)</w:t>
      </w:r>
      <w:r w:rsidR="00791FEB" w:rsidRPr="00172073">
        <w:rPr>
          <w:highlight w:val="yellow"/>
          <w:lang w:val="en-US"/>
          <w:rPrChange w:id="361" w:author="Cillian.McHugh" w:date="2025-10-14T23:57:00Z" w16du:dateUtc="2025-10-14T22:57:00Z">
            <w:rPr>
              <w:lang w:val="en-IE"/>
            </w:rPr>
          </w:rPrChange>
        </w:rPr>
        <w:fldChar w:fldCharType="end"/>
      </w:r>
      <w:ins w:id="362" w:author="Cillian.McHugh" w:date="2025-10-14T22:50:00Z" w16du:dateUtc="2025-10-14T21:50:00Z">
        <w:r w:rsidR="009852D0" w:rsidRPr="00172073">
          <w:rPr>
            <w:highlight w:val="yellow"/>
            <w:lang w:val="en-US"/>
            <w:rPrChange w:id="363" w:author="Cillian.McHugh" w:date="2025-10-14T23:57:00Z" w16du:dateUtc="2025-10-14T22:57:00Z">
              <w:rPr>
                <w:lang w:val="en-IE"/>
              </w:rPr>
            </w:rPrChange>
          </w:rPr>
          <w:t>.</w:t>
        </w:r>
      </w:ins>
      <w:ins w:id="364" w:author="Cillian.McHugh" w:date="2025-10-14T22:44:00Z" w16du:dateUtc="2025-10-14T21:44:00Z">
        <w:r w:rsidR="00791FEB" w:rsidRPr="00172073">
          <w:rPr>
            <w:highlight w:val="yellow"/>
            <w:lang w:val="en-US"/>
            <w:rPrChange w:id="365" w:author="Cillian.McHugh" w:date="2025-10-14T23:57:00Z" w16du:dateUtc="2025-10-14T22:57:00Z">
              <w:rPr>
                <w:lang w:val="en-IE"/>
              </w:rPr>
            </w:rPrChange>
          </w:rPr>
          <w:t xml:space="preserve"> </w:t>
        </w:r>
      </w:ins>
      <w:ins w:id="366" w:author="Cillian.McHugh" w:date="2025-10-14T23:02:00Z" w16du:dateUtc="2025-10-14T22:02:00Z">
        <w:r w:rsidR="00D10D5D" w:rsidRPr="00172073">
          <w:rPr>
            <w:highlight w:val="yellow"/>
            <w:lang w:val="en-US"/>
            <w:rPrChange w:id="367" w:author="Cillian.McHugh" w:date="2025-10-14T23:57:00Z" w16du:dateUtc="2025-10-14T22:57:00Z">
              <w:rPr>
                <w:lang w:val="en-US"/>
              </w:rPr>
            </w:rPrChange>
          </w:rPr>
          <w:t xml:space="preserve">Informed by this we propose </w:t>
        </w:r>
      </w:ins>
      <w:ins w:id="368" w:author="Cillian.McHugh" w:date="2025-10-14T22:53:00Z" w16du:dateUtc="2025-10-14T21:53:00Z">
        <w:r w:rsidR="009852D0" w:rsidRPr="00172073">
          <w:rPr>
            <w:highlight w:val="yellow"/>
            <w:lang w:val="en-US"/>
            <w:rPrChange w:id="369" w:author="Cillian.McHugh" w:date="2025-10-14T23:57:00Z" w16du:dateUtc="2025-10-14T22:57:00Z">
              <w:rPr>
                <w:lang w:val="en-IE"/>
              </w:rPr>
            </w:rPrChange>
          </w:rPr>
          <w:t>our second hypothesis</w:t>
        </w:r>
      </w:ins>
      <w:ins w:id="370" w:author="Cillian.McHugh" w:date="2025-10-14T22:54:00Z" w16du:dateUtc="2025-10-14T21:54:00Z">
        <w:r w:rsidR="009852D0" w:rsidRPr="00172073">
          <w:rPr>
            <w:highlight w:val="yellow"/>
            <w:lang w:val="en-US"/>
            <w:rPrChange w:id="371" w:author="Cillian.McHugh" w:date="2025-10-14T23:57:00Z" w16du:dateUtc="2025-10-14T22:57:00Z">
              <w:rPr>
                <w:lang w:val="en-IE"/>
              </w:rPr>
            </w:rPrChange>
          </w:rPr>
          <w:t xml:space="preserve">: </w:t>
        </w:r>
      </w:ins>
      <w:ins w:id="372" w:author="Cillian.McHugh" w:date="2025-10-14T22:55:00Z" w16du:dateUtc="2025-10-14T21:55:00Z">
        <w:r w:rsidR="009852D0" w:rsidRPr="00172073">
          <w:rPr>
            <w:highlight w:val="yellow"/>
            <w:lang w:val="en-US"/>
            <w:rPrChange w:id="373" w:author="Cillian.McHugh" w:date="2025-10-14T23:57:00Z" w16du:dateUtc="2025-10-14T22:57:00Z">
              <w:rPr>
                <w:lang w:val="en-US"/>
              </w:rPr>
            </w:rPrChange>
          </w:rPr>
          <w:t xml:space="preserve">participants’ </w:t>
        </w:r>
        <w:r w:rsidR="009852D0" w:rsidRPr="00172073">
          <w:rPr>
            <w:highlight w:val="yellow"/>
            <w:lang w:val="en-US"/>
            <w:rPrChange w:id="374" w:author="Cillian.McHugh" w:date="2025-10-14T23:57:00Z" w16du:dateUtc="2025-10-14T22:57:00Z">
              <w:rPr>
                <w:lang w:val="en-IE"/>
              </w:rPr>
            </w:rPrChange>
          </w:rPr>
          <w:t xml:space="preserve">moral judgments </w:t>
        </w:r>
      </w:ins>
      <w:ins w:id="375" w:author="Cillian.McHugh" w:date="2025-10-14T22:56:00Z" w16du:dateUtc="2025-10-14T21:56:00Z">
        <w:r w:rsidR="009852D0" w:rsidRPr="00172073">
          <w:rPr>
            <w:highlight w:val="yellow"/>
            <w:lang w:val="en-US"/>
            <w:rPrChange w:id="376" w:author="Cillian.McHugh" w:date="2025-10-14T23:57:00Z" w16du:dateUtc="2025-10-14T22:57:00Z">
              <w:rPr>
                <w:lang w:val="en-US"/>
              </w:rPr>
            </w:rPrChange>
          </w:rPr>
          <w:t>will be influenced by</w:t>
        </w:r>
      </w:ins>
      <w:ins w:id="377" w:author="Cillian.McHugh" w:date="2025-10-14T22:55:00Z" w16du:dateUtc="2025-10-14T21:55:00Z">
        <w:r w:rsidR="009852D0" w:rsidRPr="00172073">
          <w:rPr>
            <w:highlight w:val="yellow"/>
            <w:lang w:val="en-US"/>
            <w:rPrChange w:id="378" w:author="Cillian.McHugh" w:date="2025-10-14T23:57:00Z" w16du:dateUtc="2025-10-14T22:57:00Z">
              <w:rPr>
                <w:lang w:val="en-US"/>
              </w:rPr>
            </w:rPrChange>
          </w:rPr>
          <w:t xml:space="preserve"> </w:t>
        </w:r>
      </w:ins>
      <w:ins w:id="379" w:author="Cillian.McHugh" w:date="2025-10-14T23:02:00Z" w16du:dateUtc="2025-10-14T22:02:00Z">
        <w:r w:rsidR="00D10D5D" w:rsidRPr="00172073">
          <w:rPr>
            <w:highlight w:val="yellow"/>
            <w:lang w:val="en-US"/>
            <w:rPrChange w:id="380" w:author="Cillian.McHugh" w:date="2025-10-14T23:57:00Z" w16du:dateUtc="2025-10-14T22:57:00Z">
              <w:rPr>
                <w:lang w:val="en-US"/>
              </w:rPr>
            </w:rPrChange>
          </w:rPr>
          <w:t>construal level.</w:t>
        </w:r>
      </w:ins>
    </w:p>
    <w:p w14:paraId="176A54B1" w14:textId="77777777" w:rsidR="00172073" w:rsidRPr="00211983" w:rsidRDefault="00D10D5D" w:rsidP="005C4517">
      <w:pPr>
        <w:rPr>
          <w:ins w:id="381" w:author="Cillian.McHugh" w:date="2025-10-15T00:49:00Z" w16du:dateUtc="2025-10-14T23:49:00Z"/>
          <w:highlight w:val="yellow"/>
          <w:lang w:val="en-US"/>
          <w:rPrChange w:id="382" w:author="Cillian.McHugh" w:date="2025-10-15T01:24:00Z" w16du:dateUtc="2025-10-15T00:24:00Z">
            <w:rPr>
              <w:ins w:id="383" w:author="Cillian.McHugh" w:date="2025-10-15T00:49:00Z" w16du:dateUtc="2025-10-14T23:49:00Z"/>
              <w:lang w:val="en-US"/>
            </w:rPr>
          </w:rPrChange>
        </w:rPr>
      </w:pPr>
      <w:ins w:id="384" w:author="Cillian.McHugh" w:date="2025-10-14T23:03:00Z" w16du:dateUtc="2025-10-14T22:03:00Z">
        <w:r w:rsidRPr="00172073">
          <w:rPr>
            <w:highlight w:val="yellow"/>
            <w:lang w:val="en-US"/>
            <w:rPrChange w:id="385" w:author="Cillian.McHugh" w:date="2025-10-14T23:57:00Z" w16du:dateUtc="2025-10-14T22:57:00Z">
              <w:rPr>
                <w:lang w:val="en-US"/>
              </w:rPr>
            </w:rPrChange>
          </w:rPr>
          <w:t>Based on the previous research there are two competing predictions as follows</w:t>
        </w:r>
      </w:ins>
      <w:ins w:id="386" w:author="Cillian.McHugh" w:date="2025-10-14T23:04:00Z" w16du:dateUtc="2025-10-14T22:04:00Z">
        <w:r w:rsidRPr="00172073">
          <w:rPr>
            <w:highlight w:val="yellow"/>
            <w:lang w:val="en-US"/>
            <w:rPrChange w:id="387" w:author="Cillian.McHugh" w:date="2025-10-14T23:57:00Z" w16du:dateUtc="2025-10-14T22:57:00Z">
              <w:rPr>
                <w:lang w:val="en-US"/>
              </w:rPr>
            </w:rPrChange>
          </w:rPr>
          <w:t xml:space="preserve">: Hypothesis 2a: higher construal will lead to stronger condemnation of the behaviors, and lower </w:t>
        </w:r>
        <w:proofErr w:type="spellStart"/>
        <w:r w:rsidRPr="00172073">
          <w:rPr>
            <w:highlight w:val="yellow"/>
            <w:lang w:val="en-US"/>
            <w:rPrChange w:id="388" w:author="Cillian.McHugh" w:date="2025-10-14T23:57:00Z" w16du:dateUtc="2025-10-14T22:57:00Z">
              <w:rPr>
                <w:lang w:val="en-US"/>
              </w:rPr>
            </w:rPrChange>
          </w:rPr>
          <w:t>construals</w:t>
        </w:r>
        <w:proofErr w:type="spellEnd"/>
        <w:r w:rsidRPr="00172073">
          <w:rPr>
            <w:highlight w:val="yellow"/>
            <w:lang w:val="en-US"/>
            <w:rPrChange w:id="389" w:author="Cillian.McHugh" w:date="2025-10-14T23:57:00Z" w16du:dateUtc="2025-10-14T22:57:00Z">
              <w:rPr>
                <w:lang w:val="en-US"/>
              </w:rPr>
            </w:rPrChange>
          </w:rPr>
          <w:t xml:space="preserve"> will lead to weaker condemnations</w:t>
        </w:r>
      </w:ins>
      <w:ins w:id="390" w:author="Cillian.McHugh" w:date="2025-10-14T23:05:00Z" w16du:dateUtc="2025-10-14T22:05:00Z">
        <w:r w:rsidRPr="00172073">
          <w:rPr>
            <w:highlight w:val="yellow"/>
            <w:lang w:val="en-US"/>
            <w:rPrChange w:id="391" w:author="Cillian.McHugh" w:date="2025-10-14T23:57:00Z" w16du:dateUtc="2025-10-14T22:57:00Z">
              <w:rPr>
                <w:lang w:val="en-US"/>
              </w:rPr>
            </w:rPrChange>
          </w:rPr>
          <w:t xml:space="preserve"> </w:t>
        </w:r>
      </w:ins>
      <w:r w:rsidRPr="00172073">
        <w:rPr>
          <w:highlight w:val="yellow"/>
          <w:lang w:val="en-US"/>
          <w:rPrChange w:id="392" w:author="Cillian.McHugh" w:date="2025-10-14T23:57:00Z" w16du:dateUtc="2025-10-14T22:57:00Z">
            <w:rPr>
              <w:lang w:val="en-US"/>
            </w:rPr>
          </w:rPrChange>
        </w:rPr>
        <w:fldChar w:fldCharType="begin"/>
      </w:r>
      <w:r w:rsidRPr="00172073">
        <w:rPr>
          <w:highlight w:val="yellow"/>
          <w:lang w:val="en-US"/>
          <w:rPrChange w:id="393" w:author="Cillian.McHugh" w:date="2025-10-14T23:57:00Z" w16du:dateUtc="2025-10-14T22:57:00Z">
            <w:rPr>
              <w:lang w:val="en-US"/>
            </w:rPr>
          </w:rPrChange>
        </w:rPr>
        <w:instrText xml:space="preserve"> ADDIN ZOTERO_ITEM CSL_CITATION {"citationID":"4KqSZJFC","properties":{"formattedCitation":"(e.g., Agerstr\\uc0\\u246{}m &amp; Bj\\uc0\\u246{}rklund, 2009a; Eyal et al., 2008)","plainCitation":"(e.g., Agerström &amp; Björklund, 2009a; Eyal et al., 2008)","noteIndex":0},"citationItems":[{"id":14610,"uris":["http://zotero.org/users/1340199/items/2FDHIFGA"],"itemData":{"id":14610,"type":"article-journal","abstract":"The present research examines the impact of temporal distance on moral concerns in situations where selfish motives clash with altruistic considerations. Drawing upon Construal Level Theory (Trope &amp; Liberman, 2003) which posits that abstract, high-level features of events and social values take on more weight with greater temporal distance, we hypothesized that moral concerns should be higher for temporally distant situations. The results from five experiments supported this conjecture. People indicated they would be more likely to choose altruistic over selfish behaviors, reported they would feel more guilty about engaging in selfish behavior, thought acting selfishly would be more immoral, and were more likely to commit to altruistic behavior when thinking about distant versus near future events. Moreover, as predicted, temporal distance primarily enhanced moral concerns among individuals with high moral value strength. Support was also obtained in favor of the assumption that value salience was responsible for the temporal distance effect on moral concerns. Practical and theoretical implications are discussed. [PUBLICATION ABSTRACT]","container-title":"Social Cognition","DOI":"10.1521/soco.2009.27.2.261","ISSN":"0278016X","issue":"2","language":"English","license":"Copyright Guilford Publications, Inc. Apr 2009","note":"number-of-pages: 22\npublisher-place: New York, United States\npublisher: Guilford Press","page":"261-282","source":"ProQuest","title":"Moral Concerns Are Greater for Temporally Distant Events and Are Moderated by Value Strength","volume":"27","author":[{"family":"Agerström","given":"Jens"},{"family":"Björklund","given":"Fredrik"}],"issued":{"date-parts":[["2009",4]]},"citation-key":"agerstrom_Moral_2009"},"prefix":"e.g., "},{"id":14641,"uris":["http://zotero.org/users/1340199/items/T2UGN6PJ"],"itemData":{"id":14641,"type":"article-journal","abstract":"We propose that people judge immoral acts as more offensive and moral acts as more virtuous when the acts are psychologically distant than near. This is because people construe more distant situations in terms of moral principles, rather than attenuating situation-specific considerations. Results of four studies support these predictions. Study 1 shows that more temporally distant transgressions (e.g., eating one’s dead dog) are construed in terms of moral principles rather than contextual information. Studies 2 and 3 further show that morally offensive actions are judged more severely when imagined from a more distant temporal (Study 2) or social (Study 3) perspective. Finally, Study 4 shows that moral acts (e.g., adopting a disabled child) are judged more positively from temporal distance. The findings suggest that people more readily apply their moral principles to distant rather than proximal behaviors.","container-title":"Journal of Experimental Social Psychology","DOI":"10.1016/j.jesp.2008.03.012","ISSN":"0022-1031","issue":"4","journalAbbreviation":"Journal of Experimental Social Psychology","page":"1204-1209","source":"ScienceDirect","title":"Judging near and distant virtue and vice","volume":"44","author":[{"family":"Eyal","given":"Tal"},{"family":"Liberman","given":"Nira"},{"family":"Trope","given":"Yaacov"}],"issued":{"date-parts":[["2008",7,1]]},"citation-key":"eyal_Judging_2008"}}],"schema":"https://github.com/citation-style-language/schema/raw/master/csl-citation.json"} </w:instrText>
      </w:r>
      <w:r w:rsidRPr="00172073">
        <w:rPr>
          <w:highlight w:val="yellow"/>
          <w:lang w:val="en-US"/>
          <w:rPrChange w:id="394" w:author="Cillian.McHugh" w:date="2025-10-14T23:57:00Z" w16du:dateUtc="2025-10-14T22:57:00Z">
            <w:rPr>
              <w:lang w:val="en-US"/>
            </w:rPr>
          </w:rPrChange>
        </w:rPr>
        <w:fldChar w:fldCharType="separate"/>
      </w:r>
      <w:r w:rsidRPr="00172073">
        <w:rPr>
          <w:highlight w:val="yellow"/>
          <w:rPrChange w:id="395" w:author="Cillian.McHugh" w:date="2025-10-14T23:57:00Z" w16du:dateUtc="2025-10-14T22:57:00Z">
            <w:rPr/>
          </w:rPrChange>
        </w:rPr>
        <w:t>(e.g., Agerström &amp; Björklund, 2009a; Eyal et al., 2008)</w:t>
      </w:r>
      <w:r w:rsidRPr="00172073">
        <w:rPr>
          <w:highlight w:val="yellow"/>
          <w:lang w:val="en-US"/>
          <w:rPrChange w:id="396" w:author="Cillian.McHugh" w:date="2025-10-14T23:57:00Z" w16du:dateUtc="2025-10-14T22:57:00Z">
            <w:rPr>
              <w:lang w:val="en-US"/>
            </w:rPr>
          </w:rPrChange>
        </w:rPr>
        <w:fldChar w:fldCharType="end"/>
      </w:r>
      <w:ins w:id="397" w:author="Cillian.McHugh" w:date="2025-10-14T23:04:00Z" w16du:dateUtc="2025-10-14T22:04:00Z">
        <w:r w:rsidRPr="00172073">
          <w:rPr>
            <w:highlight w:val="yellow"/>
            <w:lang w:val="en-US"/>
            <w:rPrChange w:id="398" w:author="Cillian.McHugh" w:date="2025-10-14T23:57:00Z" w16du:dateUtc="2025-10-14T22:57:00Z">
              <w:rPr>
                <w:lang w:val="en-US"/>
              </w:rPr>
            </w:rPrChange>
          </w:rPr>
          <w:t>; Hypothesis 2</w:t>
        </w:r>
      </w:ins>
      <w:ins w:id="399" w:author="Cillian.McHugh" w:date="2025-10-14T23:05:00Z" w16du:dateUtc="2025-10-14T22:05:00Z">
        <w:r w:rsidRPr="00172073">
          <w:rPr>
            <w:highlight w:val="yellow"/>
            <w:lang w:val="en-US"/>
            <w:rPrChange w:id="400" w:author="Cillian.McHugh" w:date="2025-10-14T23:57:00Z" w16du:dateUtc="2025-10-14T22:57:00Z">
              <w:rPr>
                <w:lang w:val="en-US"/>
              </w:rPr>
            </w:rPrChange>
          </w:rPr>
          <w:t xml:space="preserve">b Higher construal will lead to weaker condemnation, and lower </w:t>
        </w:r>
        <w:proofErr w:type="spellStart"/>
        <w:r w:rsidRPr="00172073">
          <w:rPr>
            <w:highlight w:val="yellow"/>
            <w:lang w:val="en-US"/>
            <w:rPrChange w:id="401" w:author="Cillian.McHugh" w:date="2025-10-14T23:57:00Z" w16du:dateUtc="2025-10-14T22:57:00Z">
              <w:rPr>
                <w:lang w:val="en-US"/>
              </w:rPr>
            </w:rPrChange>
          </w:rPr>
          <w:t>construals</w:t>
        </w:r>
        <w:proofErr w:type="spellEnd"/>
        <w:r w:rsidRPr="00172073">
          <w:rPr>
            <w:highlight w:val="yellow"/>
            <w:lang w:val="en-US"/>
            <w:rPrChange w:id="402" w:author="Cillian.McHugh" w:date="2025-10-14T23:57:00Z" w16du:dateUtc="2025-10-14T22:57:00Z">
              <w:rPr>
                <w:lang w:val="en-US"/>
              </w:rPr>
            </w:rPrChange>
          </w:rPr>
          <w:t xml:space="preserve"> will lead to stronger condemnations</w:t>
        </w:r>
      </w:ins>
      <w:ins w:id="403" w:author="Cillian.McHugh" w:date="2025-10-14T23:06:00Z" w16du:dateUtc="2025-10-14T22:06:00Z">
        <w:r w:rsidRPr="00172073">
          <w:rPr>
            <w:highlight w:val="yellow"/>
            <w:lang w:val="en-US"/>
            <w:rPrChange w:id="404" w:author="Cillian.McHugh" w:date="2025-10-14T23:57:00Z" w16du:dateUtc="2025-10-14T22:57:00Z">
              <w:rPr>
                <w:lang w:val="en-US"/>
              </w:rPr>
            </w:rPrChange>
          </w:rPr>
          <w:t xml:space="preserve"> </w:t>
        </w:r>
      </w:ins>
      <w:r w:rsidRPr="00211983">
        <w:rPr>
          <w:highlight w:val="yellow"/>
          <w:lang w:val="en-US"/>
          <w:rPrChange w:id="405" w:author="Cillian.McHugh" w:date="2025-10-15T01:24:00Z" w16du:dateUtc="2025-10-15T00:24:00Z">
            <w:rPr>
              <w:lang w:val="en-US"/>
            </w:rPr>
          </w:rPrChange>
        </w:rPr>
        <w:fldChar w:fldCharType="begin"/>
      </w:r>
      <w:r w:rsidR="00507F9D" w:rsidRPr="00211983">
        <w:rPr>
          <w:highlight w:val="yellow"/>
          <w:lang w:val="en-US"/>
          <w:rPrChange w:id="406" w:author="Cillian.McHugh" w:date="2025-10-15T01:24:00Z" w16du:dateUtc="2025-10-15T00:24:00Z">
            <w:rPr>
              <w:lang w:val="en-US"/>
            </w:rPr>
          </w:rPrChange>
        </w:rPr>
        <w:instrText xml:space="preserve"> ADDIN ZOTERO_ITEM CSL_CITATION {"citationID":"imtxCAZ8","properties":{"formattedCitation":"(e.g., Gong &amp; Medin, 2012; see also Ledgerwood et al., 2010 regarding potential susceptibility to counter arguments)","plainCitation":"(e.g., Gong &amp; Medin, 2012; see also Ledgerwood et al., 2010 regarding potential susceptibility to counter arguments)","noteIndex":0},"citationItems":[{"id":14631,"uris":["http://zotero.org/users/1340199/items/S8DBF6KM"],"itemData":{"id":14631,"type":"article-journal","abstract":"Eyal, T., Liberman, N., &amp; Trope, Y., (2008). Judging near and distant virtue and vice. Journal of Experimental Social Psychology, 44, 1204–1209, explored how psychological distance influences moral judgment and found that more extreme moral appraisals were given to distal behaviors rather than proximal behaviors. Contrary to Eyal et al., the current paper presents converging evidence showing that moral judgments become more extreme at lower-level construals compared to higher-level construals. In four experiments using two different priming techniques, we manipulated construal levels and assessed their effects on moral judgment. High-level consturals elicited less moral outrage toward transgressions and less positive ratings of virtuous behaviors than low-level construals. A replication study was also conducted to reconcile the inconsistencies between the current results and those of Eyal et al. Possible explanations for the different results between two studies are discussed.","container-title":"Judgment and Decision Making","DOI":"10.1017/S1930297500006343","ISSN":"1930-2975","issue":"5","language":"en","page":"628-638","source":"Cambridge University Press","title":"Construal levels and moral judgment: Some complications","title-short":"Construal levels and moral judgment","volume":"7","author":[{"family":"Gong","given":"Han"},{"family":"Medin","given":"Douglas L."}],"issued":{"date-parts":[["2012",9]]},"citation-key":"gong_Construal_2012"},"prefix":"e.g., "},{"id":14888,"uris":["http://zotero.org/users/1340199/items/HMXP6JKR"],"itemData":{"id":14888,"type":"article-journal","abstract":"Researchers have long been interested in understanding the conditions under which evaluations will be more or less consistent or context-dependent. The current research explores this issue by asking when stability or flexibility in evaluative responding would be most useful. Integrating construal level theory with research suggesting that variability in the mental representation of an attitude object can produce fluctuations in evaluative responding, we propose a functional relationship between distance and evaluative flexibility. Because individuals construe psychologically proximal objects more concretely, evaluations of proximal objects will tend to incorporate unique information from the current social context, promoting context-specific responses. Conversely, because more distal objects are construed more abstractly, evaluations of distal objects will be less context-dependent. Consistent with this reasoning, the results of 4 studies suggest that when individuals mentally construe an attitude object concretely, either because it is psychologically close or because they have been led to adopt a concrete mindset, their evaluations flexibly incorporate the views of an incidental stranger. However, when individuals think about the same issue more abstractly, their evaluations are less susceptible to incidental social influence and instead reflect their previously reported ideological values. These findings suggest that there are ways of thinking that will tend to produce more or less variability in mental representation across contexts, which in turn shapes evaluative consistency. Connections to shared reality, conformity, and attitude function are discussed. (PsycInfo Database Record (c) 2025 APA, all rights reserved)","container-title":"Journal of Personality and Social Psychology","DOI":"10.1037/a0019843","ISSN":"1939-1315","issue":"1","note":"142 citations (Crossref/DOI) [2025-10-12]\npublisher-place: US\npublisher: American Psychological Association","page":"32-51","source":"APA PsycNet","title":"Flexibility now, consistency later: Psychological distance and construal shape evaluative responding","title-short":"Flexibility now, consistency later","volume":"99","author":[{"family":"Ledgerwood","given":"Alison"},{"family":"Trope","given":"Yaacov"},{"family":"Chaiken","given":"Shelly"}],"issued":{"date-parts":[["2010"]]},"citation-key":"ledgerwood_Flexibility_2010"},"prefix":"see also ","suffix":"regarding potential susceptibility to counter arguments"}],"schema":"https://github.com/citation-style-language/schema/raw/master/csl-citation.json"} </w:instrText>
      </w:r>
      <w:r w:rsidRPr="00211983">
        <w:rPr>
          <w:highlight w:val="yellow"/>
          <w:lang w:val="en-US"/>
          <w:rPrChange w:id="407" w:author="Cillian.McHugh" w:date="2025-10-15T01:24:00Z" w16du:dateUtc="2025-10-15T00:24:00Z">
            <w:rPr>
              <w:lang w:val="en-US"/>
            </w:rPr>
          </w:rPrChange>
        </w:rPr>
        <w:fldChar w:fldCharType="separate"/>
      </w:r>
      <w:r w:rsidR="00507F9D" w:rsidRPr="00211983">
        <w:rPr>
          <w:highlight w:val="yellow"/>
          <w:rPrChange w:id="408" w:author="Cillian.McHugh" w:date="2025-10-15T01:24:00Z" w16du:dateUtc="2025-10-15T00:24:00Z">
            <w:rPr/>
          </w:rPrChange>
        </w:rPr>
        <w:t>(e.g., Gong &amp; Medin, 2012; see also Ledgerwood et al., 2010 regarding potential susceptibility to counter arguments)</w:t>
      </w:r>
      <w:r w:rsidRPr="00211983">
        <w:rPr>
          <w:highlight w:val="yellow"/>
          <w:lang w:val="en-US"/>
          <w:rPrChange w:id="409" w:author="Cillian.McHugh" w:date="2025-10-15T01:24:00Z" w16du:dateUtc="2025-10-15T00:24:00Z">
            <w:rPr>
              <w:lang w:val="en-US"/>
            </w:rPr>
          </w:rPrChange>
        </w:rPr>
        <w:fldChar w:fldCharType="end"/>
      </w:r>
      <w:ins w:id="410" w:author="Cillian.McHugh" w:date="2025-10-14T23:57:00Z" w16du:dateUtc="2025-10-14T22:57:00Z">
        <w:r w:rsidR="00172073" w:rsidRPr="00211983">
          <w:rPr>
            <w:highlight w:val="yellow"/>
            <w:lang w:val="en-US"/>
            <w:rPrChange w:id="411" w:author="Cillian.McHugh" w:date="2025-10-15T01:24:00Z" w16du:dateUtc="2025-10-15T00:24:00Z">
              <w:rPr>
                <w:lang w:val="en-US"/>
              </w:rPr>
            </w:rPrChange>
          </w:rPr>
          <w:t>.</w:t>
        </w:r>
      </w:ins>
    </w:p>
    <w:p w14:paraId="03CC12BD" w14:textId="30F39062" w:rsidR="007D4073" w:rsidRPr="00211983" w:rsidRDefault="007D4073">
      <w:pPr>
        <w:pStyle w:val="Heading1"/>
        <w:rPr>
          <w:ins w:id="412" w:author="Cillian.McHugh" w:date="2025-10-14T23:57:00Z" w16du:dateUtc="2025-10-14T22:57:00Z"/>
          <w:highlight w:val="yellow"/>
          <w:rPrChange w:id="413" w:author="Cillian.McHugh" w:date="2025-10-15T01:24:00Z" w16du:dateUtc="2025-10-15T00:24:00Z">
            <w:rPr>
              <w:ins w:id="414" w:author="Cillian.McHugh" w:date="2025-10-14T23:57:00Z" w16du:dateUtc="2025-10-14T22:57:00Z"/>
            </w:rPr>
          </w:rPrChange>
        </w:rPr>
        <w:pPrChange w:id="415" w:author="Cillian.McHugh" w:date="2025-10-15T00:50:00Z" w16du:dateUtc="2025-10-14T23:50:00Z">
          <w:pPr/>
        </w:pPrChange>
      </w:pPr>
      <w:ins w:id="416" w:author="Cillian.McHugh" w:date="2025-10-15T00:50:00Z" w16du:dateUtc="2025-10-14T23:50:00Z">
        <w:r w:rsidRPr="00211983">
          <w:rPr>
            <w:highlight w:val="yellow"/>
            <w:rPrChange w:id="417" w:author="Cillian.McHugh" w:date="2025-10-15T01:24:00Z" w16du:dateUtc="2025-10-15T00:24:00Z">
              <w:rPr>
                <w:b/>
              </w:rPr>
            </w:rPrChange>
          </w:rPr>
          <w:t>The Role of Ambiguity</w:t>
        </w:r>
      </w:ins>
      <w:ins w:id="418" w:author="Cillian.McHugh" w:date="2025-10-15T01:21:00Z" w16du:dateUtc="2025-10-15T00:21:00Z">
        <w:r w:rsidR="00211983" w:rsidRPr="00211983">
          <w:rPr>
            <w:highlight w:val="yellow"/>
            <w:rPrChange w:id="419" w:author="Cillian.McHugh" w:date="2025-10-15T01:24:00Z" w16du:dateUtc="2025-10-15T00:24:00Z">
              <w:rPr>
                <w:b/>
              </w:rPr>
            </w:rPrChange>
          </w:rPr>
          <w:t xml:space="preserve"> and Construal Level</w:t>
        </w:r>
      </w:ins>
    </w:p>
    <w:p w14:paraId="1612C881" w14:textId="1434246B" w:rsidR="00F83E58" w:rsidRPr="00211983" w:rsidRDefault="00172073" w:rsidP="007D4073">
      <w:pPr>
        <w:rPr>
          <w:ins w:id="420" w:author="Cillian.McHugh" w:date="2025-10-15T00:50:00Z" w16du:dateUtc="2025-10-14T23:50:00Z"/>
          <w:highlight w:val="yellow"/>
          <w:lang w:val="en-US"/>
          <w:rPrChange w:id="421" w:author="Cillian.McHugh" w:date="2025-10-15T01:24:00Z" w16du:dateUtc="2025-10-15T00:24:00Z">
            <w:rPr>
              <w:ins w:id="422" w:author="Cillian.McHugh" w:date="2025-10-15T00:50:00Z" w16du:dateUtc="2025-10-14T23:50:00Z"/>
              <w:lang w:val="en-US"/>
            </w:rPr>
          </w:rPrChange>
        </w:rPr>
      </w:pPr>
      <w:ins w:id="423" w:author="Cillian.McHugh" w:date="2025-10-14T23:58:00Z" w16du:dateUtc="2025-10-14T22:58:00Z">
        <w:r w:rsidRPr="00211983">
          <w:rPr>
            <w:highlight w:val="yellow"/>
            <w:lang w:val="en-US"/>
            <w:rPrChange w:id="424" w:author="Cillian.McHugh" w:date="2025-10-15T01:24:00Z" w16du:dateUtc="2025-10-15T00:24:00Z">
              <w:rPr>
                <w:lang w:val="en-US"/>
              </w:rPr>
            </w:rPrChange>
          </w:rPr>
          <w:t>Above we have identified comp</w:t>
        </w:r>
      </w:ins>
      <w:ins w:id="425" w:author="Cillian.McHugh" w:date="2025-10-14T23:59:00Z" w16du:dateUtc="2025-10-14T22:59:00Z">
        <w:r w:rsidRPr="00211983">
          <w:rPr>
            <w:highlight w:val="yellow"/>
            <w:lang w:val="en-US"/>
            <w:rPrChange w:id="426" w:author="Cillian.McHugh" w:date="2025-10-15T01:24:00Z" w16du:dateUtc="2025-10-15T00:24:00Z">
              <w:rPr>
                <w:lang w:val="en-US"/>
              </w:rPr>
            </w:rPrChange>
          </w:rPr>
          <w:t xml:space="preserve">eting predictions regarding the relationship between construal level and moral judgment. </w:t>
        </w:r>
        <w:r w:rsidR="008E4B72" w:rsidRPr="00211983">
          <w:rPr>
            <w:highlight w:val="yellow"/>
            <w:lang w:val="en-US"/>
            <w:rPrChange w:id="427" w:author="Cillian.McHugh" w:date="2025-10-15T01:24:00Z" w16du:dateUtc="2025-10-15T00:24:00Z">
              <w:rPr>
                <w:lang w:val="en-US"/>
              </w:rPr>
            </w:rPrChange>
          </w:rPr>
          <w:t xml:space="preserve">One possible </w:t>
        </w:r>
      </w:ins>
      <w:ins w:id="428" w:author="Cillian.McHugh" w:date="2025-10-15T00:00:00Z" w16du:dateUtc="2025-10-14T23:00:00Z">
        <w:r w:rsidR="008E4B72" w:rsidRPr="00211983">
          <w:rPr>
            <w:highlight w:val="yellow"/>
            <w:lang w:val="en-US"/>
            <w:rPrChange w:id="429" w:author="Cillian.McHugh" w:date="2025-10-15T01:24:00Z" w16du:dateUtc="2025-10-15T00:24:00Z">
              <w:rPr>
                <w:lang w:val="en-US"/>
              </w:rPr>
            </w:rPrChange>
          </w:rPr>
          <w:t>way to reconcile these competing predictions is to examine the role of ambiguity.</w:t>
        </w:r>
      </w:ins>
      <w:ins w:id="430" w:author="Cillian.McHugh" w:date="2025-10-15T00:01:00Z" w16du:dateUtc="2025-10-14T23:01:00Z">
        <w:r w:rsidR="008E4B72" w:rsidRPr="00211983">
          <w:rPr>
            <w:highlight w:val="yellow"/>
            <w:lang w:val="en-US"/>
            <w:rPrChange w:id="431" w:author="Cillian.McHugh" w:date="2025-10-15T01:24:00Z" w16du:dateUtc="2025-10-15T00:24:00Z">
              <w:rPr>
                <w:lang w:val="en-US"/>
              </w:rPr>
            </w:rPrChange>
          </w:rPr>
          <w:t xml:space="preserve"> </w:t>
        </w:r>
      </w:ins>
      <w:ins w:id="432" w:author="Cillian.McHugh" w:date="2025-10-15T00:11:00Z" w16du:dateUtc="2025-10-14T23:11:00Z">
        <w:r w:rsidR="008F796E" w:rsidRPr="00211983">
          <w:rPr>
            <w:highlight w:val="yellow"/>
            <w:lang w:val="en-US"/>
            <w:rPrChange w:id="433" w:author="Cillian.McHugh" w:date="2025-10-15T01:24:00Z" w16du:dateUtc="2025-10-15T00:24:00Z">
              <w:rPr>
                <w:lang w:val="en-US"/>
              </w:rPr>
            </w:rPrChange>
          </w:rPr>
          <w:t>A</w:t>
        </w:r>
      </w:ins>
      <w:ins w:id="434" w:author="Cillian.McHugh" w:date="2025-10-15T00:12:00Z" w16du:dateUtc="2025-10-14T23:12:00Z">
        <w:r w:rsidR="008F796E" w:rsidRPr="00211983">
          <w:rPr>
            <w:highlight w:val="yellow"/>
            <w:lang w:val="en-US"/>
            <w:rPrChange w:id="435" w:author="Cillian.McHugh" w:date="2025-10-15T01:24:00Z" w16du:dateUtc="2025-10-15T00:24:00Z">
              <w:rPr>
                <w:lang w:val="en-US"/>
              </w:rPr>
            </w:rPrChange>
          </w:rPr>
          <w:t xml:space="preserve">maral and Jiao </w:t>
        </w:r>
      </w:ins>
      <w:r w:rsidR="008E4B72" w:rsidRPr="00211983">
        <w:rPr>
          <w:highlight w:val="yellow"/>
          <w:lang w:val="en-US"/>
          <w:rPrChange w:id="436" w:author="Cillian.McHugh" w:date="2025-10-15T01:24:00Z" w16du:dateUtc="2025-10-15T00:24:00Z">
            <w:rPr>
              <w:lang w:val="en-US"/>
            </w:rPr>
          </w:rPrChange>
        </w:rPr>
        <w:fldChar w:fldCharType="begin"/>
      </w:r>
      <w:r w:rsidR="008F796E" w:rsidRPr="00211983">
        <w:rPr>
          <w:highlight w:val="yellow"/>
          <w:lang w:val="en-US"/>
          <w:rPrChange w:id="437" w:author="Cillian.McHugh" w:date="2025-10-15T01:24:00Z" w16du:dateUtc="2025-10-15T00:24:00Z">
            <w:rPr>
              <w:lang w:val="en-US"/>
            </w:rPr>
          </w:rPrChange>
        </w:rPr>
        <w:instrText xml:space="preserve"> ADDIN ZOTERO_ITEM CSL_CITATION {"citationID":"2bCseHf0","properties":{"formattedCitation":"(2023)","plainCitation":"(2023)","noteIndex":0},"citationItems":[{"id":14612,"uris":["http://zotero.org/users/1340199/items/VQJ6J7TJ"],"itemData":{"id":14612,"type":"article-journal","abstract":"This research investigates the importance of trade-off salience in understanding how variations in consumers’ construal levels can influence moral judgments. Across five experiments, trade-offs are implied and explicitly made salient, and construal levels are manipulated by altering temporal distance and perceptual fluency, and by using a well-established cognitive method. Consistent with prior research, we demonstrate that higher construal levels can reduce anticipated unethical behavior, when trade-offs are not salient, by making higher-level moral values more prominent. When trade-offs are salient, however, we reveal that unethical behavior is increased when construal levels are elevated by making desirability-related thoughts relatively more prominent, compared to feasibility-related thoughts. Tests of mediation provide support for the role of desirability- and feasibility-related thoughts. Together, our results provide insight into the opposing predictions made by construal level theory for ethical decision making by revealing how trade-off salience, often inherent in ethical dilemmas, systematically influences the effects of construal level on ethical decision making.","container-title":"Journal of Business Ethics","DOI":"10.1007/s10551-021-04995-x","ISSN":"1573-0697","issue":"3","journalAbbreviation":"J Bus Ethics","language":"en","page":"745-762","source":"Springer Link","title":"Responses to Ethical Scenarios: The Impact of Trade-Off Salience on Competing Construal Level Effects","title-short":"Responses to Ethical Scenarios","volume":"183","author":[{"family":"Amaral","given":"Nelson Borges"},{"family":"Jiao","given":"Jinfeng"}],"issued":{"date-parts":[["2023",3,1]]},"citation-key":"amaral_Responses_2023"},"suppress-author":true}],"schema":"https://github.com/citation-style-language/schema/raw/master/csl-citation.json"} </w:instrText>
      </w:r>
      <w:r w:rsidR="008E4B72" w:rsidRPr="00211983">
        <w:rPr>
          <w:highlight w:val="yellow"/>
          <w:lang w:val="en-US"/>
          <w:rPrChange w:id="438" w:author="Cillian.McHugh" w:date="2025-10-15T01:24:00Z" w16du:dateUtc="2025-10-15T00:24:00Z">
            <w:rPr>
              <w:lang w:val="en-US"/>
            </w:rPr>
          </w:rPrChange>
        </w:rPr>
        <w:fldChar w:fldCharType="separate"/>
      </w:r>
      <w:r w:rsidR="008F796E" w:rsidRPr="00211983">
        <w:rPr>
          <w:highlight w:val="yellow"/>
          <w:rPrChange w:id="439" w:author="Cillian.McHugh" w:date="2025-10-15T01:24:00Z" w16du:dateUtc="2025-10-15T00:24:00Z">
            <w:rPr/>
          </w:rPrChange>
        </w:rPr>
        <w:t>(2023)</w:t>
      </w:r>
      <w:r w:rsidR="008E4B72" w:rsidRPr="00211983">
        <w:rPr>
          <w:highlight w:val="yellow"/>
          <w:lang w:val="en-US"/>
          <w:rPrChange w:id="440" w:author="Cillian.McHugh" w:date="2025-10-15T01:24:00Z" w16du:dateUtc="2025-10-15T00:24:00Z">
            <w:rPr>
              <w:lang w:val="en-US"/>
            </w:rPr>
          </w:rPrChange>
        </w:rPr>
        <w:fldChar w:fldCharType="end"/>
      </w:r>
      <w:ins w:id="441" w:author="Cillian.McHugh" w:date="2025-10-14T23:05:00Z" w16du:dateUtc="2025-10-14T22:05:00Z">
        <w:r w:rsidR="00D10D5D" w:rsidRPr="00211983">
          <w:rPr>
            <w:highlight w:val="yellow"/>
            <w:lang w:val="en-US"/>
            <w:rPrChange w:id="442" w:author="Cillian.McHugh" w:date="2025-10-15T01:24:00Z" w16du:dateUtc="2025-10-15T00:24:00Z">
              <w:rPr>
                <w:lang w:val="en-US"/>
              </w:rPr>
            </w:rPrChange>
          </w:rPr>
          <w:t xml:space="preserve"> </w:t>
        </w:r>
      </w:ins>
      <w:ins w:id="443" w:author="Cillian.McHugh" w:date="2025-10-15T00:01:00Z" w16du:dateUtc="2025-10-14T23:01:00Z">
        <w:r w:rsidR="008E4B72" w:rsidRPr="00211983">
          <w:rPr>
            <w:highlight w:val="yellow"/>
            <w:lang w:val="en-US"/>
            <w:rPrChange w:id="444" w:author="Cillian.McHugh" w:date="2025-10-15T01:24:00Z" w16du:dateUtc="2025-10-15T00:24:00Z">
              <w:rPr>
                <w:lang w:val="en-US"/>
              </w:rPr>
            </w:rPrChange>
          </w:rPr>
          <w:t>showed opposing effects</w:t>
        </w:r>
      </w:ins>
      <w:ins w:id="445" w:author="Cillian.McHugh" w:date="2025-10-15T00:02:00Z" w16du:dateUtc="2025-10-14T23:02:00Z">
        <w:r w:rsidR="008E4B72" w:rsidRPr="00211983">
          <w:rPr>
            <w:highlight w:val="yellow"/>
            <w:lang w:val="en-US"/>
            <w:rPrChange w:id="446" w:author="Cillian.McHugh" w:date="2025-10-15T01:24:00Z" w16du:dateUtc="2025-10-15T00:24:00Z">
              <w:rPr>
                <w:lang w:val="en-US"/>
              </w:rPr>
            </w:rPrChange>
          </w:rPr>
          <w:t xml:space="preserve"> of construal level on participants willingness to behave unethically</w:t>
        </w:r>
      </w:ins>
      <w:ins w:id="447" w:author="Cillian.McHugh" w:date="2025-10-15T00:18:00Z" w16du:dateUtc="2025-10-14T23:18:00Z">
        <w:r w:rsidR="008F796E" w:rsidRPr="00211983">
          <w:rPr>
            <w:highlight w:val="yellow"/>
            <w:lang w:val="en-US"/>
            <w:rPrChange w:id="448" w:author="Cillian.McHugh" w:date="2025-10-15T01:24:00Z" w16du:dateUtc="2025-10-15T00:24:00Z">
              <w:rPr>
                <w:lang w:val="en-US"/>
              </w:rPr>
            </w:rPrChange>
          </w:rPr>
          <w:t xml:space="preserve">, demonstrating </w:t>
        </w:r>
      </w:ins>
      <w:ins w:id="449" w:author="Cillian.McHugh" w:date="2025-10-15T00:02:00Z" w16du:dateUtc="2025-10-14T23:02:00Z">
        <w:r w:rsidR="008E4B72" w:rsidRPr="00211983">
          <w:rPr>
            <w:highlight w:val="yellow"/>
            <w:lang w:val="en-US"/>
            <w:rPrChange w:id="450" w:author="Cillian.McHugh" w:date="2025-10-15T01:24:00Z" w16du:dateUtc="2025-10-15T00:24:00Z">
              <w:rPr>
                <w:lang w:val="en-US"/>
              </w:rPr>
            </w:rPrChange>
          </w:rPr>
          <w:t>that the d</w:t>
        </w:r>
      </w:ins>
      <w:ins w:id="451" w:author="Cillian.McHugh" w:date="2025-10-15T00:03:00Z" w16du:dateUtc="2025-10-14T23:03:00Z">
        <w:r w:rsidR="008E4B72" w:rsidRPr="00211983">
          <w:rPr>
            <w:highlight w:val="yellow"/>
            <w:lang w:val="en-US"/>
            <w:rPrChange w:id="452" w:author="Cillian.McHugh" w:date="2025-10-15T01:24:00Z" w16du:dateUtc="2025-10-15T00:24:00Z">
              <w:rPr>
                <w:lang w:val="en-US"/>
              </w:rPr>
            </w:rPrChange>
          </w:rPr>
          <w:t>irection of the effects depended on the ambiguity (or relative salience of trade-offs)</w:t>
        </w:r>
      </w:ins>
      <w:ins w:id="453" w:author="Cillian.McHugh" w:date="2025-10-15T00:09:00Z" w16du:dateUtc="2025-10-14T23:09:00Z">
        <w:r w:rsidR="008F796E" w:rsidRPr="00211983">
          <w:rPr>
            <w:highlight w:val="yellow"/>
            <w:lang w:val="en-US"/>
            <w:rPrChange w:id="454" w:author="Cillian.McHugh" w:date="2025-10-15T01:24:00Z" w16du:dateUtc="2025-10-15T00:24:00Z">
              <w:rPr>
                <w:lang w:val="en-US"/>
              </w:rPr>
            </w:rPrChange>
          </w:rPr>
          <w:t xml:space="preserve"> of th</w:t>
        </w:r>
      </w:ins>
      <w:ins w:id="455" w:author="Cillian.McHugh" w:date="2025-10-15T00:10:00Z" w16du:dateUtc="2025-10-14T23:10:00Z">
        <w:r w:rsidR="008F796E" w:rsidRPr="00211983">
          <w:rPr>
            <w:highlight w:val="yellow"/>
            <w:lang w:val="en-US"/>
            <w:rPrChange w:id="456" w:author="Cillian.McHugh" w:date="2025-10-15T01:24:00Z" w16du:dateUtc="2025-10-15T00:24:00Z">
              <w:rPr>
                <w:lang w:val="en-US"/>
              </w:rPr>
            </w:rPrChange>
          </w:rPr>
          <w:t>e scenarios. They showed that for unambiguous scenarios (</w:t>
        </w:r>
      </w:ins>
      <w:ins w:id="457" w:author="Cillian.McHugh" w:date="2025-10-15T00:11:00Z" w16du:dateUtc="2025-10-14T23:11:00Z">
        <w:r w:rsidR="008F796E" w:rsidRPr="00211983">
          <w:rPr>
            <w:highlight w:val="yellow"/>
            <w:lang w:val="en-US"/>
            <w:rPrChange w:id="458" w:author="Cillian.McHugh" w:date="2025-10-15T01:24:00Z" w16du:dateUtc="2025-10-15T00:24:00Z">
              <w:rPr>
                <w:lang w:val="en-US"/>
              </w:rPr>
            </w:rPrChange>
          </w:rPr>
          <w:t xml:space="preserve">without salient trade-offs, e.g., cleaning a toilet with a flag, cheating on a partner) </w:t>
        </w:r>
      </w:ins>
      <w:ins w:id="459" w:author="Cillian.McHugh" w:date="2025-10-15T00:15:00Z" w16du:dateUtc="2025-10-14T23:15:00Z">
        <w:r w:rsidR="008F796E" w:rsidRPr="00211983">
          <w:rPr>
            <w:highlight w:val="yellow"/>
            <w:lang w:val="en-US"/>
            <w:rPrChange w:id="460" w:author="Cillian.McHugh" w:date="2025-10-15T01:24:00Z" w16du:dateUtc="2025-10-15T00:24:00Z">
              <w:rPr>
                <w:lang w:val="en-US"/>
              </w:rPr>
            </w:rPrChange>
          </w:rPr>
          <w:t xml:space="preserve">participants reported being more likely to behave unethically in conditions of lower level </w:t>
        </w:r>
        <w:proofErr w:type="spellStart"/>
        <w:r w:rsidR="008F796E" w:rsidRPr="00211983">
          <w:rPr>
            <w:highlight w:val="yellow"/>
            <w:lang w:val="en-US"/>
            <w:rPrChange w:id="461" w:author="Cillian.McHugh" w:date="2025-10-15T01:24:00Z" w16du:dateUtc="2025-10-15T00:24:00Z">
              <w:rPr>
                <w:lang w:val="en-US"/>
              </w:rPr>
            </w:rPrChange>
          </w:rPr>
          <w:t>construals</w:t>
        </w:r>
        <w:proofErr w:type="spellEnd"/>
        <w:r w:rsidR="008F796E" w:rsidRPr="00211983">
          <w:rPr>
            <w:highlight w:val="yellow"/>
            <w:lang w:val="en-US"/>
            <w:rPrChange w:id="462" w:author="Cillian.McHugh" w:date="2025-10-15T01:24:00Z" w16du:dateUtc="2025-10-15T00:24:00Z">
              <w:rPr>
                <w:lang w:val="en-US"/>
              </w:rPr>
            </w:rPrChange>
          </w:rPr>
          <w:t xml:space="preserve"> (reduced psychological distan</w:t>
        </w:r>
      </w:ins>
      <w:ins w:id="463" w:author="Cillian.McHugh" w:date="2025-10-15T00:16:00Z" w16du:dateUtc="2025-10-14T23:16:00Z">
        <w:r w:rsidR="008F796E" w:rsidRPr="00211983">
          <w:rPr>
            <w:highlight w:val="yellow"/>
            <w:lang w:val="en-US"/>
            <w:rPrChange w:id="464" w:author="Cillian.McHugh" w:date="2025-10-15T01:24:00Z" w16du:dateUtc="2025-10-15T00:24:00Z">
              <w:rPr>
                <w:lang w:val="en-US"/>
              </w:rPr>
            </w:rPrChange>
          </w:rPr>
          <w:t xml:space="preserve">ce) compared to higher level </w:t>
        </w:r>
        <w:proofErr w:type="spellStart"/>
        <w:r w:rsidR="008F796E" w:rsidRPr="00211983">
          <w:rPr>
            <w:highlight w:val="yellow"/>
            <w:lang w:val="en-US"/>
            <w:rPrChange w:id="465" w:author="Cillian.McHugh" w:date="2025-10-15T01:24:00Z" w16du:dateUtc="2025-10-15T00:24:00Z">
              <w:rPr>
                <w:lang w:val="en-US"/>
              </w:rPr>
            </w:rPrChange>
          </w:rPr>
          <w:t>construals</w:t>
        </w:r>
        <w:proofErr w:type="spellEnd"/>
        <w:r w:rsidR="008F796E" w:rsidRPr="00211983">
          <w:rPr>
            <w:highlight w:val="yellow"/>
            <w:lang w:val="en-US"/>
            <w:rPrChange w:id="466" w:author="Cillian.McHugh" w:date="2025-10-15T01:24:00Z" w16du:dateUtc="2025-10-15T00:24:00Z">
              <w:rPr>
                <w:lang w:val="en-US"/>
              </w:rPr>
            </w:rPrChange>
          </w:rPr>
          <w:t xml:space="preserve"> (increased psychological distance)</w:t>
        </w:r>
      </w:ins>
      <w:ins w:id="467" w:author="Cillian.McHugh" w:date="2025-10-15T00:17:00Z" w16du:dateUtc="2025-10-14T23:17:00Z">
        <w:r w:rsidR="008F796E" w:rsidRPr="00211983">
          <w:rPr>
            <w:highlight w:val="yellow"/>
            <w:lang w:val="en-US"/>
            <w:rPrChange w:id="468" w:author="Cillian.McHugh" w:date="2025-10-15T01:24:00Z" w16du:dateUtc="2025-10-15T00:24:00Z">
              <w:rPr>
                <w:lang w:val="en-US"/>
              </w:rPr>
            </w:rPrChange>
          </w:rPr>
          <w:t xml:space="preserve">, higher level </w:t>
        </w:r>
        <w:proofErr w:type="spellStart"/>
        <w:r w:rsidR="008F796E" w:rsidRPr="00211983">
          <w:rPr>
            <w:highlight w:val="yellow"/>
            <w:lang w:val="en-US"/>
            <w:rPrChange w:id="469" w:author="Cillian.McHugh" w:date="2025-10-15T01:24:00Z" w16du:dateUtc="2025-10-15T00:24:00Z">
              <w:rPr>
                <w:lang w:val="en-US"/>
              </w:rPr>
            </w:rPrChange>
          </w:rPr>
          <w:t>construals</w:t>
        </w:r>
        <w:proofErr w:type="spellEnd"/>
        <w:r w:rsidR="008F796E" w:rsidRPr="00211983">
          <w:rPr>
            <w:highlight w:val="yellow"/>
            <w:lang w:val="en-US"/>
            <w:rPrChange w:id="470" w:author="Cillian.McHugh" w:date="2025-10-15T01:24:00Z" w16du:dateUtc="2025-10-15T00:24:00Z">
              <w:rPr>
                <w:lang w:val="en-US"/>
              </w:rPr>
            </w:rPrChange>
          </w:rPr>
          <w:t xml:space="preserve"> predicted greater concern for moral values. In contrast</w:t>
        </w:r>
      </w:ins>
      <w:ins w:id="471" w:author="Cillian.McHugh" w:date="2025-10-15T00:19:00Z" w16du:dateUtc="2025-10-14T23:19:00Z">
        <w:r w:rsidR="008F796E" w:rsidRPr="00211983">
          <w:rPr>
            <w:highlight w:val="yellow"/>
            <w:lang w:val="en-US"/>
            <w:rPrChange w:id="472" w:author="Cillian.McHugh" w:date="2025-10-15T01:24:00Z" w16du:dateUtc="2025-10-15T00:24:00Z">
              <w:rPr>
                <w:lang w:val="en-US"/>
              </w:rPr>
            </w:rPrChange>
          </w:rPr>
          <w:t xml:space="preserve"> for ambiguous scenarios </w:t>
        </w:r>
      </w:ins>
      <w:ins w:id="473" w:author="Cillian.McHugh" w:date="2025-10-15T00:22:00Z" w16du:dateUtc="2025-10-14T23:22:00Z">
        <w:r w:rsidR="0039296B" w:rsidRPr="00211983">
          <w:rPr>
            <w:highlight w:val="yellow"/>
            <w:lang w:val="en-US"/>
            <w:rPrChange w:id="474" w:author="Cillian.McHugh" w:date="2025-10-15T01:24:00Z" w16du:dateUtc="2025-10-15T00:24:00Z">
              <w:rPr>
                <w:lang w:val="en-US"/>
              </w:rPr>
            </w:rPrChange>
          </w:rPr>
          <w:t>(where there is a more salient trade-off</w:t>
        </w:r>
      </w:ins>
      <w:ins w:id="475" w:author="Cillian.McHugh" w:date="2025-10-15T00:39:00Z" w16du:dateUtc="2025-10-14T23:39:00Z">
        <w:r w:rsidR="00E8744C" w:rsidRPr="00211983">
          <w:rPr>
            <w:highlight w:val="yellow"/>
            <w:lang w:val="en-US"/>
            <w:rPrChange w:id="476" w:author="Cillian.McHugh" w:date="2025-10-15T01:24:00Z" w16du:dateUtc="2025-10-15T00:24:00Z">
              <w:rPr>
                <w:lang w:val="en-US"/>
              </w:rPr>
            </w:rPrChange>
          </w:rPr>
          <w:t xml:space="preserve"> </w:t>
        </w:r>
        <w:r w:rsidR="00E8744C" w:rsidRPr="00211983">
          <w:rPr>
            <w:highlight w:val="yellow"/>
            <w:lang w:val="en-US"/>
            <w:rPrChange w:id="477" w:author="Cillian.McHugh" w:date="2025-10-15T01:24:00Z" w16du:dateUtc="2025-10-15T00:24:00Z">
              <w:rPr>
                <w:lang w:val="en-US"/>
              </w:rPr>
            </w:rPrChange>
          </w:rPr>
          <w:lastRenderedPageBreak/>
          <w:t xml:space="preserve">between achieving a goal and committing an immoral act, e.g., </w:t>
        </w:r>
      </w:ins>
      <w:ins w:id="478" w:author="Cillian.McHugh" w:date="2025-10-15T00:40:00Z" w16du:dateUtc="2025-10-14T23:40:00Z">
        <w:r w:rsidR="007D4073" w:rsidRPr="00211983">
          <w:rPr>
            <w:highlight w:val="yellow"/>
            <w:lang w:val="en-US"/>
            <w:rPrChange w:id="479" w:author="Cillian.McHugh" w:date="2025-10-15T01:24:00Z" w16du:dateUtc="2025-10-15T00:24:00Z">
              <w:rPr>
                <w:lang w:val="en-US"/>
              </w:rPr>
            </w:rPrChange>
          </w:rPr>
          <w:t xml:space="preserve">keeping an item that was received by mistake), participants </w:t>
        </w:r>
      </w:ins>
      <w:ins w:id="480" w:author="Cillian.McHugh" w:date="2025-10-15T00:41:00Z" w16du:dateUtc="2025-10-14T23:41:00Z">
        <w:r w:rsidR="007D4073" w:rsidRPr="00211983">
          <w:rPr>
            <w:highlight w:val="yellow"/>
            <w:lang w:val="en-US"/>
            <w:rPrChange w:id="481" w:author="Cillian.McHugh" w:date="2025-10-15T01:24:00Z" w16du:dateUtc="2025-10-15T00:24:00Z">
              <w:rPr>
                <w:lang w:val="en-US"/>
              </w:rPr>
            </w:rPrChange>
          </w:rPr>
          <w:t xml:space="preserve">reported being more likely to behave unethically for higher level </w:t>
        </w:r>
        <w:proofErr w:type="spellStart"/>
        <w:r w:rsidR="007D4073" w:rsidRPr="00211983">
          <w:rPr>
            <w:highlight w:val="yellow"/>
            <w:lang w:val="en-US"/>
            <w:rPrChange w:id="482" w:author="Cillian.McHugh" w:date="2025-10-15T01:24:00Z" w16du:dateUtc="2025-10-15T00:24:00Z">
              <w:rPr>
                <w:lang w:val="en-US"/>
              </w:rPr>
            </w:rPrChange>
          </w:rPr>
          <w:t>constru</w:t>
        </w:r>
      </w:ins>
      <w:ins w:id="483" w:author="Cillian.McHugh" w:date="2025-10-15T00:42:00Z" w16du:dateUtc="2025-10-14T23:42:00Z">
        <w:r w:rsidR="007D4073" w:rsidRPr="00211983">
          <w:rPr>
            <w:highlight w:val="yellow"/>
            <w:lang w:val="en-US"/>
            <w:rPrChange w:id="484" w:author="Cillian.McHugh" w:date="2025-10-15T01:24:00Z" w16du:dateUtc="2025-10-15T00:24:00Z">
              <w:rPr>
                <w:lang w:val="en-US"/>
              </w:rPr>
            </w:rPrChange>
          </w:rPr>
          <w:t>als</w:t>
        </w:r>
        <w:proofErr w:type="spellEnd"/>
        <w:r w:rsidR="007D4073" w:rsidRPr="00211983">
          <w:rPr>
            <w:highlight w:val="yellow"/>
            <w:lang w:val="en-US"/>
            <w:rPrChange w:id="485" w:author="Cillian.McHugh" w:date="2025-10-15T01:24:00Z" w16du:dateUtc="2025-10-15T00:24:00Z">
              <w:rPr>
                <w:lang w:val="en-US"/>
              </w:rPr>
            </w:rPrChange>
          </w:rPr>
          <w:t xml:space="preserve"> (increased psychological distance) compared to lower level </w:t>
        </w:r>
        <w:proofErr w:type="spellStart"/>
        <w:r w:rsidR="007D4073" w:rsidRPr="00211983">
          <w:rPr>
            <w:highlight w:val="yellow"/>
            <w:lang w:val="en-US"/>
            <w:rPrChange w:id="486" w:author="Cillian.McHugh" w:date="2025-10-15T01:24:00Z" w16du:dateUtc="2025-10-15T00:24:00Z">
              <w:rPr>
                <w:lang w:val="en-US"/>
              </w:rPr>
            </w:rPrChange>
          </w:rPr>
          <w:t>construals</w:t>
        </w:r>
        <w:proofErr w:type="spellEnd"/>
        <w:r w:rsidR="007D4073" w:rsidRPr="00211983">
          <w:rPr>
            <w:highlight w:val="yellow"/>
            <w:lang w:val="en-US"/>
            <w:rPrChange w:id="487" w:author="Cillian.McHugh" w:date="2025-10-15T01:24:00Z" w16du:dateUtc="2025-10-15T00:24:00Z">
              <w:rPr>
                <w:lang w:val="en-US"/>
              </w:rPr>
            </w:rPrChange>
          </w:rPr>
          <w:t xml:space="preserve"> (decreased psychological distance). In line with thes</w:t>
        </w:r>
      </w:ins>
      <w:ins w:id="488" w:author="Cillian.McHugh" w:date="2025-10-15T00:43:00Z" w16du:dateUtc="2025-10-14T23:43:00Z">
        <w:r w:rsidR="007D4073" w:rsidRPr="00211983">
          <w:rPr>
            <w:highlight w:val="yellow"/>
            <w:lang w:val="en-US"/>
            <w:rPrChange w:id="489" w:author="Cillian.McHugh" w:date="2025-10-15T01:24:00Z" w16du:dateUtc="2025-10-15T00:24:00Z">
              <w:rPr>
                <w:lang w:val="en-US"/>
              </w:rPr>
            </w:rPrChange>
          </w:rPr>
          <w:t xml:space="preserve">e </w:t>
        </w:r>
        <w:proofErr w:type="gramStart"/>
        <w:r w:rsidR="007D4073" w:rsidRPr="00211983">
          <w:rPr>
            <w:highlight w:val="yellow"/>
            <w:lang w:val="en-US"/>
            <w:rPrChange w:id="490" w:author="Cillian.McHugh" w:date="2025-10-15T01:24:00Z" w16du:dateUtc="2025-10-15T00:24:00Z">
              <w:rPr>
                <w:lang w:val="en-US"/>
              </w:rPr>
            </w:rPrChange>
          </w:rPr>
          <w:t>findings</w:t>
        </w:r>
        <w:proofErr w:type="gramEnd"/>
        <w:r w:rsidR="007D4073" w:rsidRPr="00211983">
          <w:rPr>
            <w:highlight w:val="yellow"/>
            <w:lang w:val="en-US"/>
            <w:rPrChange w:id="491" w:author="Cillian.McHugh" w:date="2025-10-15T01:24:00Z" w16du:dateUtc="2025-10-15T00:24:00Z">
              <w:rPr>
                <w:lang w:val="en-US"/>
              </w:rPr>
            </w:rPrChange>
          </w:rPr>
          <w:t xml:space="preserve"> we make a similar prediction here,</w:t>
        </w:r>
        <w:bookmarkStart w:id="492" w:name="_Hlk211258025"/>
        <w:r w:rsidR="007D4073" w:rsidRPr="00211983">
          <w:rPr>
            <w:highlight w:val="yellow"/>
            <w:lang w:val="en-US"/>
            <w:rPrChange w:id="493" w:author="Cillian.McHugh" w:date="2025-10-15T01:24:00Z" w16du:dateUtc="2025-10-15T00:24:00Z">
              <w:rPr>
                <w:lang w:val="en-US"/>
              </w:rPr>
            </w:rPrChange>
          </w:rPr>
          <w:t xml:space="preserve"> for our third hypothesis:</w:t>
        </w:r>
      </w:ins>
      <w:ins w:id="494" w:author="Cillian.McHugh" w:date="2025-10-13T13:55:00Z" w16du:dateUtc="2025-10-13T12:55:00Z">
        <w:r w:rsidR="006A6791" w:rsidRPr="00211983">
          <w:rPr>
            <w:highlight w:val="yellow"/>
            <w:lang w:val="en-US"/>
            <w:rPrChange w:id="495" w:author="Cillian.McHugh" w:date="2025-10-15T01:24:00Z" w16du:dateUtc="2025-10-15T00:24:00Z">
              <w:rPr>
                <w:lang w:val="en-US"/>
              </w:rPr>
            </w:rPrChange>
          </w:rPr>
          <w:t xml:space="preserve"> Ambiguity</w:t>
        </w:r>
      </w:ins>
      <w:ins w:id="496" w:author="Cillian.McHugh" w:date="2025-10-15T00:44:00Z" w16du:dateUtc="2025-10-14T23:44:00Z">
        <w:r w:rsidR="007D4073" w:rsidRPr="00211983">
          <w:rPr>
            <w:highlight w:val="yellow"/>
            <w:lang w:val="en-US"/>
            <w:rPrChange w:id="497" w:author="Cillian.McHugh" w:date="2025-10-15T01:24:00Z" w16du:dateUtc="2025-10-15T00:24:00Z">
              <w:rPr>
                <w:lang w:val="en-US"/>
              </w:rPr>
            </w:rPrChange>
          </w:rPr>
          <w:t xml:space="preserve"> (</w:t>
        </w:r>
      </w:ins>
      <w:ins w:id="498" w:author="Cillian.McHugh" w:date="2025-10-13T13:55:00Z" w16du:dateUtc="2025-10-13T12:55:00Z">
        <w:r w:rsidR="006A6791" w:rsidRPr="00211983">
          <w:rPr>
            <w:highlight w:val="yellow"/>
            <w:lang w:val="en-US"/>
            <w:rPrChange w:id="499" w:author="Cillian.McHugh" w:date="2025-10-15T01:24:00Z" w16du:dateUtc="2025-10-15T00:24:00Z">
              <w:rPr>
                <w:lang w:val="en-US"/>
              </w:rPr>
            </w:rPrChange>
          </w:rPr>
          <w:t>trade-o</w:t>
        </w:r>
      </w:ins>
      <w:ins w:id="500" w:author="Cillian.McHugh" w:date="2025-10-13T13:56:00Z" w16du:dateUtc="2025-10-13T12:56:00Z">
        <w:r w:rsidR="006A6791" w:rsidRPr="00211983">
          <w:rPr>
            <w:highlight w:val="yellow"/>
            <w:lang w:val="en-US"/>
            <w:rPrChange w:id="501" w:author="Cillian.McHugh" w:date="2025-10-15T01:24:00Z" w16du:dateUtc="2025-10-15T00:24:00Z">
              <w:rPr>
                <w:lang w:val="en-US"/>
              </w:rPr>
            </w:rPrChange>
          </w:rPr>
          <w:t>ff salience</w:t>
        </w:r>
      </w:ins>
      <w:ins w:id="502" w:author="Cillian.McHugh" w:date="2025-10-15T00:44:00Z" w16du:dateUtc="2025-10-14T23:44:00Z">
        <w:r w:rsidR="007D4073" w:rsidRPr="00211983">
          <w:rPr>
            <w:highlight w:val="yellow"/>
            <w:lang w:val="en-US"/>
            <w:rPrChange w:id="503" w:author="Cillian.McHugh" w:date="2025-10-15T01:24:00Z" w16du:dateUtc="2025-10-15T00:24:00Z">
              <w:rPr>
                <w:lang w:val="en-US"/>
              </w:rPr>
            </w:rPrChange>
          </w:rPr>
          <w:t>)</w:t>
        </w:r>
      </w:ins>
      <w:ins w:id="504" w:author="Cillian.McHugh" w:date="2025-10-13T13:56:00Z" w16du:dateUtc="2025-10-13T12:56:00Z">
        <w:r w:rsidR="006A6791" w:rsidRPr="00211983">
          <w:rPr>
            <w:highlight w:val="yellow"/>
            <w:lang w:val="en-US"/>
            <w:rPrChange w:id="505" w:author="Cillian.McHugh" w:date="2025-10-15T01:24:00Z" w16du:dateUtc="2025-10-15T00:24:00Z">
              <w:rPr>
                <w:lang w:val="en-US"/>
              </w:rPr>
            </w:rPrChange>
          </w:rPr>
          <w:t xml:space="preserve"> will </w:t>
        </w:r>
      </w:ins>
      <w:ins w:id="506" w:author="Cillian.McHugh" w:date="2025-10-13T14:13:00Z" w16du:dateUtc="2025-10-13T13:13:00Z">
        <w:r w:rsidR="00F83E58" w:rsidRPr="00211983">
          <w:rPr>
            <w:highlight w:val="yellow"/>
            <w:lang w:val="en-US"/>
            <w:rPrChange w:id="507" w:author="Cillian.McHugh" w:date="2025-10-15T01:24:00Z" w16du:dateUtc="2025-10-15T00:24:00Z">
              <w:rPr>
                <w:lang w:val="en-US"/>
              </w:rPr>
            </w:rPrChange>
          </w:rPr>
          <w:t>interact with</w:t>
        </w:r>
      </w:ins>
      <w:ins w:id="508" w:author="Cillian.McHugh" w:date="2025-10-13T13:56:00Z" w16du:dateUtc="2025-10-13T12:56:00Z">
        <w:r w:rsidR="006A6791" w:rsidRPr="00211983">
          <w:rPr>
            <w:highlight w:val="yellow"/>
            <w:lang w:val="en-US"/>
            <w:rPrChange w:id="509" w:author="Cillian.McHugh" w:date="2025-10-15T01:24:00Z" w16du:dateUtc="2025-10-15T00:24:00Z">
              <w:rPr>
                <w:lang w:val="en-US"/>
              </w:rPr>
            </w:rPrChange>
          </w:rPr>
          <w:t xml:space="preserve"> the effect of construal</w:t>
        </w:r>
      </w:ins>
      <w:ins w:id="510" w:author="Cillian.McHugh" w:date="2025-10-13T14:02:00Z" w16du:dateUtc="2025-10-13T13:02:00Z">
        <w:r w:rsidR="006A6791" w:rsidRPr="00211983">
          <w:rPr>
            <w:highlight w:val="yellow"/>
            <w:lang w:val="en-US"/>
            <w:rPrChange w:id="511" w:author="Cillian.McHugh" w:date="2025-10-15T01:24:00Z" w16du:dateUtc="2025-10-15T00:24:00Z">
              <w:rPr>
                <w:lang w:val="en-US"/>
              </w:rPr>
            </w:rPrChange>
          </w:rPr>
          <w:t xml:space="preserve"> </w:t>
        </w:r>
      </w:ins>
      <w:ins w:id="512" w:author="Cillian.McHugh" w:date="2025-10-13T14:14:00Z" w16du:dateUtc="2025-10-13T13:14:00Z">
        <w:r w:rsidR="00F83E58" w:rsidRPr="00211983">
          <w:rPr>
            <w:highlight w:val="yellow"/>
            <w:lang w:val="en-US"/>
            <w:rPrChange w:id="513" w:author="Cillian.McHugh" w:date="2025-10-15T01:24:00Z" w16du:dateUtc="2025-10-15T00:24:00Z">
              <w:rPr>
                <w:lang w:val="en-US"/>
              </w:rPr>
            </w:rPrChange>
          </w:rPr>
          <w:t xml:space="preserve">level </w:t>
        </w:r>
      </w:ins>
      <w:ins w:id="514" w:author="Cillian.McHugh" w:date="2025-10-13T14:02:00Z" w16du:dateUtc="2025-10-13T13:02:00Z">
        <w:r w:rsidR="006A6791" w:rsidRPr="00211983">
          <w:rPr>
            <w:highlight w:val="yellow"/>
            <w:lang w:val="en-US"/>
            <w:rPrChange w:id="515" w:author="Cillian.McHugh" w:date="2025-10-15T01:24:00Z" w16du:dateUtc="2025-10-15T00:24:00Z">
              <w:rPr>
                <w:lang w:val="en-US"/>
              </w:rPr>
            </w:rPrChange>
          </w:rPr>
          <w:t xml:space="preserve">on moral </w:t>
        </w:r>
      </w:ins>
      <w:ins w:id="516" w:author="Cillian.McHugh" w:date="2025-10-15T00:44:00Z" w16du:dateUtc="2025-10-14T23:44:00Z">
        <w:r w:rsidR="007D4073" w:rsidRPr="00211983">
          <w:rPr>
            <w:highlight w:val="yellow"/>
            <w:lang w:val="en-US"/>
            <w:rPrChange w:id="517" w:author="Cillian.McHugh" w:date="2025-10-15T01:24:00Z" w16du:dateUtc="2025-10-15T00:24:00Z">
              <w:rPr>
                <w:lang w:val="en-US"/>
              </w:rPr>
            </w:rPrChange>
          </w:rPr>
          <w:t xml:space="preserve">judgments. Specifically, for </w:t>
        </w:r>
      </w:ins>
      <w:ins w:id="518" w:author="Cillian.McHugh" w:date="2025-10-13T14:02:00Z" w16du:dateUtc="2025-10-13T13:02:00Z">
        <w:r w:rsidR="006A6791" w:rsidRPr="00211983">
          <w:rPr>
            <w:highlight w:val="yellow"/>
            <w:lang w:val="en-US"/>
            <w:rPrChange w:id="519" w:author="Cillian.McHugh" w:date="2025-10-15T01:24:00Z" w16du:dateUtc="2025-10-15T00:24:00Z">
              <w:rPr>
                <w:lang w:val="en-US"/>
              </w:rPr>
            </w:rPrChange>
          </w:rPr>
          <w:t xml:space="preserve">ambiguous </w:t>
        </w:r>
      </w:ins>
      <w:ins w:id="520" w:author="Cillian.McHugh" w:date="2025-10-13T14:08:00Z" w16du:dateUtc="2025-10-13T13:08:00Z">
        <w:r w:rsidR="00F83E58" w:rsidRPr="00211983">
          <w:rPr>
            <w:highlight w:val="yellow"/>
            <w:lang w:val="en-US"/>
            <w:rPrChange w:id="521" w:author="Cillian.McHugh" w:date="2025-10-15T01:24:00Z" w16du:dateUtc="2025-10-15T00:24:00Z">
              <w:rPr>
                <w:lang w:val="en-US"/>
              </w:rPr>
            </w:rPrChange>
          </w:rPr>
          <w:t xml:space="preserve">(high </w:t>
        </w:r>
      </w:ins>
      <w:ins w:id="522" w:author="Cillian.McHugh" w:date="2025-10-13T14:10:00Z" w16du:dateUtc="2025-10-13T13:10:00Z">
        <w:r w:rsidR="00F83E58" w:rsidRPr="00211983">
          <w:rPr>
            <w:highlight w:val="yellow"/>
            <w:lang w:val="en-US"/>
            <w:rPrChange w:id="523" w:author="Cillian.McHugh" w:date="2025-10-15T01:24:00Z" w16du:dateUtc="2025-10-15T00:24:00Z">
              <w:rPr>
                <w:lang w:val="en-US"/>
              </w:rPr>
            </w:rPrChange>
          </w:rPr>
          <w:t xml:space="preserve">trade-off </w:t>
        </w:r>
      </w:ins>
      <w:ins w:id="524" w:author="Cillian.McHugh" w:date="2025-10-13T14:08:00Z" w16du:dateUtc="2025-10-13T13:08:00Z">
        <w:r w:rsidR="00F83E58" w:rsidRPr="00211983">
          <w:rPr>
            <w:highlight w:val="yellow"/>
            <w:lang w:val="en-US"/>
            <w:rPrChange w:id="525" w:author="Cillian.McHugh" w:date="2025-10-15T01:24:00Z" w16du:dateUtc="2025-10-15T00:24:00Z">
              <w:rPr>
                <w:lang w:val="en-US"/>
              </w:rPr>
            </w:rPrChange>
          </w:rPr>
          <w:t>salience) scenarios</w:t>
        </w:r>
      </w:ins>
      <w:ins w:id="526" w:author="Cillian.McHugh" w:date="2025-10-13T14:09:00Z" w16du:dateUtc="2025-10-13T13:09:00Z">
        <w:r w:rsidR="00F83E58" w:rsidRPr="00211983">
          <w:rPr>
            <w:highlight w:val="yellow"/>
            <w:lang w:val="en-US"/>
            <w:rPrChange w:id="527" w:author="Cillian.McHugh" w:date="2025-10-15T01:24:00Z" w16du:dateUtc="2025-10-15T00:24:00Z">
              <w:rPr>
                <w:lang w:val="en-US"/>
              </w:rPr>
            </w:rPrChange>
          </w:rPr>
          <w:t xml:space="preserve"> (</w:t>
        </w:r>
        <w:r w:rsidR="00F83E58" w:rsidRPr="00211983">
          <w:rPr>
            <w:i/>
            <w:iCs/>
            <w:highlight w:val="yellow"/>
            <w:lang w:val="en-US"/>
            <w:rPrChange w:id="528" w:author="Cillian.McHugh" w:date="2025-10-15T01:24:00Z" w16du:dateUtc="2025-10-15T00:24:00Z">
              <w:rPr>
                <w:lang w:val="en-US"/>
              </w:rPr>
            </w:rPrChange>
          </w:rPr>
          <w:t>Trolley</w:t>
        </w:r>
        <w:r w:rsidR="00F83E58" w:rsidRPr="00211983">
          <w:rPr>
            <w:highlight w:val="yellow"/>
            <w:lang w:val="en-US"/>
            <w:rPrChange w:id="529" w:author="Cillian.McHugh" w:date="2025-10-15T01:24:00Z" w16du:dateUtc="2025-10-15T00:24:00Z">
              <w:rPr>
                <w:lang w:val="en-US"/>
              </w:rPr>
            </w:rPrChange>
          </w:rPr>
          <w:t xml:space="preserve">, </w:t>
        </w:r>
        <w:r w:rsidR="00F83E58" w:rsidRPr="00211983">
          <w:rPr>
            <w:i/>
            <w:iCs/>
            <w:highlight w:val="yellow"/>
            <w:lang w:val="en-US"/>
            <w:rPrChange w:id="530" w:author="Cillian.McHugh" w:date="2025-10-15T01:24:00Z" w16du:dateUtc="2025-10-15T00:24:00Z">
              <w:rPr>
                <w:lang w:val="en-US"/>
              </w:rPr>
            </w:rPrChange>
          </w:rPr>
          <w:t>Heinz</w:t>
        </w:r>
      </w:ins>
      <w:ins w:id="531" w:author="Cillian.McHugh" w:date="2025-10-13T14:10:00Z" w16du:dateUtc="2025-10-13T13:10:00Z">
        <w:r w:rsidR="00F83E58" w:rsidRPr="00211983">
          <w:rPr>
            <w:highlight w:val="yellow"/>
            <w:lang w:val="en-US"/>
            <w:rPrChange w:id="532" w:author="Cillian.McHugh" w:date="2025-10-15T01:24:00Z" w16du:dateUtc="2025-10-15T00:24:00Z">
              <w:rPr>
                <w:lang w:val="en-US"/>
              </w:rPr>
            </w:rPrChange>
          </w:rPr>
          <w:t>)</w:t>
        </w:r>
      </w:ins>
      <w:ins w:id="533" w:author="Cillian.McHugh" w:date="2025-10-13T14:08:00Z" w16du:dateUtc="2025-10-13T13:08:00Z">
        <w:r w:rsidR="00F83E58" w:rsidRPr="00211983">
          <w:rPr>
            <w:highlight w:val="yellow"/>
            <w:lang w:val="en-US"/>
            <w:rPrChange w:id="534" w:author="Cillian.McHugh" w:date="2025-10-15T01:24:00Z" w16du:dateUtc="2025-10-15T00:24:00Z">
              <w:rPr>
                <w:lang w:val="en-US"/>
              </w:rPr>
            </w:rPrChange>
          </w:rPr>
          <w:t xml:space="preserve">, </w:t>
        </w:r>
      </w:ins>
      <w:ins w:id="535" w:author="Cillian.McHugh" w:date="2025-10-13T14:10:00Z" w16du:dateUtc="2025-10-13T13:10:00Z">
        <w:r w:rsidR="00F83E58" w:rsidRPr="00211983">
          <w:rPr>
            <w:highlight w:val="yellow"/>
            <w:lang w:val="en-US"/>
            <w:rPrChange w:id="536" w:author="Cillian.McHugh" w:date="2025-10-15T01:24:00Z" w16du:dateUtc="2025-10-15T00:24:00Z">
              <w:rPr>
                <w:lang w:val="en-US"/>
              </w:rPr>
            </w:rPrChange>
          </w:rPr>
          <w:t>lower</w:t>
        </w:r>
      </w:ins>
      <w:ins w:id="537" w:author="Cillian.McHugh" w:date="2025-10-13T14:08:00Z" w16du:dateUtc="2025-10-13T13:08:00Z">
        <w:r w:rsidR="00F83E58" w:rsidRPr="00211983">
          <w:rPr>
            <w:highlight w:val="yellow"/>
            <w:lang w:val="en-US"/>
            <w:rPrChange w:id="538" w:author="Cillian.McHugh" w:date="2025-10-15T01:24:00Z" w16du:dateUtc="2025-10-15T00:24:00Z">
              <w:rPr>
                <w:lang w:val="en-US"/>
              </w:rPr>
            </w:rPrChange>
          </w:rPr>
          <w:t xml:space="preserve"> </w:t>
        </w:r>
        <w:proofErr w:type="spellStart"/>
        <w:r w:rsidR="00F83E58" w:rsidRPr="00211983">
          <w:rPr>
            <w:highlight w:val="yellow"/>
            <w:lang w:val="en-US"/>
            <w:rPrChange w:id="539" w:author="Cillian.McHugh" w:date="2025-10-15T01:24:00Z" w16du:dateUtc="2025-10-15T00:24:00Z">
              <w:rPr>
                <w:lang w:val="en-US"/>
              </w:rPr>
            </w:rPrChange>
          </w:rPr>
          <w:t>construal</w:t>
        </w:r>
      </w:ins>
      <w:ins w:id="540" w:author="Cillian.McHugh" w:date="2025-10-13T14:09:00Z" w16du:dateUtc="2025-10-13T13:09:00Z">
        <w:r w:rsidR="00F83E58" w:rsidRPr="00211983">
          <w:rPr>
            <w:highlight w:val="yellow"/>
            <w:lang w:val="en-US"/>
            <w:rPrChange w:id="541" w:author="Cillian.McHugh" w:date="2025-10-15T01:24:00Z" w16du:dateUtc="2025-10-15T00:24:00Z">
              <w:rPr>
                <w:lang w:val="en-US"/>
              </w:rPr>
            </w:rPrChange>
          </w:rPr>
          <w:t>s</w:t>
        </w:r>
        <w:proofErr w:type="spellEnd"/>
        <w:r w:rsidR="00F83E58" w:rsidRPr="00211983">
          <w:rPr>
            <w:highlight w:val="yellow"/>
            <w:lang w:val="en-US"/>
            <w:rPrChange w:id="542" w:author="Cillian.McHugh" w:date="2025-10-15T01:24:00Z" w16du:dateUtc="2025-10-15T00:24:00Z">
              <w:rPr>
                <w:lang w:val="en-US"/>
              </w:rPr>
            </w:rPrChange>
          </w:rPr>
          <w:t xml:space="preserve"> will lead to </w:t>
        </w:r>
      </w:ins>
      <w:ins w:id="543" w:author="Cillian.McHugh" w:date="2025-10-13T14:10:00Z" w16du:dateUtc="2025-10-13T13:10:00Z">
        <w:r w:rsidR="00F83E58" w:rsidRPr="00211983">
          <w:rPr>
            <w:highlight w:val="yellow"/>
            <w:lang w:val="en-US"/>
            <w:rPrChange w:id="544" w:author="Cillian.McHugh" w:date="2025-10-15T01:24:00Z" w16du:dateUtc="2025-10-15T00:24:00Z">
              <w:rPr>
                <w:lang w:val="en-US"/>
              </w:rPr>
            </w:rPrChange>
          </w:rPr>
          <w:t>stronger condemnation</w:t>
        </w:r>
      </w:ins>
      <w:ins w:id="545" w:author="Cillian.McHugh" w:date="2025-10-13T14:11:00Z" w16du:dateUtc="2025-10-13T13:11:00Z">
        <w:r w:rsidR="00F83E58" w:rsidRPr="00211983">
          <w:rPr>
            <w:highlight w:val="yellow"/>
            <w:lang w:val="en-US"/>
            <w:rPrChange w:id="546" w:author="Cillian.McHugh" w:date="2025-10-15T01:24:00Z" w16du:dateUtc="2025-10-15T00:24:00Z">
              <w:rPr>
                <w:lang w:val="en-US"/>
              </w:rPr>
            </w:rPrChange>
          </w:rPr>
          <w:t xml:space="preserve"> of the behavior</w:t>
        </w:r>
      </w:ins>
      <w:ins w:id="547" w:author="Cillian.McHugh" w:date="2025-10-13T14:17:00Z" w16du:dateUtc="2025-10-13T13:17:00Z">
        <w:r w:rsidR="001B14B1" w:rsidRPr="00211983">
          <w:rPr>
            <w:highlight w:val="yellow"/>
            <w:lang w:val="en-US"/>
            <w:rPrChange w:id="548" w:author="Cillian.McHugh" w:date="2025-10-15T01:24:00Z" w16du:dateUtc="2025-10-15T00:24:00Z">
              <w:rPr>
                <w:lang w:val="en-US"/>
              </w:rPr>
            </w:rPrChange>
          </w:rPr>
          <w:t>, while i</w:t>
        </w:r>
      </w:ins>
      <w:ins w:id="549" w:author="Cillian.McHugh" w:date="2025-10-13T14:11:00Z" w16du:dateUtc="2025-10-13T13:11:00Z">
        <w:r w:rsidR="00F83E58" w:rsidRPr="00211983">
          <w:rPr>
            <w:highlight w:val="yellow"/>
            <w:lang w:val="en-US"/>
            <w:rPrChange w:id="550" w:author="Cillian.McHugh" w:date="2025-10-15T01:24:00Z" w16du:dateUtc="2025-10-15T00:24:00Z">
              <w:rPr>
                <w:lang w:val="en-US"/>
              </w:rPr>
            </w:rPrChange>
          </w:rPr>
          <w:t>n unambiguous (low trade-off salience) scenarios (</w:t>
        </w:r>
        <w:r w:rsidR="00F83E58" w:rsidRPr="00211983">
          <w:rPr>
            <w:i/>
            <w:iCs/>
            <w:highlight w:val="yellow"/>
            <w:lang w:val="en-US"/>
            <w:rPrChange w:id="551" w:author="Cillian.McHugh" w:date="2025-10-15T01:24:00Z" w16du:dateUtc="2025-10-15T00:24:00Z">
              <w:rPr>
                <w:i/>
                <w:iCs/>
                <w:lang w:val="en-US"/>
              </w:rPr>
            </w:rPrChange>
          </w:rPr>
          <w:t>Jennifer</w:t>
        </w:r>
        <w:r w:rsidR="00F83E58" w:rsidRPr="00211983">
          <w:rPr>
            <w:highlight w:val="yellow"/>
            <w:lang w:val="en-US"/>
            <w:rPrChange w:id="552" w:author="Cillian.McHugh" w:date="2025-10-15T01:24:00Z" w16du:dateUtc="2025-10-15T00:24:00Z">
              <w:rPr>
                <w:lang w:val="en-US"/>
              </w:rPr>
            </w:rPrChange>
          </w:rPr>
          <w:t xml:space="preserve">, </w:t>
        </w:r>
        <w:r w:rsidR="00F83E58" w:rsidRPr="00211983">
          <w:rPr>
            <w:i/>
            <w:iCs/>
            <w:highlight w:val="yellow"/>
            <w:lang w:val="en-US"/>
            <w:rPrChange w:id="553" w:author="Cillian.McHugh" w:date="2025-10-15T01:24:00Z" w16du:dateUtc="2025-10-15T00:24:00Z">
              <w:rPr>
                <w:i/>
                <w:iCs/>
                <w:lang w:val="en-US"/>
              </w:rPr>
            </w:rPrChange>
          </w:rPr>
          <w:t>Julie and Mark</w:t>
        </w:r>
        <w:r w:rsidR="00F83E58" w:rsidRPr="00211983">
          <w:rPr>
            <w:highlight w:val="yellow"/>
            <w:lang w:val="en-US"/>
            <w:rPrChange w:id="554" w:author="Cillian.McHugh" w:date="2025-10-15T01:24:00Z" w16du:dateUtc="2025-10-15T00:24:00Z">
              <w:rPr>
                <w:lang w:val="en-US"/>
              </w:rPr>
            </w:rPrChange>
          </w:rPr>
          <w:t xml:space="preserve">) higher </w:t>
        </w:r>
        <w:proofErr w:type="spellStart"/>
        <w:r w:rsidR="00F83E58" w:rsidRPr="00211983">
          <w:rPr>
            <w:highlight w:val="yellow"/>
            <w:lang w:val="en-US"/>
            <w:rPrChange w:id="555" w:author="Cillian.McHugh" w:date="2025-10-15T01:24:00Z" w16du:dateUtc="2025-10-15T00:24:00Z">
              <w:rPr>
                <w:lang w:val="en-US"/>
              </w:rPr>
            </w:rPrChange>
          </w:rPr>
          <w:t>construals</w:t>
        </w:r>
        <w:proofErr w:type="spellEnd"/>
        <w:r w:rsidR="00F83E58" w:rsidRPr="00211983">
          <w:rPr>
            <w:highlight w:val="yellow"/>
            <w:lang w:val="en-US"/>
            <w:rPrChange w:id="556" w:author="Cillian.McHugh" w:date="2025-10-15T01:24:00Z" w16du:dateUtc="2025-10-15T00:24:00Z">
              <w:rPr>
                <w:lang w:val="en-US"/>
              </w:rPr>
            </w:rPrChange>
          </w:rPr>
          <w:t xml:space="preserve"> will </w:t>
        </w:r>
      </w:ins>
      <w:ins w:id="557" w:author="Cillian.McHugh" w:date="2025-10-13T14:12:00Z" w16du:dateUtc="2025-10-13T13:12:00Z">
        <w:r w:rsidR="00F83E58" w:rsidRPr="00211983">
          <w:rPr>
            <w:highlight w:val="yellow"/>
            <w:lang w:val="en-US"/>
            <w:rPrChange w:id="558" w:author="Cillian.McHugh" w:date="2025-10-15T01:24:00Z" w16du:dateUtc="2025-10-15T00:24:00Z">
              <w:rPr>
                <w:lang w:val="en-US"/>
              </w:rPr>
            </w:rPrChange>
          </w:rPr>
          <w:t>lead to stronger condemnation of the behavior.</w:t>
        </w:r>
      </w:ins>
    </w:p>
    <w:p w14:paraId="521C5843" w14:textId="753AC855" w:rsidR="00D33171" w:rsidRPr="00211983" w:rsidRDefault="00CF283D" w:rsidP="008574E3">
      <w:pPr>
        <w:rPr>
          <w:ins w:id="559" w:author="Cillian.McHugh" w:date="2025-10-15T01:09:00Z" w16du:dateUtc="2025-10-15T00:09:00Z"/>
          <w:highlight w:val="yellow"/>
          <w:lang w:val="en-US"/>
          <w:rPrChange w:id="560" w:author="Cillian.McHugh" w:date="2025-10-15T01:24:00Z" w16du:dateUtc="2025-10-15T00:24:00Z">
            <w:rPr>
              <w:ins w:id="561" w:author="Cillian.McHugh" w:date="2025-10-15T01:09:00Z" w16du:dateUtc="2025-10-15T00:09:00Z"/>
              <w:lang w:val="en-US"/>
            </w:rPr>
          </w:rPrChange>
        </w:rPr>
      </w:pPr>
      <w:ins w:id="562" w:author="Cillian.McHugh" w:date="2025-10-15T00:51:00Z" w16du:dateUtc="2025-10-14T23:51:00Z">
        <w:r w:rsidRPr="00211983">
          <w:rPr>
            <w:highlight w:val="yellow"/>
            <w:lang w:val="en-US"/>
            <w:rPrChange w:id="563" w:author="Cillian.McHugh" w:date="2025-10-15T01:24:00Z" w16du:dateUtc="2025-10-15T00:24:00Z">
              <w:rPr>
                <w:lang w:val="en-US"/>
              </w:rPr>
            </w:rPrChange>
          </w:rPr>
          <w:t>It is possible that ambiguity also influences rates of reason-giving/dumbfounding. W</w:t>
        </w:r>
      </w:ins>
      <w:ins w:id="564" w:author="Cillian.McHugh" w:date="2025-10-15T00:52:00Z" w16du:dateUtc="2025-10-14T23:52:00Z">
        <w:r w:rsidRPr="00211983">
          <w:rPr>
            <w:highlight w:val="yellow"/>
            <w:lang w:val="en-US"/>
            <w:rPrChange w:id="565" w:author="Cillian.McHugh" w:date="2025-10-15T01:24:00Z" w16du:dateUtc="2025-10-15T00:24:00Z">
              <w:rPr>
                <w:lang w:val="en-US"/>
              </w:rPr>
            </w:rPrChange>
          </w:rPr>
          <w:t xml:space="preserve">e propose two </w:t>
        </w:r>
        <w:proofErr w:type="gramStart"/>
        <w:r w:rsidRPr="00211983">
          <w:rPr>
            <w:highlight w:val="yellow"/>
            <w:lang w:val="en-US"/>
            <w:rPrChange w:id="566" w:author="Cillian.McHugh" w:date="2025-10-15T01:24:00Z" w16du:dateUtc="2025-10-15T00:24:00Z">
              <w:rPr>
                <w:lang w:val="en-US"/>
              </w:rPr>
            </w:rPrChange>
          </w:rPr>
          <w:t>exploratory</w:t>
        </w:r>
        <w:proofErr w:type="gramEnd"/>
        <w:r w:rsidRPr="00211983">
          <w:rPr>
            <w:highlight w:val="yellow"/>
            <w:lang w:val="en-US"/>
            <w:rPrChange w:id="567" w:author="Cillian.McHugh" w:date="2025-10-15T01:24:00Z" w16du:dateUtc="2025-10-15T00:24:00Z">
              <w:rPr>
                <w:lang w:val="en-US"/>
              </w:rPr>
            </w:rPrChange>
          </w:rPr>
          <w:t xml:space="preserve"> hypotheses regarding the possible effects of ambiguity on reason-giving. Ou</w:t>
        </w:r>
      </w:ins>
      <w:ins w:id="568" w:author="Cillian.McHugh" w:date="2025-10-15T00:53:00Z" w16du:dateUtc="2025-10-14T23:53:00Z">
        <w:r w:rsidRPr="00211983">
          <w:rPr>
            <w:highlight w:val="yellow"/>
            <w:lang w:val="en-US"/>
            <w:rPrChange w:id="569" w:author="Cillian.McHugh" w:date="2025-10-15T01:24:00Z" w16du:dateUtc="2025-10-15T00:24:00Z">
              <w:rPr>
                <w:lang w:val="en-US"/>
              </w:rPr>
            </w:rPrChange>
          </w:rPr>
          <w:t>r fourth hypothesis is that rates of reason-giving</w:t>
        </w:r>
      </w:ins>
      <w:ins w:id="570" w:author="Cillian.McHugh" w:date="2025-10-13T16:19:00Z" w16du:dateUtc="2025-10-13T15:19:00Z">
        <w:r w:rsidR="00D33171" w:rsidRPr="00211983">
          <w:rPr>
            <w:highlight w:val="yellow"/>
            <w:lang w:val="en-US"/>
            <w:rPrChange w:id="571" w:author="Cillian.McHugh" w:date="2025-10-15T01:24:00Z" w16du:dateUtc="2025-10-15T00:24:00Z">
              <w:rPr>
                <w:lang w:val="en-US"/>
              </w:rPr>
            </w:rPrChange>
          </w:rPr>
          <w:t>/dumbfounding will vary depending on</w:t>
        </w:r>
      </w:ins>
      <w:ins w:id="572" w:author="Cillian.McHugh" w:date="2025-10-15T00:53:00Z" w16du:dateUtc="2025-10-14T23:53:00Z">
        <w:r w:rsidRPr="00211983">
          <w:rPr>
            <w:highlight w:val="yellow"/>
            <w:lang w:val="en-US"/>
            <w:rPrChange w:id="573" w:author="Cillian.McHugh" w:date="2025-10-15T01:24:00Z" w16du:dateUtc="2025-10-15T00:24:00Z">
              <w:rPr>
                <w:lang w:val="en-US"/>
              </w:rPr>
            </w:rPrChange>
          </w:rPr>
          <w:t xml:space="preserve"> ambiguity (</w:t>
        </w:r>
      </w:ins>
      <w:ins w:id="574" w:author="Cillian.McHugh" w:date="2025-10-13T16:19:00Z" w16du:dateUtc="2025-10-13T15:19:00Z">
        <w:r w:rsidR="00D33171" w:rsidRPr="00211983">
          <w:rPr>
            <w:highlight w:val="yellow"/>
            <w:lang w:val="en-US"/>
            <w:rPrChange w:id="575" w:author="Cillian.McHugh" w:date="2025-10-15T01:24:00Z" w16du:dateUtc="2025-10-15T00:24:00Z">
              <w:rPr>
                <w:lang w:val="en-US"/>
              </w:rPr>
            </w:rPrChange>
          </w:rPr>
          <w:t>trade-off salience/ambiguity</w:t>
        </w:r>
      </w:ins>
      <w:ins w:id="576" w:author="Cillian.McHugh" w:date="2025-10-15T00:53:00Z" w16du:dateUtc="2025-10-14T23:53:00Z">
        <w:r w:rsidRPr="00211983">
          <w:rPr>
            <w:highlight w:val="yellow"/>
            <w:lang w:val="en-US"/>
            <w:rPrChange w:id="577" w:author="Cillian.McHugh" w:date="2025-10-15T01:24:00Z" w16du:dateUtc="2025-10-15T00:24:00Z">
              <w:rPr>
                <w:lang w:val="en-US"/>
              </w:rPr>
            </w:rPrChange>
          </w:rPr>
          <w:t xml:space="preserve">). </w:t>
        </w:r>
      </w:ins>
      <w:ins w:id="578" w:author="Cillian.McHugh" w:date="2025-10-15T00:54:00Z" w16du:dateUtc="2025-10-14T23:54:00Z">
        <w:r w:rsidRPr="00211983">
          <w:rPr>
            <w:highlight w:val="yellow"/>
            <w:lang w:val="en-US"/>
            <w:rPrChange w:id="579" w:author="Cillian.McHugh" w:date="2025-10-15T01:24:00Z" w16du:dateUtc="2025-10-15T00:24:00Z">
              <w:rPr>
                <w:lang w:val="en-US"/>
              </w:rPr>
            </w:rPrChange>
          </w:rPr>
          <w:t xml:space="preserve">Specifically, we expect that </w:t>
        </w:r>
      </w:ins>
      <w:ins w:id="580" w:author="Cillian.McHugh" w:date="2025-10-15T01:08:00Z" w16du:dateUtc="2025-10-15T00:08:00Z">
        <w:r w:rsidR="008574E3" w:rsidRPr="00211983">
          <w:rPr>
            <w:highlight w:val="yellow"/>
            <w:lang w:val="en-US"/>
            <w:rPrChange w:id="581" w:author="Cillian.McHugh" w:date="2025-10-15T01:24:00Z" w16du:dateUtc="2025-10-15T00:24:00Z">
              <w:rPr>
                <w:lang w:val="en-US"/>
              </w:rPr>
            </w:rPrChange>
          </w:rPr>
          <w:t>r</w:t>
        </w:r>
      </w:ins>
      <w:ins w:id="582" w:author="Cillian.McHugh" w:date="2025-10-13T16:31:00Z" w16du:dateUtc="2025-10-13T15:31:00Z">
        <w:r w:rsidR="00ED6B1C" w:rsidRPr="00211983">
          <w:rPr>
            <w:highlight w:val="yellow"/>
            <w:lang w:val="en-US"/>
            <w:rPrChange w:id="583" w:author="Cillian.McHugh" w:date="2025-10-15T01:24:00Z" w16du:dateUtc="2025-10-15T00:24:00Z">
              <w:rPr>
                <w:lang w:val="en-US"/>
              </w:rPr>
            </w:rPrChange>
          </w:rPr>
          <w:t xml:space="preserve">eason-giving will be higher for ambiguous </w:t>
        </w:r>
      </w:ins>
      <w:ins w:id="584" w:author="Cillian.McHugh" w:date="2025-10-13T16:32:00Z" w16du:dateUtc="2025-10-13T15:32:00Z">
        <w:r w:rsidR="00ED6B1C" w:rsidRPr="00211983">
          <w:rPr>
            <w:highlight w:val="yellow"/>
            <w:lang w:val="en-US"/>
            <w:rPrChange w:id="585" w:author="Cillian.McHugh" w:date="2025-10-15T01:24:00Z" w16du:dateUtc="2025-10-15T00:24:00Z">
              <w:rPr>
                <w:lang w:val="en-US"/>
              </w:rPr>
            </w:rPrChange>
          </w:rPr>
          <w:t xml:space="preserve">scenarios than for unambiguous scenarios. </w:t>
        </w:r>
      </w:ins>
      <w:ins w:id="586" w:author="Cillian.McHugh" w:date="2025-10-15T01:08:00Z" w16du:dateUtc="2025-10-15T00:08:00Z">
        <w:r w:rsidR="008574E3" w:rsidRPr="00211983">
          <w:rPr>
            <w:highlight w:val="yellow"/>
            <w:lang w:val="en-US"/>
            <w:rPrChange w:id="587" w:author="Cillian.McHugh" w:date="2025-10-15T01:24:00Z" w16du:dateUtc="2025-10-15T00:24:00Z">
              <w:rPr>
                <w:lang w:val="en-US"/>
              </w:rPr>
            </w:rPrChange>
          </w:rPr>
          <w:t>The a</w:t>
        </w:r>
      </w:ins>
      <w:ins w:id="588" w:author="Cillian.McHugh" w:date="2025-10-13T16:23:00Z" w16du:dateUtc="2025-10-13T15:23:00Z">
        <w:r w:rsidR="00D33171" w:rsidRPr="00211983">
          <w:rPr>
            <w:highlight w:val="yellow"/>
            <w:lang w:val="en-US"/>
            <w:rPrChange w:id="589" w:author="Cillian.McHugh" w:date="2025-10-15T01:24:00Z" w16du:dateUtc="2025-10-15T00:24:00Z">
              <w:rPr>
                <w:lang w:val="en-US"/>
              </w:rPr>
            </w:rPrChange>
          </w:rPr>
          <w:t>mbiguous scenarios</w:t>
        </w:r>
      </w:ins>
      <w:ins w:id="590" w:author="Cillian.McHugh" w:date="2025-10-15T01:08:00Z" w16du:dateUtc="2025-10-15T00:08:00Z">
        <w:r w:rsidR="008574E3" w:rsidRPr="00211983">
          <w:rPr>
            <w:highlight w:val="yellow"/>
            <w:lang w:val="en-US"/>
            <w:rPrChange w:id="591" w:author="Cillian.McHugh" w:date="2025-10-15T01:24:00Z" w16du:dateUtc="2025-10-15T00:24:00Z">
              <w:rPr>
                <w:lang w:val="en-US"/>
              </w:rPr>
            </w:rPrChange>
          </w:rPr>
          <w:t xml:space="preserve"> used in the studies presented here </w:t>
        </w:r>
      </w:ins>
      <w:ins w:id="592" w:author="Cillian.McHugh" w:date="2025-10-13T16:32:00Z" w16du:dateUtc="2025-10-13T15:32:00Z">
        <w:r w:rsidR="00ED6B1C" w:rsidRPr="00211983">
          <w:rPr>
            <w:highlight w:val="yellow"/>
            <w:lang w:val="en-US"/>
            <w:rPrChange w:id="593" w:author="Cillian.McHugh" w:date="2025-10-15T01:24:00Z" w16du:dateUtc="2025-10-15T00:24:00Z">
              <w:rPr>
                <w:lang w:val="en-US"/>
              </w:rPr>
            </w:rPrChange>
          </w:rPr>
          <w:t xml:space="preserve">contain </w:t>
        </w:r>
      </w:ins>
      <w:ins w:id="594" w:author="Cillian.McHugh" w:date="2025-10-13T16:21:00Z" w16du:dateUtc="2025-10-13T15:21:00Z">
        <w:r w:rsidR="00D33171" w:rsidRPr="00211983">
          <w:rPr>
            <w:highlight w:val="yellow"/>
            <w:lang w:val="en-US"/>
            <w:rPrChange w:id="595" w:author="Cillian.McHugh" w:date="2025-10-15T01:24:00Z" w16du:dateUtc="2025-10-15T00:24:00Z">
              <w:rPr>
                <w:lang w:val="en-US"/>
              </w:rPr>
            </w:rPrChange>
          </w:rPr>
          <w:t xml:space="preserve">trade-offs </w:t>
        </w:r>
      </w:ins>
      <w:ins w:id="596" w:author="Cillian.McHugh" w:date="2025-10-13T16:23:00Z" w16du:dateUtc="2025-10-13T15:23:00Z">
        <w:r w:rsidR="00D33171" w:rsidRPr="00211983">
          <w:rPr>
            <w:highlight w:val="yellow"/>
            <w:lang w:val="en-US"/>
            <w:rPrChange w:id="597" w:author="Cillian.McHugh" w:date="2025-10-15T01:24:00Z" w16du:dateUtc="2025-10-15T00:24:00Z">
              <w:rPr>
                <w:lang w:val="en-US"/>
              </w:rPr>
            </w:rPrChange>
          </w:rPr>
          <w:t>framed in utilitarian terms</w:t>
        </w:r>
      </w:ins>
      <w:ins w:id="598" w:author="Cillian.McHugh" w:date="2025-10-15T01:08:00Z" w16du:dateUtc="2025-10-15T00:08:00Z">
        <w:r w:rsidR="008574E3" w:rsidRPr="00211983">
          <w:rPr>
            <w:highlight w:val="yellow"/>
            <w:lang w:val="en-US"/>
            <w:rPrChange w:id="599" w:author="Cillian.McHugh" w:date="2025-10-15T01:24:00Z" w16du:dateUtc="2025-10-15T00:24:00Z">
              <w:rPr>
                <w:lang w:val="en-US"/>
              </w:rPr>
            </w:rPrChange>
          </w:rPr>
          <w:t xml:space="preserve">, and we anticipate that this will </w:t>
        </w:r>
      </w:ins>
      <w:ins w:id="600" w:author="Cillian.McHugh" w:date="2025-10-13T16:29:00Z" w16du:dateUtc="2025-10-13T15:29:00Z">
        <w:r w:rsidR="00ED6B1C" w:rsidRPr="00211983">
          <w:rPr>
            <w:highlight w:val="yellow"/>
            <w:lang w:val="en-US"/>
            <w:rPrChange w:id="601" w:author="Cillian.McHugh" w:date="2025-10-15T01:24:00Z" w16du:dateUtc="2025-10-15T00:24:00Z">
              <w:rPr>
                <w:lang w:val="en-US"/>
              </w:rPr>
            </w:rPrChange>
          </w:rPr>
          <w:t>prompt</w:t>
        </w:r>
      </w:ins>
      <w:ins w:id="602" w:author="Cillian.McHugh" w:date="2025-10-15T01:09:00Z" w16du:dateUtc="2025-10-15T00:09:00Z">
        <w:r w:rsidR="008574E3" w:rsidRPr="00211983">
          <w:rPr>
            <w:highlight w:val="yellow"/>
            <w:lang w:val="en-US"/>
            <w:rPrChange w:id="603" w:author="Cillian.McHugh" w:date="2025-10-15T01:24:00Z" w16du:dateUtc="2025-10-15T00:24:00Z">
              <w:rPr>
                <w:lang w:val="en-US"/>
              </w:rPr>
            </w:rPrChange>
          </w:rPr>
          <w:t xml:space="preserve"> </w:t>
        </w:r>
      </w:ins>
      <w:ins w:id="604" w:author="Cillian.McHugh" w:date="2025-10-13T16:28:00Z" w16du:dateUtc="2025-10-13T15:28:00Z">
        <w:r w:rsidR="00ED6B1C" w:rsidRPr="00211983">
          <w:rPr>
            <w:highlight w:val="yellow"/>
            <w:lang w:val="en-US"/>
            <w:rPrChange w:id="605" w:author="Cillian.McHugh" w:date="2025-10-15T01:24:00Z" w16du:dateUtc="2025-10-15T00:24:00Z">
              <w:rPr>
                <w:lang w:val="en-US"/>
              </w:rPr>
            </w:rPrChange>
          </w:rPr>
          <w:t>participants to think of utilitarian reasons</w:t>
        </w:r>
      </w:ins>
      <w:ins w:id="606" w:author="Cillian.McHugh" w:date="2025-10-13T16:34:00Z" w16du:dateUtc="2025-10-13T15:34:00Z">
        <w:r w:rsidR="00ED6B1C" w:rsidRPr="00211983">
          <w:rPr>
            <w:highlight w:val="yellow"/>
            <w:lang w:val="en-US"/>
            <w:rPrChange w:id="607" w:author="Cillian.McHugh" w:date="2025-10-15T01:24:00Z" w16du:dateUtc="2025-10-15T00:24:00Z">
              <w:rPr>
                <w:lang w:val="en-US"/>
              </w:rPr>
            </w:rPrChange>
          </w:rPr>
          <w:t xml:space="preserve"> </w:t>
        </w:r>
      </w:ins>
      <w:ins w:id="608" w:author="Cillian.McHugh" w:date="2025-10-13T16:28:00Z" w16du:dateUtc="2025-10-13T15:28:00Z">
        <w:r w:rsidR="00ED6B1C" w:rsidRPr="00211983">
          <w:rPr>
            <w:highlight w:val="yellow"/>
            <w:lang w:val="en-US"/>
            <w:rPrChange w:id="609" w:author="Cillian.McHugh" w:date="2025-10-15T01:24:00Z" w16du:dateUtc="2025-10-15T00:24:00Z">
              <w:rPr>
                <w:lang w:val="en-US"/>
              </w:rPr>
            </w:rPrChange>
          </w:rPr>
          <w:t>to justify their judgments</w:t>
        </w:r>
      </w:ins>
      <w:ins w:id="610" w:author="Cillian.McHugh" w:date="2025-10-15T01:09:00Z" w16du:dateUtc="2025-10-15T00:09:00Z">
        <w:r w:rsidR="008574E3" w:rsidRPr="00211983">
          <w:rPr>
            <w:highlight w:val="yellow"/>
            <w:lang w:val="en-US"/>
            <w:rPrChange w:id="611" w:author="Cillian.McHugh" w:date="2025-10-15T01:24:00Z" w16du:dateUtc="2025-10-15T00:24:00Z">
              <w:rPr>
                <w:lang w:val="en-US"/>
              </w:rPr>
            </w:rPrChange>
          </w:rPr>
          <w:t xml:space="preserve">. Furthermore, </w:t>
        </w:r>
      </w:ins>
      <w:ins w:id="612" w:author="Cillian.McHugh" w:date="2025-10-13T16:34:00Z" w16du:dateUtc="2025-10-13T15:34:00Z">
        <w:r w:rsidR="00820FC2" w:rsidRPr="00211983">
          <w:rPr>
            <w:highlight w:val="yellow"/>
            <w:lang w:val="en-US"/>
            <w:rPrChange w:id="613" w:author="Cillian.McHugh" w:date="2025-10-15T01:24:00Z" w16du:dateUtc="2025-10-15T00:24:00Z">
              <w:rPr>
                <w:lang w:val="en-US"/>
              </w:rPr>
            </w:rPrChange>
          </w:rPr>
          <w:t xml:space="preserve">these utilitarian reasons may be robust to the </w:t>
        </w:r>
        <w:proofErr w:type="gramStart"/>
        <w:r w:rsidR="00820FC2" w:rsidRPr="00211983">
          <w:rPr>
            <w:highlight w:val="yellow"/>
            <w:lang w:val="en-US"/>
            <w:rPrChange w:id="614" w:author="Cillian.McHugh" w:date="2025-10-15T01:24:00Z" w16du:dateUtc="2025-10-15T00:24:00Z">
              <w:rPr>
                <w:lang w:val="en-US"/>
              </w:rPr>
            </w:rPrChange>
          </w:rPr>
          <w:t>counter-arguments</w:t>
        </w:r>
      </w:ins>
      <w:proofErr w:type="gramEnd"/>
      <w:ins w:id="615" w:author="Cillian.McHugh" w:date="2025-10-13T16:35:00Z" w16du:dateUtc="2025-10-13T15:35:00Z">
        <w:r w:rsidR="00820FC2" w:rsidRPr="00211983">
          <w:rPr>
            <w:highlight w:val="yellow"/>
            <w:lang w:val="en-US"/>
            <w:rPrChange w:id="616" w:author="Cillian.McHugh" w:date="2025-10-15T01:24:00Z" w16du:dateUtc="2025-10-15T00:24:00Z">
              <w:rPr>
                <w:lang w:val="en-US"/>
              </w:rPr>
            </w:rPrChange>
          </w:rPr>
          <w:t xml:space="preserve">, leading to higher rates of </w:t>
        </w:r>
      </w:ins>
      <w:ins w:id="617" w:author="Cillian.McHugh" w:date="2025-10-13T16:29:00Z" w16du:dateUtc="2025-10-13T15:29:00Z">
        <w:r w:rsidR="00ED6B1C" w:rsidRPr="00211983">
          <w:rPr>
            <w:highlight w:val="yellow"/>
            <w:lang w:val="en-US"/>
            <w:rPrChange w:id="618" w:author="Cillian.McHugh" w:date="2025-10-15T01:24:00Z" w16du:dateUtc="2025-10-15T00:24:00Z">
              <w:rPr>
                <w:lang w:val="en-US"/>
              </w:rPr>
            </w:rPrChange>
          </w:rPr>
          <w:t>reason-giving</w:t>
        </w:r>
      </w:ins>
      <w:ins w:id="619" w:author="Cillian.McHugh" w:date="2025-10-13T16:35:00Z" w16du:dateUtc="2025-10-13T15:35:00Z">
        <w:r w:rsidR="00820FC2" w:rsidRPr="00211983">
          <w:rPr>
            <w:highlight w:val="yellow"/>
            <w:lang w:val="en-US"/>
            <w:rPrChange w:id="620" w:author="Cillian.McHugh" w:date="2025-10-15T01:24:00Z" w16du:dateUtc="2025-10-15T00:24:00Z">
              <w:rPr>
                <w:lang w:val="en-US"/>
              </w:rPr>
            </w:rPrChange>
          </w:rPr>
          <w:t>. In contrast,</w:t>
        </w:r>
      </w:ins>
      <w:ins w:id="621" w:author="Cillian.McHugh" w:date="2025-10-13T16:30:00Z" w16du:dateUtc="2025-10-13T15:30:00Z">
        <w:r w:rsidR="00ED6B1C" w:rsidRPr="00211983">
          <w:rPr>
            <w:highlight w:val="yellow"/>
            <w:lang w:val="en-US"/>
            <w:rPrChange w:id="622" w:author="Cillian.McHugh" w:date="2025-10-15T01:24:00Z" w16du:dateUtc="2025-10-15T00:24:00Z">
              <w:rPr>
                <w:lang w:val="en-US"/>
              </w:rPr>
            </w:rPrChange>
          </w:rPr>
          <w:t xml:space="preserve"> unambiguous scenarios will </w:t>
        </w:r>
      </w:ins>
      <w:ins w:id="623" w:author="Cillian.McHugh" w:date="2025-10-13T16:37:00Z" w16du:dateUtc="2025-10-13T15:37:00Z">
        <w:r w:rsidR="00820FC2" w:rsidRPr="00211983">
          <w:rPr>
            <w:highlight w:val="yellow"/>
            <w:lang w:val="en-US"/>
            <w:rPrChange w:id="624" w:author="Cillian.McHugh" w:date="2025-10-15T01:24:00Z" w16du:dateUtc="2025-10-15T00:24:00Z">
              <w:rPr>
                <w:lang w:val="en-US"/>
              </w:rPr>
            </w:rPrChange>
          </w:rPr>
          <w:t xml:space="preserve">be more </w:t>
        </w:r>
      </w:ins>
      <w:ins w:id="625" w:author="Cillian.McHugh" w:date="2025-10-13T16:35:00Z" w16du:dateUtc="2025-10-13T15:35:00Z">
        <w:r w:rsidR="00820FC2" w:rsidRPr="00211983">
          <w:rPr>
            <w:highlight w:val="yellow"/>
            <w:lang w:val="en-US"/>
            <w:rPrChange w:id="626" w:author="Cillian.McHugh" w:date="2025-10-15T01:24:00Z" w16du:dateUtc="2025-10-15T00:24:00Z">
              <w:rPr>
                <w:lang w:val="en-US"/>
              </w:rPr>
            </w:rPrChange>
          </w:rPr>
          <w:t xml:space="preserve">likely </w:t>
        </w:r>
      </w:ins>
      <w:ins w:id="627" w:author="Cillian.McHugh" w:date="2025-10-13T16:30:00Z" w16du:dateUtc="2025-10-13T15:30:00Z">
        <w:r w:rsidR="00ED6B1C" w:rsidRPr="00211983">
          <w:rPr>
            <w:highlight w:val="yellow"/>
            <w:lang w:val="en-US"/>
            <w:rPrChange w:id="628" w:author="Cillian.McHugh" w:date="2025-10-15T01:24:00Z" w16du:dateUtc="2025-10-15T00:24:00Z">
              <w:rPr>
                <w:lang w:val="en-US"/>
              </w:rPr>
            </w:rPrChange>
          </w:rPr>
          <w:t>be considered in deontological terms</w:t>
        </w:r>
      </w:ins>
      <w:ins w:id="629" w:author="Cillian.McHugh" w:date="2025-10-13T16:25:00Z" w16du:dateUtc="2025-10-13T15:25:00Z">
        <w:r w:rsidR="00ED6B1C" w:rsidRPr="00211983">
          <w:rPr>
            <w:highlight w:val="yellow"/>
            <w:lang w:val="en-US"/>
            <w:rPrChange w:id="630" w:author="Cillian.McHugh" w:date="2025-10-15T01:24:00Z" w16du:dateUtc="2025-10-15T00:24:00Z">
              <w:rPr>
                <w:lang w:val="en-US"/>
              </w:rPr>
            </w:rPrChange>
          </w:rPr>
          <w:t>,</w:t>
        </w:r>
      </w:ins>
      <w:ins w:id="631" w:author="Cillian.McHugh" w:date="2025-10-13T16:35:00Z" w16du:dateUtc="2025-10-13T15:35:00Z">
        <w:r w:rsidR="00820FC2" w:rsidRPr="00211983">
          <w:rPr>
            <w:highlight w:val="yellow"/>
            <w:lang w:val="en-US"/>
            <w:rPrChange w:id="632" w:author="Cillian.McHugh" w:date="2025-10-15T01:24:00Z" w16du:dateUtc="2025-10-15T00:24:00Z">
              <w:rPr>
                <w:lang w:val="en-US"/>
              </w:rPr>
            </w:rPrChange>
          </w:rPr>
          <w:t xml:space="preserve"> which may not be as robust </w:t>
        </w:r>
        <w:proofErr w:type="gramStart"/>
        <w:r w:rsidR="00820FC2" w:rsidRPr="00211983">
          <w:rPr>
            <w:highlight w:val="yellow"/>
            <w:lang w:val="en-US"/>
            <w:rPrChange w:id="633" w:author="Cillian.McHugh" w:date="2025-10-15T01:24:00Z" w16du:dateUtc="2025-10-15T00:24:00Z">
              <w:rPr>
                <w:lang w:val="en-US"/>
              </w:rPr>
            </w:rPrChange>
          </w:rPr>
          <w:t>to</w:t>
        </w:r>
        <w:proofErr w:type="gramEnd"/>
        <w:r w:rsidR="00820FC2" w:rsidRPr="00211983">
          <w:rPr>
            <w:highlight w:val="yellow"/>
            <w:lang w:val="en-US"/>
            <w:rPrChange w:id="634" w:author="Cillian.McHugh" w:date="2025-10-15T01:24:00Z" w16du:dateUtc="2025-10-15T00:24:00Z">
              <w:rPr>
                <w:lang w:val="en-US"/>
              </w:rPr>
            </w:rPrChange>
          </w:rPr>
          <w:t xml:space="preserve"> the </w:t>
        </w:r>
        <w:proofErr w:type="gramStart"/>
        <w:r w:rsidR="00820FC2" w:rsidRPr="00211983">
          <w:rPr>
            <w:highlight w:val="yellow"/>
            <w:lang w:val="en-US"/>
            <w:rPrChange w:id="635" w:author="Cillian.McHugh" w:date="2025-10-15T01:24:00Z" w16du:dateUtc="2025-10-15T00:24:00Z">
              <w:rPr>
                <w:lang w:val="en-US"/>
              </w:rPr>
            </w:rPrChange>
          </w:rPr>
          <w:t>counter-arguments</w:t>
        </w:r>
        <w:proofErr w:type="gramEnd"/>
        <w:r w:rsidR="00820FC2" w:rsidRPr="00211983">
          <w:rPr>
            <w:highlight w:val="yellow"/>
            <w:lang w:val="en-US"/>
            <w:rPrChange w:id="636" w:author="Cillian.McHugh" w:date="2025-10-15T01:24:00Z" w16du:dateUtc="2025-10-15T00:24:00Z">
              <w:rPr>
                <w:lang w:val="en-US"/>
              </w:rPr>
            </w:rPrChange>
          </w:rPr>
          <w:t xml:space="preserve"> leading to lower rates of r</w:t>
        </w:r>
      </w:ins>
      <w:ins w:id="637" w:author="Cillian.McHugh" w:date="2025-10-13T16:36:00Z" w16du:dateUtc="2025-10-13T15:36:00Z">
        <w:r w:rsidR="00820FC2" w:rsidRPr="00211983">
          <w:rPr>
            <w:highlight w:val="yellow"/>
            <w:lang w:val="en-US"/>
            <w:rPrChange w:id="638" w:author="Cillian.McHugh" w:date="2025-10-15T01:24:00Z" w16du:dateUtc="2025-10-15T00:24:00Z">
              <w:rPr>
                <w:lang w:val="en-US"/>
              </w:rPr>
            </w:rPrChange>
          </w:rPr>
          <w:t>eason-giving.</w:t>
        </w:r>
      </w:ins>
    </w:p>
    <w:p w14:paraId="4AF42AEA" w14:textId="37481771" w:rsidR="00A97F8A" w:rsidRPr="00211983" w:rsidRDefault="008574E3" w:rsidP="002A7A5F">
      <w:pPr>
        <w:rPr>
          <w:ins w:id="639" w:author="Cillian.McHugh" w:date="2025-10-15T01:21:00Z" w16du:dateUtc="2025-10-15T00:21:00Z"/>
          <w:highlight w:val="yellow"/>
          <w:lang w:val="en-US"/>
          <w:rPrChange w:id="640" w:author="Cillian.McHugh" w:date="2025-10-15T01:24:00Z" w16du:dateUtc="2025-10-15T00:24:00Z">
            <w:rPr>
              <w:ins w:id="641" w:author="Cillian.McHugh" w:date="2025-10-15T01:21:00Z" w16du:dateUtc="2025-10-15T00:21:00Z"/>
              <w:lang w:val="en-US"/>
            </w:rPr>
          </w:rPrChange>
        </w:rPr>
      </w:pPr>
      <w:ins w:id="642" w:author="Cillian.McHugh" w:date="2025-10-15T01:10:00Z" w16du:dateUtc="2025-10-15T00:10:00Z">
        <w:r w:rsidRPr="00211983">
          <w:rPr>
            <w:highlight w:val="yellow"/>
            <w:lang w:val="en-US"/>
            <w:rPrChange w:id="643" w:author="Cillian.McHugh" w:date="2025-10-15T01:24:00Z" w16du:dateUtc="2025-10-15T00:24:00Z">
              <w:rPr>
                <w:lang w:val="en-US"/>
              </w:rPr>
            </w:rPrChange>
          </w:rPr>
          <w:t xml:space="preserve">In line with the prediction that ambiguity will interact with construal level in predicting moral judgments, </w:t>
        </w:r>
      </w:ins>
      <w:ins w:id="644" w:author="Cillian.McHugh" w:date="2025-10-15T01:11:00Z" w16du:dateUtc="2025-10-15T00:11:00Z">
        <w:r w:rsidR="002A7A5F" w:rsidRPr="00211983">
          <w:rPr>
            <w:highlight w:val="yellow"/>
            <w:lang w:val="en-US"/>
            <w:rPrChange w:id="645" w:author="Cillian.McHugh" w:date="2025-10-15T01:24:00Z" w16du:dateUtc="2025-10-15T00:24:00Z">
              <w:rPr>
                <w:lang w:val="en-US"/>
              </w:rPr>
            </w:rPrChange>
          </w:rPr>
          <w:t>it is plausible to expect</w:t>
        </w:r>
      </w:ins>
      <w:ins w:id="646" w:author="Cillian.McHugh" w:date="2025-10-15T01:18:00Z" w16du:dateUtc="2025-10-15T00:18:00Z">
        <w:r w:rsidR="002A7A5F" w:rsidRPr="00211983">
          <w:rPr>
            <w:highlight w:val="yellow"/>
            <w:lang w:val="en-US"/>
            <w:rPrChange w:id="647" w:author="Cillian.McHugh" w:date="2025-10-15T01:24:00Z" w16du:dateUtc="2025-10-15T00:24:00Z">
              <w:rPr>
                <w:lang w:val="en-US"/>
              </w:rPr>
            </w:rPrChange>
          </w:rPr>
          <w:t xml:space="preserve"> a similar interaction in relation to reason-giving. </w:t>
        </w:r>
      </w:ins>
      <w:ins w:id="648" w:author="Cillian.McHugh" w:date="2025-10-15T01:12:00Z" w16du:dateUtc="2025-10-15T00:12:00Z">
        <w:r w:rsidR="002A7A5F" w:rsidRPr="00211983">
          <w:rPr>
            <w:highlight w:val="yellow"/>
            <w:lang w:val="en-US"/>
            <w:rPrChange w:id="649" w:author="Cillian.McHugh" w:date="2025-10-15T01:24:00Z" w16du:dateUtc="2025-10-15T00:24:00Z">
              <w:rPr>
                <w:lang w:val="en-US"/>
              </w:rPr>
            </w:rPrChange>
          </w:rPr>
          <w:t>Our fifth (exploratory) hypothesis</w:t>
        </w:r>
      </w:ins>
      <w:ins w:id="650" w:author="Cillian.McHugh" w:date="2025-10-15T01:17:00Z" w16du:dateUtc="2025-10-15T00:17:00Z">
        <w:r w:rsidR="002A7A5F" w:rsidRPr="00211983">
          <w:rPr>
            <w:highlight w:val="yellow"/>
            <w:lang w:val="en-US"/>
            <w:rPrChange w:id="651" w:author="Cillian.McHugh" w:date="2025-10-15T01:24:00Z" w16du:dateUtc="2025-10-15T00:24:00Z">
              <w:rPr>
                <w:lang w:val="en-US"/>
              </w:rPr>
            </w:rPrChange>
          </w:rPr>
          <w:t xml:space="preserve"> predicts that </w:t>
        </w:r>
      </w:ins>
      <w:ins w:id="652" w:author="Cillian.McHugh" w:date="2025-10-15T01:18:00Z" w16du:dateUtc="2025-10-15T00:18:00Z">
        <w:r w:rsidR="002A7A5F" w:rsidRPr="00211983">
          <w:rPr>
            <w:highlight w:val="yellow"/>
            <w:lang w:val="en-US"/>
            <w:rPrChange w:id="653" w:author="Cillian.McHugh" w:date="2025-10-15T01:24:00Z" w16du:dateUtc="2025-10-15T00:24:00Z">
              <w:rPr>
                <w:lang w:val="en-US"/>
              </w:rPr>
            </w:rPrChange>
          </w:rPr>
          <w:t xml:space="preserve"> a</w:t>
        </w:r>
      </w:ins>
      <w:ins w:id="654" w:author="Cillian.McHugh" w:date="2025-10-13T14:13:00Z" w16du:dateUtc="2025-10-13T13:13:00Z">
        <w:r w:rsidR="00F83E58" w:rsidRPr="00211983">
          <w:rPr>
            <w:highlight w:val="yellow"/>
            <w:lang w:val="en-US"/>
            <w:rPrChange w:id="655" w:author="Cillian.McHugh" w:date="2025-10-15T01:24:00Z" w16du:dateUtc="2025-10-15T00:24:00Z">
              <w:rPr>
                <w:lang w:val="en-US"/>
              </w:rPr>
            </w:rPrChange>
          </w:rPr>
          <w:t>mbiguity</w:t>
        </w:r>
      </w:ins>
      <w:ins w:id="656" w:author="Cillian.McHugh" w:date="2025-10-15T01:18:00Z" w16du:dateUtc="2025-10-15T00:18:00Z">
        <w:r w:rsidR="002A7A5F" w:rsidRPr="00211983">
          <w:rPr>
            <w:highlight w:val="yellow"/>
            <w:lang w:val="en-US"/>
            <w:rPrChange w:id="657" w:author="Cillian.McHugh" w:date="2025-10-15T01:24:00Z" w16du:dateUtc="2025-10-15T00:24:00Z">
              <w:rPr>
                <w:lang w:val="en-US"/>
              </w:rPr>
            </w:rPrChange>
          </w:rPr>
          <w:t xml:space="preserve"> (</w:t>
        </w:r>
      </w:ins>
      <w:ins w:id="658" w:author="Cillian.McHugh" w:date="2025-10-13T14:13:00Z" w16du:dateUtc="2025-10-13T13:13:00Z">
        <w:r w:rsidR="00F83E58" w:rsidRPr="00211983">
          <w:rPr>
            <w:highlight w:val="yellow"/>
            <w:lang w:val="en-US"/>
            <w:rPrChange w:id="659" w:author="Cillian.McHugh" w:date="2025-10-15T01:24:00Z" w16du:dateUtc="2025-10-15T00:24:00Z">
              <w:rPr>
                <w:lang w:val="en-US"/>
              </w:rPr>
            </w:rPrChange>
          </w:rPr>
          <w:t>trade-</w:t>
        </w:r>
      </w:ins>
      <w:ins w:id="660" w:author="Cillian.McHugh" w:date="2025-10-13T14:14:00Z" w16du:dateUtc="2025-10-13T13:14:00Z">
        <w:r w:rsidR="00F83E58" w:rsidRPr="00211983">
          <w:rPr>
            <w:highlight w:val="yellow"/>
            <w:lang w:val="en-US"/>
            <w:rPrChange w:id="661" w:author="Cillian.McHugh" w:date="2025-10-15T01:24:00Z" w16du:dateUtc="2025-10-15T00:24:00Z">
              <w:rPr>
                <w:lang w:val="en-US"/>
              </w:rPr>
            </w:rPrChange>
          </w:rPr>
          <w:t>off salience</w:t>
        </w:r>
      </w:ins>
      <w:ins w:id="662" w:author="Cillian.McHugh" w:date="2025-10-15T01:18:00Z" w16du:dateUtc="2025-10-15T00:18:00Z">
        <w:r w:rsidR="002A7A5F" w:rsidRPr="00211983">
          <w:rPr>
            <w:highlight w:val="yellow"/>
            <w:lang w:val="en-US"/>
            <w:rPrChange w:id="663" w:author="Cillian.McHugh" w:date="2025-10-15T01:24:00Z" w16du:dateUtc="2025-10-15T00:24:00Z">
              <w:rPr>
                <w:lang w:val="en-US"/>
              </w:rPr>
            </w:rPrChange>
          </w:rPr>
          <w:t>)</w:t>
        </w:r>
      </w:ins>
      <w:ins w:id="664" w:author="Cillian.McHugh" w:date="2025-10-13T14:14:00Z" w16du:dateUtc="2025-10-13T13:14:00Z">
        <w:r w:rsidR="00F83E58" w:rsidRPr="00211983">
          <w:rPr>
            <w:highlight w:val="yellow"/>
            <w:lang w:val="en-US"/>
            <w:rPrChange w:id="665" w:author="Cillian.McHugh" w:date="2025-10-15T01:24:00Z" w16du:dateUtc="2025-10-15T00:24:00Z">
              <w:rPr>
                <w:lang w:val="en-US"/>
              </w:rPr>
            </w:rPrChange>
          </w:rPr>
          <w:t xml:space="preserve"> will interact with the </w:t>
        </w:r>
        <w:r w:rsidR="00F83E58" w:rsidRPr="00211983">
          <w:rPr>
            <w:highlight w:val="yellow"/>
            <w:lang w:val="en-US"/>
            <w:rPrChange w:id="666" w:author="Cillian.McHugh" w:date="2025-10-15T01:24:00Z" w16du:dateUtc="2025-10-15T00:24:00Z">
              <w:rPr>
                <w:lang w:val="en-US"/>
              </w:rPr>
            </w:rPrChange>
          </w:rPr>
          <w:lastRenderedPageBreak/>
          <w:t>effect of construal level on reason-giving</w:t>
        </w:r>
      </w:ins>
      <w:ins w:id="667" w:author="Cillian.McHugh" w:date="2025-10-13T21:02:00Z" w16du:dateUtc="2025-10-13T20:02:00Z">
        <w:r w:rsidR="00A97F8A" w:rsidRPr="00211983">
          <w:rPr>
            <w:highlight w:val="yellow"/>
            <w:lang w:val="en-US"/>
            <w:rPrChange w:id="668" w:author="Cillian.McHugh" w:date="2025-10-15T01:24:00Z" w16du:dateUtc="2025-10-15T00:24:00Z">
              <w:rPr>
                <w:lang w:val="en-US"/>
              </w:rPr>
            </w:rPrChange>
          </w:rPr>
          <w:t xml:space="preserve">: </w:t>
        </w:r>
      </w:ins>
      <w:ins w:id="669" w:author="Cillian.McHugh" w:date="2025-10-13T21:26:00Z" w16du:dateUtc="2025-10-13T20:26:00Z">
        <w:r w:rsidR="002173DD" w:rsidRPr="00211983">
          <w:rPr>
            <w:highlight w:val="yellow"/>
            <w:lang w:val="en-US"/>
            <w:rPrChange w:id="670" w:author="Cillian.McHugh" w:date="2025-10-15T01:24:00Z" w16du:dateUtc="2025-10-15T00:24:00Z">
              <w:rPr>
                <w:lang w:val="en-US"/>
              </w:rPr>
            </w:rPrChange>
          </w:rPr>
          <w:t xml:space="preserve">We propose three </w:t>
        </w:r>
      </w:ins>
      <w:ins w:id="671" w:author="Cillian.McHugh" w:date="2025-10-13T21:02:00Z" w16du:dateUtc="2025-10-13T20:02:00Z">
        <w:r w:rsidR="00A97F8A" w:rsidRPr="00211983">
          <w:rPr>
            <w:highlight w:val="yellow"/>
            <w:lang w:val="en-US"/>
            <w:rPrChange w:id="672" w:author="Cillian.McHugh" w:date="2025-10-15T01:24:00Z" w16du:dateUtc="2025-10-15T00:24:00Z">
              <w:rPr>
                <w:lang w:val="en-US"/>
              </w:rPr>
            </w:rPrChange>
          </w:rPr>
          <w:t>competing predictions</w:t>
        </w:r>
      </w:ins>
      <w:ins w:id="673" w:author="Cillian.McHugh" w:date="2025-10-15T01:19:00Z" w16du:dateUtc="2025-10-15T00:19:00Z">
        <w:r w:rsidR="002A7A5F" w:rsidRPr="00211983">
          <w:rPr>
            <w:highlight w:val="yellow"/>
            <w:lang w:val="en-US"/>
            <w:rPrChange w:id="674" w:author="Cillian.McHugh" w:date="2025-10-15T01:24:00Z" w16du:dateUtc="2025-10-15T00:24:00Z">
              <w:rPr>
                <w:lang w:val="en-US"/>
              </w:rPr>
            </w:rPrChange>
          </w:rPr>
          <w:t>. Hypothesis 5a</w:t>
        </w:r>
      </w:ins>
      <w:ins w:id="675" w:author="Cillian.McHugh" w:date="2025-10-13T16:13:00Z" w16du:dateUtc="2025-10-13T15:13:00Z">
        <w:r w:rsidR="00D33171" w:rsidRPr="00211983">
          <w:rPr>
            <w:highlight w:val="yellow"/>
            <w:lang w:val="en-US"/>
            <w:rPrChange w:id="676" w:author="Cillian.McHugh" w:date="2025-10-15T01:24:00Z" w16du:dateUtc="2025-10-15T00:24:00Z">
              <w:rPr>
                <w:lang w:val="en-US"/>
              </w:rPr>
            </w:rPrChange>
          </w:rPr>
          <w:t>:</w:t>
        </w:r>
      </w:ins>
      <w:ins w:id="677" w:author="Cillian.McHugh" w:date="2025-10-13T21:26:00Z" w16du:dateUtc="2025-10-13T20:26:00Z">
        <w:r w:rsidR="002173DD" w:rsidRPr="00211983">
          <w:rPr>
            <w:highlight w:val="yellow"/>
            <w:lang w:val="en-US"/>
            <w:rPrChange w:id="678" w:author="Cillian.McHugh" w:date="2025-10-15T01:24:00Z" w16du:dateUtc="2025-10-15T00:24:00Z">
              <w:rPr>
                <w:lang w:val="en-US"/>
              </w:rPr>
            </w:rPrChange>
          </w:rPr>
          <w:t xml:space="preserve"> </w:t>
        </w:r>
      </w:ins>
      <w:ins w:id="679" w:author="Cillian.McHugh" w:date="2025-10-15T01:19:00Z" w16du:dateUtc="2025-10-15T00:19:00Z">
        <w:r w:rsidR="002A7A5F" w:rsidRPr="00211983">
          <w:rPr>
            <w:highlight w:val="yellow"/>
            <w:lang w:val="en-US"/>
            <w:rPrChange w:id="680" w:author="Cillian.McHugh" w:date="2025-10-15T01:24:00Z" w16du:dateUtc="2025-10-15T00:24:00Z">
              <w:rPr>
                <w:lang w:val="en-US"/>
              </w:rPr>
            </w:rPrChange>
          </w:rPr>
          <w:t>t</w:t>
        </w:r>
      </w:ins>
      <w:ins w:id="681" w:author="Cillian.McHugh" w:date="2025-10-13T21:26:00Z" w16du:dateUtc="2025-10-13T20:26:00Z">
        <w:r w:rsidR="002173DD" w:rsidRPr="00211983">
          <w:rPr>
            <w:highlight w:val="yellow"/>
            <w:lang w:val="en-US"/>
            <w:rPrChange w:id="682" w:author="Cillian.McHugh" w:date="2025-10-15T01:24:00Z" w16du:dateUtc="2025-10-15T00:24:00Z">
              <w:rPr>
                <w:lang w:val="en-US"/>
              </w:rPr>
            </w:rPrChange>
          </w:rPr>
          <w:t xml:space="preserve">he predicted effect </w:t>
        </w:r>
      </w:ins>
      <w:ins w:id="683" w:author="Cillian.McHugh" w:date="2025-10-13T21:27:00Z" w16du:dateUtc="2025-10-13T20:27:00Z">
        <w:r w:rsidR="002173DD" w:rsidRPr="00211983">
          <w:rPr>
            <w:highlight w:val="yellow"/>
            <w:lang w:val="en-US"/>
            <w:rPrChange w:id="684" w:author="Cillian.McHugh" w:date="2025-10-15T01:24:00Z" w16du:dateUtc="2025-10-15T00:24:00Z">
              <w:rPr>
                <w:lang w:val="en-US"/>
              </w:rPr>
            </w:rPrChange>
          </w:rPr>
          <w:t>of construal level on reason-giving/dumbfounding will only be observed for unambiguous (low trade-off salience) scenarios</w:t>
        </w:r>
      </w:ins>
      <w:ins w:id="685" w:author="Cillian.McHugh" w:date="2025-10-13T21:40:00Z" w16du:dateUtc="2025-10-13T20:40:00Z">
        <w:r w:rsidR="00B7134D" w:rsidRPr="00211983">
          <w:rPr>
            <w:highlight w:val="yellow"/>
            <w:lang w:val="en-US"/>
            <w:rPrChange w:id="686" w:author="Cillian.McHugh" w:date="2025-10-15T01:24:00Z" w16du:dateUtc="2025-10-15T00:24:00Z">
              <w:rPr>
                <w:lang w:val="en-US"/>
              </w:rPr>
            </w:rPrChange>
          </w:rPr>
          <w:t>, with no effect of construal level on ambiguous scenarios. Sp</w:t>
        </w:r>
      </w:ins>
      <w:ins w:id="687" w:author="Cillian.McHugh" w:date="2025-10-13T21:41:00Z" w16du:dateUtc="2025-10-13T20:41:00Z">
        <w:r w:rsidR="00B7134D" w:rsidRPr="00211983">
          <w:rPr>
            <w:highlight w:val="yellow"/>
            <w:lang w:val="en-US"/>
            <w:rPrChange w:id="688" w:author="Cillian.McHugh" w:date="2025-10-15T01:24:00Z" w16du:dateUtc="2025-10-15T00:24:00Z">
              <w:rPr>
                <w:lang w:val="en-US"/>
              </w:rPr>
            </w:rPrChange>
          </w:rPr>
          <w:t>ecifically, f</w:t>
        </w:r>
      </w:ins>
      <w:ins w:id="689" w:author="Cillian.McHugh" w:date="2025-10-13T21:28:00Z" w16du:dateUtc="2025-10-13T20:28:00Z">
        <w:r w:rsidR="002173DD" w:rsidRPr="00211983">
          <w:rPr>
            <w:highlight w:val="yellow"/>
            <w:lang w:val="en-US"/>
            <w:rPrChange w:id="690" w:author="Cillian.McHugh" w:date="2025-10-15T01:24:00Z" w16du:dateUtc="2025-10-15T00:24:00Z">
              <w:rPr>
                <w:lang w:val="en-US"/>
              </w:rPr>
            </w:rPrChange>
          </w:rPr>
          <w:t xml:space="preserve">or unambiguous scenarios, higher </w:t>
        </w:r>
        <w:proofErr w:type="spellStart"/>
        <w:r w:rsidR="002173DD" w:rsidRPr="00211983">
          <w:rPr>
            <w:highlight w:val="yellow"/>
            <w:lang w:val="en-US"/>
            <w:rPrChange w:id="691" w:author="Cillian.McHugh" w:date="2025-10-15T01:24:00Z" w16du:dateUtc="2025-10-15T00:24:00Z">
              <w:rPr>
                <w:lang w:val="en-US"/>
              </w:rPr>
            </w:rPrChange>
          </w:rPr>
          <w:t>construals</w:t>
        </w:r>
        <w:proofErr w:type="spellEnd"/>
        <w:r w:rsidR="002173DD" w:rsidRPr="00211983">
          <w:rPr>
            <w:highlight w:val="yellow"/>
            <w:lang w:val="en-US"/>
            <w:rPrChange w:id="692" w:author="Cillian.McHugh" w:date="2025-10-15T01:24:00Z" w16du:dateUtc="2025-10-15T00:24:00Z">
              <w:rPr>
                <w:lang w:val="en-US"/>
              </w:rPr>
            </w:rPrChange>
          </w:rPr>
          <w:t xml:space="preserve"> will lead to increased reason-giving. For </w:t>
        </w:r>
      </w:ins>
      <w:ins w:id="693" w:author="Cillian.McHugh" w:date="2025-10-13T21:29:00Z" w16du:dateUtc="2025-10-13T20:29:00Z">
        <w:r w:rsidR="002173DD" w:rsidRPr="00211983">
          <w:rPr>
            <w:highlight w:val="yellow"/>
            <w:lang w:val="en-US"/>
            <w:rPrChange w:id="694" w:author="Cillian.McHugh" w:date="2025-10-15T01:24:00Z" w16du:dateUtc="2025-10-15T00:24:00Z">
              <w:rPr>
                <w:lang w:val="en-US"/>
              </w:rPr>
            </w:rPrChange>
          </w:rPr>
          <w:t>ambiguous scenarios, reason-giving will be higher overall, and unaffected by construal level</w:t>
        </w:r>
      </w:ins>
      <w:ins w:id="695" w:author="Cillian.McHugh" w:date="2025-10-13T21:48:00Z" w16du:dateUtc="2025-10-13T20:48:00Z">
        <w:r w:rsidR="00384899" w:rsidRPr="00211983">
          <w:rPr>
            <w:highlight w:val="yellow"/>
            <w:lang w:val="en-US"/>
            <w:rPrChange w:id="696" w:author="Cillian.McHugh" w:date="2025-10-15T01:24:00Z" w16du:dateUtc="2025-10-15T00:24:00Z">
              <w:rPr>
                <w:lang w:val="en-US"/>
              </w:rPr>
            </w:rPrChange>
          </w:rPr>
          <w:t>.</w:t>
        </w:r>
      </w:ins>
      <w:ins w:id="697" w:author="Cillian.McHugh" w:date="2025-10-15T01:19:00Z" w16du:dateUtc="2025-10-15T00:19:00Z">
        <w:r w:rsidR="002A7A5F" w:rsidRPr="00211983">
          <w:rPr>
            <w:highlight w:val="yellow"/>
            <w:lang w:val="en-US"/>
            <w:rPrChange w:id="698" w:author="Cillian.McHugh" w:date="2025-10-15T01:24:00Z" w16du:dateUtc="2025-10-15T00:24:00Z">
              <w:rPr>
                <w:lang w:val="en-US"/>
              </w:rPr>
            </w:rPrChange>
          </w:rPr>
          <w:t xml:space="preserve"> Hypotheis 5b</w:t>
        </w:r>
      </w:ins>
      <w:ins w:id="699" w:author="Cillian.McHugh" w:date="2025-10-13T21:46:00Z" w16du:dateUtc="2025-10-13T20:46:00Z">
        <w:r w:rsidR="00B7134D" w:rsidRPr="00211983">
          <w:rPr>
            <w:highlight w:val="yellow"/>
            <w:lang w:val="en-US"/>
            <w:rPrChange w:id="700" w:author="Cillian.McHugh" w:date="2025-10-15T01:24:00Z" w16du:dateUtc="2025-10-15T00:24:00Z">
              <w:rPr>
                <w:lang w:val="en-US"/>
              </w:rPr>
            </w:rPrChange>
          </w:rPr>
          <w:t xml:space="preserve">: </w:t>
        </w:r>
        <w:r w:rsidR="00384899" w:rsidRPr="00211983">
          <w:rPr>
            <w:highlight w:val="yellow"/>
            <w:lang w:val="en-US"/>
            <w:rPrChange w:id="701" w:author="Cillian.McHugh" w:date="2025-10-15T01:24:00Z" w16du:dateUtc="2025-10-15T00:24:00Z">
              <w:rPr>
                <w:lang w:val="en-US"/>
              </w:rPr>
            </w:rPrChange>
          </w:rPr>
          <w:t>The predicted effect of construal level on reason-giving/dumbfounding wil</w:t>
        </w:r>
      </w:ins>
      <w:ins w:id="702" w:author="Cillian.McHugh" w:date="2025-10-13T21:47:00Z" w16du:dateUtc="2025-10-13T20:47:00Z">
        <w:r w:rsidR="00384899" w:rsidRPr="00211983">
          <w:rPr>
            <w:highlight w:val="yellow"/>
            <w:lang w:val="en-US"/>
            <w:rPrChange w:id="703" w:author="Cillian.McHugh" w:date="2025-10-15T01:24:00Z" w16du:dateUtc="2025-10-15T00:24:00Z">
              <w:rPr>
                <w:lang w:val="en-US"/>
              </w:rPr>
            </w:rPrChange>
          </w:rPr>
          <w:t xml:space="preserve">l only be observed for ambiguous (high trade-off salience) scenarios, with no effect of construal level on unambiguous scenarios. For ambiguous scenarios, higher </w:t>
        </w:r>
        <w:proofErr w:type="spellStart"/>
        <w:r w:rsidR="00384899" w:rsidRPr="00211983">
          <w:rPr>
            <w:highlight w:val="yellow"/>
            <w:lang w:val="en-US"/>
            <w:rPrChange w:id="704" w:author="Cillian.McHugh" w:date="2025-10-15T01:24:00Z" w16du:dateUtc="2025-10-15T00:24:00Z">
              <w:rPr>
                <w:lang w:val="en-US"/>
              </w:rPr>
            </w:rPrChange>
          </w:rPr>
          <w:t>construals</w:t>
        </w:r>
        <w:proofErr w:type="spellEnd"/>
        <w:r w:rsidR="00384899" w:rsidRPr="00211983">
          <w:rPr>
            <w:highlight w:val="yellow"/>
            <w:lang w:val="en-US"/>
            <w:rPrChange w:id="705" w:author="Cillian.McHugh" w:date="2025-10-15T01:24:00Z" w16du:dateUtc="2025-10-15T00:24:00Z">
              <w:rPr>
                <w:lang w:val="en-US"/>
              </w:rPr>
            </w:rPrChange>
          </w:rPr>
          <w:t xml:space="preserve"> will lea</w:t>
        </w:r>
      </w:ins>
      <w:ins w:id="706" w:author="Cillian.McHugh" w:date="2025-10-13T21:48:00Z" w16du:dateUtc="2025-10-13T20:48:00Z">
        <w:r w:rsidR="00384899" w:rsidRPr="00211983">
          <w:rPr>
            <w:highlight w:val="yellow"/>
            <w:lang w:val="en-US"/>
            <w:rPrChange w:id="707" w:author="Cillian.McHugh" w:date="2025-10-15T01:24:00Z" w16du:dateUtc="2025-10-15T00:24:00Z">
              <w:rPr>
                <w:lang w:val="en-US"/>
              </w:rPr>
            </w:rPrChange>
          </w:rPr>
          <w:t>d to increased reason-giving. For unambiguous scenarios, reason-giving will be lower overall and will be unaffected by construal level.</w:t>
        </w:r>
      </w:ins>
      <w:ins w:id="708" w:author="Cillian.McHugh" w:date="2025-10-15T01:19:00Z" w16du:dateUtc="2025-10-15T00:19:00Z">
        <w:r w:rsidR="002A7A5F" w:rsidRPr="00211983">
          <w:rPr>
            <w:highlight w:val="yellow"/>
            <w:lang w:val="en-US"/>
            <w:rPrChange w:id="709" w:author="Cillian.McHugh" w:date="2025-10-15T01:24:00Z" w16du:dateUtc="2025-10-15T00:24:00Z">
              <w:rPr>
                <w:lang w:val="en-US"/>
              </w:rPr>
            </w:rPrChange>
          </w:rPr>
          <w:t xml:space="preserve"> Hypothesis</w:t>
        </w:r>
      </w:ins>
      <w:ins w:id="710" w:author="Cillian.McHugh" w:date="2025-10-15T01:20:00Z" w16du:dateUtc="2025-10-15T00:20:00Z">
        <w:r w:rsidR="002A7A5F" w:rsidRPr="00211983">
          <w:rPr>
            <w:highlight w:val="yellow"/>
            <w:lang w:val="en-US"/>
            <w:rPrChange w:id="711" w:author="Cillian.McHugh" w:date="2025-10-15T01:24:00Z" w16du:dateUtc="2025-10-15T00:24:00Z">
              <w:rPr>
                <w:lang w:val="en-US"/>
              </w:rPr>
            </w:rPrChange>
          </w:rPr>
          <w:t xml:space="preserve"> 5c</w:t>
        </w:r>
      </w:ins>
      <w:ins w:id="712" w:author="Cillian.McHugh" w:date="2025-10-13T21:04:00Z" w16du:dateUtc="2025-10-13T20:04:00Z">
        <w:r w:rsidR="00A97F8A" w:rsidRPr="00211983">
          <w:rPr>
            <w:highlight w:val="yellow"/>
            <w:lang w:val="en-US"/>
            <w:rPrChange w:id="713" w:author="Cillian.McHugh" w:date="2025-10-15T01:24:00Z" w16du:dateUtc="2025-10-15T00:24:00Z">
              <w:rPr>
                <w:lang w:val="en-US"/>
              </w:rPr>
            </w:rPrChange>
          </w:rPr>
          <w:t xml:space="preserve">: </w:t>
        </w:r>
      </w:ins>
      <w:ins w:id="714" w:author="Cillian.McHugh" w:date="2025-10-13T21:29:00Z" w16du:dateUtc="2025-10-13T20:29:00Z">
        <w:r w:rsidR="002173DD" w:rsidRPr="00211983">
          <w:rPr>
            <w:highlight w:val="yellow"/>
            <w:lang w:val="en-US"/>
            <w:rPrChange w:id="715" w:author="Cillian.McHugh" w:date="2025-10-15T01:24:00Z" w16du:dateUtc="2025-10-15T00:24:00Z">
              <w:rPr>
                <w:lang w:val="en-US"/>
              </w:rPr>
            </w:rPrChange>
          </w:rPr>
          <w:t>The predicted effe</w:t>
        </w:r>
      </w:ins>
      <w:ins w:id="716" w:author="Cillian.McHugh" w:date="2025-10-13T21:30:00Z" w16du:dateUtc="2025-10-13T20:30:00Z">
        <w:r w:rsidR="002173DD" w:rsidRPr="00211983">
          <w:rPr>
            <w:highlight w:val="yellow"/>
            <w:lang w:val="en-US"/>
            <w:rPrChange w:id="717" w:author="Cillian.McHugh" w:date="2025-10-15T01:24:00Z" w16du:dateUtc="2025-10-15T00:24:00Z">
              <w:rPr>
                <w:lang w:val="en-US"/>
              </w:rPr>
            </w:rPrChange>
          </w:rPr>
          <w:t>ct of construal level on reason-giving/dumbfounding will</w:t>
        </w:r>
      </w:ins>
      <w:ins w:id="718" w:author="Cillian.McHugh" w:date="2025-10-13T21:41:00Z" w16du:dateUtc="2025-10-13T20:41:00Z">
        <w:r w:rsidR="00B7134D" w:rsidRPr="00211983">
          <w:rPr>
            <w:highlight w:val="yellow"/>
            <w:lang w:val="en-US"/>
            <w:rPrChange w:id="719" w:author="Cillian.McHugh" w:date="2025-10-15T01:24:00Z" w16du:dateUtc="2025-10-15T00:24:00Z">
              <w:rPr>
                <w:lang w:val="en-US"/>
              </w:rPr>
            </w:rPrChange>
          </w:rPr>
          <w:t xml:space="preserve"> be observed for unambiguous </w:t>
        </w:r>
        <w:proofErr w:type="gramStart"/>
        <w:r w:rsidR="00B7134D" w:rsidRPr="00211983">
          <w:rPr>
            <w:highlight w:val="yellow"/>
            <w:lang w:val="en-US"/>
            <w:rPrChange w:id="720" w:author="Cillian.McHugh" w:date="2025-10-15T01:24:00Z" w16du:dateUtc="2025-10-15T00:24:00Z">
              <w:rPr>
                <w:lang w:val="en-US"/>
              </w:rPr>
            </w:rPrChange>
          </w:rPr>
          <w:t>scenarios, but</w:t>
        </w:r>
        <w:proofErr w:type="gramEnd"/>
        <w:r w:rsidR="00B7134D" w:rsidRPr="00211983">
          <w:rPr>
            <w:highlight w:val="yellow"/>
            <w:lang w:val="en-US"/>
            <w:rPrChange w:id="721" w:author="Cillian.McHugh" w:date="2025-10-15T01:24:00Z" w16du:dateUtc="2025-10-15T00:24:00Z">
              <w:rPr>
                <w:lang w:val="en-US"/>
              </w:rPr>
            </w:rPrChange>
          </w:rPr>
          <w:t xml:space="preserve"> will</w:t>
        </w:r>
      </w:ins>
      <w:ins w:id="722" w:author="Cillian.McHugh" w:date="2025-10-13T21:30:00Z" w16du:dateUtc="2025-10-13T20:30:00Z">
        <w:r w:rsidR="002173DD" w:rsidRPr="00211983">
          <w:rPr>
            <w:highlight w:val="yellow"/>
            <w:lang w:val="en-US"/>
            <w:rPrChange w:id="723" w:author="Cillian.McHugh" w:date="2025-10-15T01:24:00Z" w16du:dateUtc="2025-10-15T00:24:00Z">
              <w:rPr>
                <w:lang w:val="en-US"/>
              </w:rPr>
            </w:rPrChange>
          </w:rPr>
          <w:t xml:space="preserve"> be reversed for ambiguous </w:t>
        </w:r>
      </w:ins>
      <w:ins w:id="724" w:author="Cillian.McHugh" w:date="2025-10-13T21:31:00Z" w16du:dateUtc="2025-10-13T20:31:00Z">
        <w:r w:rsidR="002173DD" w:rsidRPr="00211983">
          <w:rPr>
            <w:highlight w:val="yellow"/>
            <w:lang w:val="en-US"/>
            <w:rPrChange w:id="725" w:author="Cillian.McHugh" w:date="2025-10-15T01:24:00Z" w16du:dateUtc="2025-10-15T00:24:00Z">
              <w:rPr>
                <w:lang w:val="en-US"/>
              </w:rPr>
            </w:rPrChange>
          </w:rPr>
          <w:t xml:space="preserve">scenarios. </w:t>
        </w:r>
      </w:ins>
      <w:ins w:id="726" w:author="Cillian.McHugh" w:date="2025-10-13T21:41:00Z" w16du:dateUtc="2025-10-13T20:41:00Z">
        <w:r w:rsidR="00B7134D" w:rsidRPr="00211983">
          <w:rPr>
            <w:highlight w:val="yellow"/>
            <w:lang w:val="en-US"/>
            <w:rPrChange w:id="727" w:author="Cillian.McHugh" w:date="2025-10-15T01:24:00Z" w16du:dateUtc="2025-10-15T00:24:00Z">
              <w:rPr>
                <w:lang w:val="en-US"/>
              </w:rPr>
            </w:rPrChange>
          </w:rPr>
          <w:t>Specifically, f</w:t>
        </w:r>
      </w:ins>
      <w:ins w:id="728" w:author="Cillian.McHugh" w:date="2025-10-13T21:31:00Z" w16du:dateUtc="2025-10-13T20:31:00Z">
        <w:r w:rsidR="002173DD" w:rsidRPr="00211983">
          <w:rPr>
            <w:highlight w:val="yellow"/>
            <w:lang w:val="en-US"/>
            <w:rPrChange w:id="729" w:author="Cillian.McHugh" w:date="2025-10-15T01:24:00Z" w16du:dateUtc="2025-10-15T00:24:00Z">
              <w:rPr>
                <w:lang w:val="en-US"/>
              </w:rPr>
            </w:rPrChange>
          </w:rPr>
          <w:t xml:space="preserve">or unambiguous scenarios higher </w:t>
        </w:r>
        <w:proofErr w:type="spellStart"/>
        <w:r w:rsidR="002173DD" w:rsidRPr="00211983">
          <w:rPr>
            <w:highlight w:val="yellow"/>
            <w:lang w:val="en-US"/>
            <w:rPrChange w:id="730" w:author="Cillian.McHugh" w:date="2025-10-15T01:24:00Z" w16du:dateUtc="2025-10-15T00:24:00Z">
              <w:rPr>
                <w:lang w:val="en-US"/>
              </w:rPr>
            </w:rPrChange>
          </w:rPr>
          <w:t>construals</w:t>
        </w:r>
        <w:proofErr w:type="spellEnd"/>
        <w:r w:rsidR="002173DD" w:rsidRPr="00211983">
          <w:rPr>
            <w:highlight w:val="yellow"/>
            <w:lang w:val="en-US"/>
            <w:rPrChange w:id="731" w:author="Cillian.McHugh" w:date="2025-10-15T01:24:00Z" w16du:dateUtc="2025-10-15T00:24:00Z">
              <w:rPr>
                <w:lang w:val="en-US"/>
              </w:rPr>
            </w:rPrChange>
          </w:rPr>
          <w:t xml:space="preserve"> will lead to </w:t>
        </w:r>
      </w:ins>
      <w:ins w:id="732" w:author="Cillian.McHugh" w:date="2025-10-13T21:32:00Z" w16du:dateUtc="2025-10-13T20:32:00Z">
        <w:r w:rsidR="002173DD" w:rsidRPr="00211983">
          <w:rPr>
            <w:highlight w:val="yellow"/>
            <w:lang w:val="en-US"/>
            <w:rPrChange w:id="733" w:author="Cillian.McHugh" w:date="2025-10-15T01:24:00Z" w16du:dateUtc="2025-10-15T00:24:00Z">
              <w:rPr>
                <w:lang w:val="en-US"/>
              </w:rPr>
            </w:rPrChange>
          </w:rPr>
          <w:t xml:space="preserve">increased reason-giving. For ambiguous scenarios the </w:t>
        </w:r>
      </w:ins>
      <w:ins w:id="734" w:author="Cillian.McHugh" w:date="2025-10-13T21:34:00Z" w16du:dateUtc="2025-10-13T20:34:00Z">
        <w:r w:rsidR="002173DD" w:rsidRPr="00211983">
          <w:rPr>
            <w:highlight w:val="yellow"/>
            <w:lang w:val="en-US"/>
            <w:rPrChange w:id="735" w:author="Cillian.McHugh" w:date="2025-10-15T01:24:00Z" w16du:dateUtc="2025-10-15T00:24:00Z">
              <w:rPr>
                <w:lang w:val="en-US"/>
              </w:rPr>
            </w:rPrChange>
          </w:rPr>
          <w:t xml:space="preserve">lower </w:t>
        </w:r>
        <w:proofErr w:type="spellStart"/>
        <w:r w:rsidR="002173DD" w:rsidRPr="00211983">
          <w:rPr>
            <w:highlight w:val="yellow"/>
            <w:lang w:val="en-US"/>
            <w:rPrChange w:id="736" w:author="Cillian.McHugh" w:date="2025-10-15T01:24:00Z" w16du:dateUtc="2025-10-15T00:24:00Z">
              <w:rPr>
                <w:lang w:val="en-US"/>
              </w:rPr>
            </w:rPrChange>
          </w:rPr>
          <w:t>construals</w:t>
        </w:r>
        <w:proofErr w:type="spellEnd"/>
        <w:r w:rsidR="002173DD" w:rsidRPr="00211983">
          <w:rPr>
            <w:highlight w:val="yellow"/>
            <w:lang w:val="en-US"/>
            <w:rPrChange w:id="737" w:author="Cillian.McHugh" w:date="2025-10-15T01:24:00Z" w16du:dateUtc="2025-10-15T00:24:00Z">
              <w:rPr>
                <w:lang w:val="en-US"/>
              </w:rPr>
            </w:rPrChange>
          </w:rPr>
          <w:t xml:space="preserve"> will lead to greater attention to contextual</w:t>
        </w:r>
      </w:ins>
      <w:ins w:id="738" w:author="Cillian.McHugh" w:date="2025-10-13T21:39:00Z" w16du:dateUtc="2025-10-13T20:39:00Z">
        <w:r w:rsidR="00B7134D" w:rsidRPr="00211983">
          <w:rPr>
            <w:highlight w:val="yellow"/>
            <w:lang w:val="en-US"/>
            <w:rPrChange w:id="739" w:author="Cillian.McHugh" w:date="2025-10-15T01:24:00Z" w16du:dateUtc="2025-10-15T00:24:00Z">
              <w:rPr>
                <w:lang w:val="en-US"/>
              </w:rPr>
            </w:rPrChange>
          </w:rPr>
          <w:t xml:space="preserve"> factors</w:t>
        </w:r>
      </w:ins>
      <w:ins w:id="740" w:author="Cillian.McHugh" w:date="2025-10-15T01:20:00Z" w16du:dateUtc="2025-10-15T00:20:00Z">
        <w:r w:rsidR="002A7A5F" w:rsidRPr="00211983">
          <w:rPr>
            <w:highlight w:val="yellow"/>
            <w:lang w:val="en-US"/>
            <w:rPrChange w:id="741" w:author="Cillian.McHugh" w:date="2025-10-15T01:24:00Z" w16du:dateUtc="2025-10-15T00:24:00Z">
              <w:rPr>
                <w:lang w:val="en-US"/>
              </w:rPr>
            </w:rPrChange>
          </w:rPr>
          <w:t xml:space="preserve"> </w:t>
        </w:r>
      </w:ins>
      <w:r w:rsidR="002A7A5F" w:rsidRPr="00211983">
        <w:rPr>
          <w:highlight w:val="yellow"/>
          <w:lang w:val="en-US"/>
          <w:rPrChange w:id="742" w:author="Cillian.McHugh" w:date="2025-10-15T01:24:00Z" w16du:dateUtc="2025-10-15T00:24:00Z">
            <w:rPr>
              <w:lang w:val="en-US"/>
            </w:rPr>
          </w:rPrChange>
        </w:rPr>
        <w:fldChar w:fldCharType="begin"/>
      </w:r>
      <w:r w:rsidR="002A7A5F" w:rsidRPr="00211983">
        <w:rPr>
          <w:highlight w:val="yellow"/>
          <w:lang w:val="en-US"/>
          <w:rPrChange w:id="743" w:author="Cillian.McHugh" w:date="2025-10-15T01:24:00Z" w16du:dateUtc="2025-10-15T00:24:00Z">
            <w:rPr>
              <w:lang w:val="en-US"/>
            </w:rPr>
          </w:rPrChange>
        </w:rPr>
        <w:instrText xml:space="preserve"> ADDIN ZOTERO_ITEM CSL_CITATION {"citationID":"ig3KHOGs","properties":{"formattedCitation":"(Alper, 2020)","plainCitation":"(Alper, 2020)","noteIndex":0},"citationItems":[{"id":14623,"uris":["http://zotero.org/users/1340199/items/WEXWSZ6S"],"itemData":{"id":14623,"type":"article-journal","abstract":"The literature on construal-level theory has provided a rich but complex set of findings regarding how abstract and concrete construals affect moral and political attitudes. One set of findings suggests that abstractness sharpens and polarizes moral and political judgments, whereas other findings suggest the opposite. In this article, I first review and explain both sets of findings. Second, I argue that it is possible to reconcile seemingly contradictory results by considering (a) the interpersonal variation in core values, (b) the confounding effects of utilitarian and deontological thinking styles, and (c) potentially different effects of different manipulations of abstractness. I conclude by arguing that consideration of these factors would resolve the complexity in the relationship between construal levels and moral and political attitudes.","container-title":"Current Directions in Psychological Science","DOI":"10.1177/0963721419896362","ISSN":"0963-7214","issue":"2","journalAbbreviation":"Curr Dir Psychol Sci","language":"EN","note":"publisher: SAGE Publications Inc","page":"115-120","source":"SAGE Journals","title":"Explaining the Complex Effect of Construal Level on Moral and Political Attitudes","volume":"29","author":[{"family":"Alper","given":"Sinan"}],"issued":{"date-parts":[["2020",4,1]]},"citation-key":"alper_Explaining_2020"}}],"schema":"https://github.com/citation-style-language/schema/raw/master/csl-citation.json"} </w:instrText>
      </w:r>
      <w:r w:rsidR="002A7A5F" w:rsidRPr="00211983">
        <w:rPr>
          <w:highlight w:val="yellow"/>
          <w:lang w:val="en-US"/>
          <w:rPrChange w:id="744" w:author="Cillian.McHugh" w:date="2025-10-15T01:24:00Z" w16du:dateUtc="2025-10-15T00:24:00Z">
            <w:rPr>
              <w:lang w:val="en-US"/>
            </w:rPr>
          </w:rPrChange>
        </w:rPr>
        <w:fldChar w:fldCharType="separate"/>
      </w:r>
      <w:r w:rsidR="002A7A5F" w:rsidRPr="00211983">
        <w:rPr>
          <w:highlight w:val="yellow"/>
          <w:rPrChange w:id="745" w:author="Cillian.McHugh" w:date="2025-10-15T01:24:00Z" w16du:dateUtc="2025-10-15T00:24:00Z">
            <w:rPr/>
          </w:rPrChange>
        </w:rPr>
        <w:t>(Alper, 2020)</w:t>
      </w:r>
      <w:r w:rsidR="002A7A5F" w:rsidRPr="00211983">
        <w:rPr>
          <w:highlight w:val="yellow"/>
          <w:lang w:val="en-US"/>
          <w:rPrChange w:id="746" w:author="Cillian.McHugh" w:date="2025-10-15T01:24:00Z" w16du:dateUtc="2025-10-15T00:24:00Z">
            <w:rPr>
              <w:lang w:val="en-US"/>
            </w:rPr>
          </w:rPrChange>
        </w:rPr>
        <w:fldChar w:fldCharType="end"/>
      </w:r>
      <w:ins w:id="747" w:author="Cillian.McHugh" w:date="2025-10-13T21:39:00Z" w16du:dateUtc="2025-10-13T20:39:00Z">
        <w:r w:rsidR="00B7134D" w:rsidRPr="00211983">
          <w:rPr>
            <w:highlight w:val="yellow"/>
            <w:lang w:val="en-US"/>
            <w:rPrChange w:id="748" w:author="Cillian.McHugh" w:date="2025-10-15T01:24:00Z" w16du:dateUtc="2025-10-15T00:24:00Z">
              <w:rPr>
                <w:lang w:val="en-US"/>
              </w:rPr>
            </w:rPrChange>
          </w:rPr>
          <w:t>, which may facilitate reason-giving</w:t>
        </w:r>
      </w:ins>
      <w:ins w:id="749" w:author="Cillian.McHugh" w:date="2025-10-13T21:41:00Z" w16du:dateUtc="2025-10-13T20:41:00Z">
        <w:r w:rsidR="00B7134D" w:rsidRPr="00211983">
          <w:rPr>
            <w:highlight w:val="yellow"/>
            <w:lang w:val="en-US"/>
            <w:rPrChange w:id="750" w:author="Cillian.McHugh" w:date="2025-10-15T01:24:00Z" w16du:dateUtc="2025-10-15T00:24:00Z">
              <w:rPr>
                <w:lang w:val="en-US"/>
              </w:rPr>
            </w:rPrChange>
          </w:rPr>
          <w:t xml:space="preserve"> compared to higher</w:t>
        </w:r>
      </w:ins>
      <w:ins w:id="751" w:author="Cillian.McHugh" w:date="2025-10-13T21:42:00Z" w16du:dateUtc="2025-10-13T20:42:00Z">
        <w:r w:rsidR="00B7134D" w:rsidRPr="00211983">
          <w:rPr>
            <w:highlight w:val="yellow"/>
            <w:lang w:val="en-US"/>
            <w:rPrChange w:id="752" w:author="Cillian.McHugh" w:date="2025-10-15T01:24:00Z" w16du:dateUtc="2025-10-15T00:24:00Z">
              <w:rPr>
                <w:lang w:val="en-US"/>
              </w:rPr>
            </w:rPrChange>
          </w:rPr>
          <w:t xml:space="preserve"> level </w:t>
        </w:r>
        <w:proofErr w:type="spellStart"/>
        <w:r w:rsidR="00B7134D" w:rsidRPr="00211983">
          <w:rPr>
            <w:highlight w:val="yellow"/>
            <w:lang w:val="en-US"/>
            <w:rPrChange w:id="753" w:author="Cillian.McHugh" w:date="2025-10-15T01:24:00Z" w16du:dateUtc="2025-10-15T00:24:00Z">
              <w:rPr>
                <w:lang w:val="en-US"/>
              </w:rPr>
            </w:rPrChange>
          </w:rPr>
          <w:t>construals</w:t>
        </w:r>
        <w:proofErr w:type="spellEnd"/>
        <w:r w:rsidR="00B7134D" w:rsidRPr="00211983">
          <w:rPr>
            <w:highlight w:val="yellow"/>
            <w:lang w:val="en-US"/>
            <w:rPrChange w:id="754" w:author="Cillian.McHugh" w:date="2025-10-15T01:24:00Z" w16du:dateUtc="2025-10-15T00:24:00Z">
              <w:rPr>
                <w:lang w:val="en-US"/>
              </w:rPr>
            </w:rPrChange>
          </w:rPr>
          <w:t>.</w:t>
        </w:r>
      </w:ins>
    </w:p>
    <w:p w14:paraId="31C599B5" w14:textId="1A140E6D" w:rsidR="00747357" w:rsidRPr="00211983" w:rsidRDefault="00211983" w:rsidP="00CA0540">
      <w:pPr>
        <w:rPr>
          <w:ins w:id="755" w:author="Cillian.McHugh" w:date="2025-10-13T23:09:00Z" w16du:dateUtc="2025-10-13T22:09:00Z"/>
          <w:highlight w:val="yellow"/>
          <w:lang w:val="en-US"/>
          <w:rPrChange w:id="756" w:author="Cillian.McHugh" w:date="2025-10-15T01:24:00Z" w16du:dateUtc="2025-10-15T00:24:00Z">
            <w:rPr>
              <w:ins w:id="757" w:author="Cillian.McHugh" w:date="2025-10-13T23:09:00Z" w16du:dateUtc="2025-10-13T22:09:00Z"/>
              <w:lang w:val="en-US"/>
            </w:rPr>
          </w:rPrChange>
        </w:rPr>
      </w:pPr>
      <w:ins w:id="758" w:author="Cillian.McHugh" w:date="2025-10-15T01:21:00Z" w16du:dateUtc="2025-10-15T00:21:00Z">
        <w:r w:rsidRPr="00211983">
          <w:rPr>
            <w:highlight w:val="yellow"/>
            <w:lang w:val="en-US"/>
            <w:rPrChange w:id="759" w:author="Cillian.McHugh" w:date="2025-10-15T01:24:00Z" w16du:dateUtc="2025-10-15T00:24:00Z">
              <w:rPr>
                <w:lang w:val="en-US"/>
              </w:rPr>
            </w:rPrChange>
          </w:rPr>
          <w:t>Above we have made predictions about the expected patterns of responses we expect to see depending on construal level</w:t>
        </w:r>
      </w:ins>
      <w:ins w:id="760" w:author="Cillian.McHugh" w:date="2025-10-15T01:22:00Z" w16du:dateUtc="2025-10-15T00:22:00Z">
        <w:r w:rsidRPr="00211983">
          <w:rPr>
            <w:highlight w:val="yellow"/>
            <w:lang w:val="en-US"/>
            <w:rPrChange w:id="761" w:author="Cillian.McHugh" w:date="2025-10-15T01:24:00Z" w16du:dateUtc="2025-10-15T00:24:00Z">
              <w:rPr>
                <w:lang w:val="en-US"/>
              </w:rPr>
            </w:rPrChange>
          </w:rPr>
          <w:t xml:space="preserve"> and ambiguity. We make one final prediction regarding the content of the reasons participants provide in support of their judgments. Our sixth (exploratory) hypothesis is </w:t>
        </w:r>
      </w:ins>
      <w:ins w:id="762" w:author="Cillian.McHugh" w:date="2025-10-15T01:23:00Z" w16du:dateUtc="2025-10-15T00:23:00Z">
        <w:r w:rsidRPr="00211983">
          <w:rPr>
            <w:highlight w:val="yellow"/>
            <w:lang w:val="en-US"/>
            <w:rPrChange w:id="763" w:author="Cillian.McHugh" w:date="2025-10-15T01:24:00Z" w16du:dateUtc="2025-10-15T00:24:00Z">
              <w:rPr>
                <w:lang w:val="en-US"/>
              </w:rPr>
            </w:rPrChange>
          </w:rPr>
          <w:t>that the</w:t>
        </w:r>
      </w:ins>
      <w:ins w:id="764" w:author="Cillian.McHugh" w:date="2025-10-13T14:18:00Z" w16du:dateUtc="2025-10-13T13:18:00Z">
        <w:r w:rsidR="001B14B1" w:rsidRPr="00211983">
          <w:rPr>
            <w:highlight w:val="yellow"/>
            <w:lang w:val="en-US"/>
            <w:rPrChange w:id="765" w:author="Cillian.McHugh" w:date="2025-10-15T01:24:00Z" w16du:dateUtc="2025-10-15T00:24:00Z">
              <w:rPr>
                <w:lang w:val="en-US"/>
              </w:rPr>
            </w:rPrChange>
          </w:rPr>
          <w:t xml:space="preserve"> content of the reasons provided by participants will vary depending on construal level</w:t>
        </w:r>
      </w:ins>
      <w:ins w:id="766" w:author="Cillian.McHugh" w:date="2025-10-15T01:23:00Z" w16du:dateUtc="2025-10-15T00:23:00Z">
        <w:r w:rsidRPr="00211983">
          <w:rPr>
            <w:highlight w:val="yellow"/>
            <w:lang w:val="en-US"/>
            <w:rPrChange w:id="767" w:author="Cillian.McHugh" w:date="2025-10-15T01:24:00Z" w16du:dateUtc="2025-10-15T00:24:00Z">
              <w:rPr>
                <w:lang w:val="en-US"/>
              </w:rPr>
            </w:rPrChange>
          </w:rPr>
          <w:t>. Specifically, we predict that h</w:t>
        </w:r>
      </w:ins>
      <w:ins w:id="768" w:author="Cillian.McHugh" w:date="2025-10-13T14:22:00Z" w16du:dateUtc="2025-10-13T13:22:00Z">
        <w:r w:rsidR="001B14B1" w:rsidRPr="00211983">
          <w:rPr>
            <w:highlight w:val="yellow"/>
            <w:lang w:val="en-US"/>
            <w:rPrChange w:id="769" w:author="Cillian.McHugh" w:date="2025-10-15T01:24:00Z" w16du:dateUtc="2025-10-15T00:24:00Z">
              <w:rPr>
                <w:lang w:val="en-US"/>
              </w:rPr>
            </w:rPrChange>
          </w:rPr>
          <w:t xml:space="preserve">igher </w:t>
        </w:r>
        <w:proofErr w:type="spellStart"/>
        <w:r w:rsidR="001B14B1" w:rsidRPr="00211983">
          <w:rPr>
            <w:highlight w:val="yellow"/>
            <w:lang w:val="en-US"/>
            <w:rPrChange w:id="770" w:author="Cillian.McHugh" w:date="2025-10-15T01:24:00Z" w16du:dateUtc="2025-10-15T00:24:00Z">
              <w:rPr>
                <w:lang w:val="en-US"/>
              </w:rPr>
            </w:rPrChange>
          </w:rPr>
          <w:t>construals</w:t>
        </w:r>
        <w:proofErr w:type="spellEnd"/>
        <w:r w:rsidR="001B14B1" w:rsidRPr="00211983">
          <w:rPr>
            <w:highlight w:val="yellow"/>
            <w:lang w:val="en-US"/>
            <w:rPrChange w:id="771" w:author="Cillian.McHugh" w:date="2025-10-15T01:24:00Z" w16du:dateUtc="2025-10-15T00:24:00Z">
              <w:rPr>
                <w:lang w:val="en-US"/>
              </w:rPr>
            </w:rPrChange>
          </w:rPr>
          <w:t xml:space="preserve"> will lead to reasons that are based on abstract</w:t>
        </w:r>
      </w:ins>
      <w:ins w:id="772" w:author="Cillian.McHugh" w:date="2025-10-13T21:49:00Z" w16du:dateUtc="2025-10-13T20:49:00Z">
        <w:r w:rsidR="0039793C" w:rsidRPr="00211983">
          <w:rPr>
            <w:highlight w:val="yellow"/>
            <w:lang w:val="en-US"/>
            <w:rPrChange w:id="773" w:author="Cillian.McHugh" w:date="2025-10-15T01:24:00Z" w16du:dateUtc="2025-10-15T00:24:00Z">
              <w:rPr>
                <w:lang w:val="en-US"/>
              </w:rPr>
            </w:rPrChange>
          </w:rPr>
          <w:t xml:space="preserve"> (deontological)</w:t>
        </w:r>
      </w:ins>
      <w:ins w:id="774" w:author="Cillian.McHugh" w:date="2025-10-13T14:22:00Z" w16du:dateUtc="2025-10-13T13:22:00Z">
        <w:r w:rsidR="001B14B1" w:rsidRPr="00211983">
          <w:rPr>
            <w:highlight w:val="yellow"/>
            <w:lang w:val="en-US"/>
            <w:rPrChange w:id="775" w:author="Cillian.McHugh" w:date="2025-10-15T01:24:00Z" w16du:dateUtc="2025-10-15T00:24:00Z">
              <w:rPr>
                <w:lang w:val="en-US"/>
              </w:rPr>
            </w:rPrChange>
          </w:rPr>
          <w:t xml:space="preserve"> principles</w:t>
        </w:r>
      </w:ins>
      <w:ins w:id="776" w:author="Cillian.McHugh" w:date="2025-10-15T01:23:00Z" w16du:dateUtc="2025-10-15T00:23:00Z">
        <w:r w:rsidRPr="00211983">
          <w:rPr>
            <w:highlight w:val="yellow"/>
            <w:lang w:val="en-US"/>
            <w:rPrChange w:id="777" w:author="Cillian.McHugh" w:date="2025-10-15T01:24:00Z" w16du:dateUtc="2025-10-15T00:24:00Z">
              <w:rPr>
                <w:lang w:val="en-US"/>
              </w:rPr>
            </w:rPrChange>
          </w:rPr>
          <w:t>, whereas l</w:t>
        </w:r>
        <w:r w:rsidRPr="006F04BE">
          <w:rPr>
            <w:highlight w:val="yellow"/>
            <w:lang w:val="en-US"/>
            <w:rPrChange w:id="778" w:author="Cillian.McHugh" w:date="2025-10-15T15:05:00Z" w16du:dateUtc="2025-10-15T14:05:00Z">
              <w:rPr>
                <w:lang w:val="en-US"/>
              </w:rPr>
            </w:rPrChange>
          </w:rPr>
          <w:t xml:space="preserve">ower </w:t>
        </w:r>
        <w:proofErr w:type="spellStart"/>
        <w:r w:rsidRPr="006F04BE">
          <w:rPr>
            <w:highlight w:val="yellow"/>
            <w:lang w:val="en-US"/>
            <w:rPrChange w:id="779" w:author="Cillian.McHugh" w:date="2025-10-15T15:05:00Z" w16du:dateUtc="2025-10-15T14:05:00Z">
              <w:rPr>
                <w:lang w:val="en-US"/>
              </w:rPr>
            </w:rPrChange>
          </w:rPr>
          <w:t>construals</w:t>
        </w:r>
        <w:proofErr w:type="spellEnd"/>
        <w:r w:rsidRPr="006F04BE">
          <w:rPr>
            <w:highlight w:val="yellow"/>
            <w:lang w:val="en-US"/>
            <w:rPrChange w:id="780" w:author="Cillian.McHugh" w:date="2025-10-15T15:05:00Z" w16du:dateUtc="2025-10-15T14:05:00Z">
              <w:rPr>
                <w:lang w:val="en-US"/>
              </w:rPr>
            </w:rPrChange>
          </w:rPr>
          <w:t xml:space="preserve"> </w:t>
        </w:r>
      </w:ins>
      <w:ins w:id="781" w:author="Cillian.McHugh" w:date="2025-10-13T23:22:00Z" w16du:dateUtc="2025-10-13T22:22:00Z">
        <w:r w:rsidR="00140AC6" w:rsidRPr="006F04BE">
          <w:rPr>
            <w:highlight w:val="yellow"/>
            <w:lang w:val="en-US"/>
            <w:rPrChange w:id="782" w:author="Cillian.McHugh" w:date="2025-10-15T15:05:00Z" w16du:dateUtc="2025-10-15T14:05:00Z">
              <w:rPr>
                <w:lang w:val="en-US"/>
              </w:rPr>
            </w:rPrChange>
          </w:rPr>
          <w:t>will lead to more concrete/contextual (utilitarian) factors being cited in reasons given</w:t>
        </w:r>
      </w:ins>
      <w:ins w:id="783" w:author="Cillian.McHugh" w:date="2025-10-15T15:02:00Z" w16du:dateUtc="2025-10-15T14:02:00Z">
        <w:r w:rsidR="006F04BE" w:rsidRPr="006F04BE">
          <w:rPr>
            <w:highlight w:val="yellow"/>
            <w:lang w:val="en-US"/>
          </w:rPr>
          <w:t xml:space="preserve"> </w:t>
        </w:r>
      </w:ins>
      <w:r w:rsidR="006F04BE" w:rsidRPr="006F04BE">
        <w:rPr>
          <w:highlight w:val="yellow"/>
          <w:lang w:val="en-US"/>
        </w:rPr>
        <w:fldChar w:fldCharType="begin"/>
      </w:r>
      <w:r w:rsidR="006F04BE" w:rsidRPr="006F04BE">
        <w:rPr>
          <w:highlight w:val="yellow"/>
          <w:lang w:val="en-US"/>
        </w:rPr>
        <w:instrText xml:space="preserve"> ADDIN ZOTERO_ITEM CSL_CITATION {"citationID":"8aNhXyoe","properties":{"formattedCitation":"(e.g., K\\uc0\\u246{}rner &amp; Volk, 2014; Xiao et al., 2015)","plainCitation":"(e.g., Körner &amp; Volk, 2014; Xiao et al., 2015)","noteIndex":0},"citationItems":[{"id":2494,"uris":["http://zotero.org/users/1340199/items/K58AUCDN"],"itemData":{"id":2494,"type":"article-journal","abstract":"Moral judgment research has been informed by both dual-process models and construal level theory. Combining these approaches, we argue that available processing capacity and construal level interact to predict moral judgment. Specifically, concrete construal should enhance visualization for spontaneous judgments, leading to stronger emotional reactions and more deontological decisions. In contrast, abstract construal should direct attention to abstract moral principles for deliberate judgments, again facilitating deontological decisions. In 3 experiments, we manipulated both construal level (abstract vs. concrete) and the availability of processing capacity (Experiment 1: via short vs. long deliberation time; Experiments 2 and 3: via cognitive vs. visual interference) and assessed moral dilemma judgments. Participants made more deontological judgments under concrete (vs. abstract) construal when processing capacity was reduced. With sufficient processing capacity, however, this pattern reversed, leading to more deontological judgments under abstract (vs. concrete) construal. These results extend previous work linking deontological decisions with emotional reactions, by suggesting an alternative pathway to deontology through abstract deliberation.","container-title":"Journal of Experimental Social Psychology","DOI":"10.1016/j.jesp.2014.07.002","ISSN":"0022-1031","journalAbbreviation":"Journal of Experimental Social Psychology","language":"en","page":"139-145","source":"ScienceDirect","title":"Concrete and abstract ways to deontology: Cognitive capacity moderates construal level effects on moral judgments","title-short":"Concrete and abstract ways to deontology","volume":"55","author":[{"family":"Körner","given":"Anita"},{"family":"Volk","given":"Sabine"}],"issued":{"date-parts":[["2014",11,1]]},"citation-key":"kornerConcreteAbstractWays2014"},"prefix":"e.g., "},{"id":14614,"uris":["http://zotero.org/users/1340199/items/W7SABMQY"],"itemData":{"id":14614,"type":"article-journal","abstract":"Background People encounter various moral issues that involve making decisions for others by giving advice. Objective This study investigated the characteristics of providing suggestions for oneself versus providing suggestions for others in ethical decision-making and the differences between them based on Construal Level Theory (CLT). Methods A total of 768 undergraduate students from three universities in China were randomly assigned to eight groups on the basis of a grid of two Construal Levels (self or others) by two different numbers of people saved (5 people or 15 people) by two problem situations (trolley problem vs. footbridge problem). The investigation examined participants’ decisions to opt to take action or refrain from action that would have the consequence of saving more people. Results The main effects of Construal Level (F1, 752 = 6.46, p = .011), saving number (F1, 752 = 35.81, p &lt; .001), and problem situation type (F1, 752 = 330.55, p &lt; .001) were all significant. The interaction of the problem situation and saving number (F1, 752 = 1.01, p = .31), and social distance and saving number (F1, 752 = 0.85, p = .36), and interaction of the three independent factors (F1, 752 = 0.47, p = .49) were not significant. However, the interaction of social distance and problem situation (F1, 752 = 9.46, p = .002) was significant. Results indicated the participants utilized a component of utilitarian reasoning in the decision-making, and their behaviors appeared more utilitarian at low Construal Levels (CLs) compared to high. Conclusion CLs, saving numbers, and problem situation significantly affected moral decision-making and exhibited significant interaction. Making decisions for oneself (low-construal) rather than giving advice to others (high-construal) was one important factor that determined whether the people were utilitarian or not. Utilitarian considerations are more relevant in impersonal dilemmas.","container-title":"PLOS ONE","DOI":"10.1371/journal.pone.0117540","ISSN":"1932-6203","issue":"2","journalAbbreviation":"PLOS ONE","language":"en","note":"publisher: Public Library of Science","page":"e0117540","source":"PLoS Journals","title":"Moral Hypocrisy on the Basis of Construal Level: To Be a Utilitarian Personal Decision Maker or to Be a Moral Advisor?","title-short":"Moral Hypocrisy on the Basis of Construal Level","volume":"10","author":[{"family":"Xiao","given":"Wei"},{"family":"Wu","given":"Qing"},{"family":"Yang","given":"Qun"},{"family":"Zhou","given":"Liang"},{"family":"Jiang","given":"Yuan"},{"family":"Zhang","given":"Jiaxi"},{"family":"Miao","given":"Danmin"},{"family":"Peng","given":"Jiaxi"}],"issued":{"date-parts":[["2015",2,17]]},"citation-key":"xiao_Moral_2015"}}],"schema":"https://github.com/citation-style-language/schema/raw/master/csl-citation.json"} </w:instrText>
      </w:r>
      <w:r w:rsidR="006F04BE" w:rsidRPr="006F04BE">
        <w:rPr>
          <w:highlight w:val="yellow"/>
          <w:lang w:val="en-US"/>
        </w:rPr>
        <w:fldChar w:fldCharType="separate"/>
      </w:r>
      <w:r w:rsidR="006F04BE" w:rsidRPr="006F04BE">
        <w:rPr>
          <w:highlight w:val="yellow"/>
          <w:rPrChange w:id="784" w:author="Cillian.McHugh" w:date="2025-10-15T15:05:00Z" w16du:dateUtc="2025-10-15T14:05:00Z">
            <w:rPr/>
          </w:rPrChange>
        </w:rPr>
        <w:t>(e.g., Körner &amp; Volk, 2014; Xiao et al., 2015)</w:t>
      </w:r>
      <w:r w:rsidR="006F04BE" w:rsidRPr="006F04BE">
        <w:rPr>
          <w:highlight w:val="yellow"/>
          <w:lang w:val="en-US"/>
        </w:rPr>
        <w:fldChar w:fldCharType="end"/>
      </w:r>
      <w:ins w:id="785" w:author="Cillian.McHugh" w:date="2025-10-15T01:23:00Z" w16du:dateUtc="2025-10-15T00:23:00Z">
        <w:r w:rsidRPr="006F04BE">
          <w:rPr>
            <w:highlight w:val="yellow"/>
            <w:lang w:val="en-US"/>
            <w:rPrChange w:id="786" w:author="Cillian.McHugh" w:date="2025-10-15T15:05:00Z" w16du:dateUtc="2025-10-15T14:05:00Z">
              <w:rPr>
                <w:lang w:val="en-US"/>
              </w:rPr>
            </w:rPrChange>
          </w:rPr>
          <w:t>.</w:t>
        </w:r>
      </w:ins>
    </w:p>
    <w:bookmarkEnd w:id="492"/>
    <w:p w14:paraId="767046E5" w14:textId="59FF6994" w:rsidR="00791805" w:rsidRPr="007F3944" w:rsidDel="00463C6C" w:rsidRDefault="00791805" w:rsidP="007F3944">
      <w:pPr>
        <w:ind w:firstLine="0"/>
        <w:rPr>
          <w:del w:id="787" w:author="Cillian.McHugh" w:date="2025-10-14T09:38:00Z" w16du:dateUtc="2025-10-14T08:38:00Z"/>
          <w:lang w:val="en-US"/>
        </w:rPr>
      </w:pPr>
    </w:p>
    <w:p w14:paraId="3C500C21" w14:textId="77777777" w:rsidR="007F3944" w:rsidRPr="007F3944" w:rsidRDefault="007F3944" w:rsidP="007F3944">
      <w:pPr>
        <w:pStyle w:val="Heading1"/>
        <w:rPr>
          <w:lang w:val="en-US"/>
        </w:rPr>
      </w:pPr>
      <w:r w:rsidRPr="007F3944">
        <w:rPr>
          <w:lang w:val="en-US"/>
        </w:rPr>
        <w:t>The Current Research</w:t>
      </w:r>
    </w:p>
    <w:p w14:paraId="65EE13BF" w14:textId="5CC4CAEB" w:rsidR="007F3944" w:rsidRDefault="007F3944" w:rsidP="007F3944">
      <w:pPr>
        <w:rPr>
          <w:ins w:id="788" w:author="Cillian.McHugh" w:date="2025-09-22T20:07:00Z" w16du:dateUtc="2025-09-22T19:07:00Z"/>
          <w:lang w:val="en-US"/>
        </w:rPr>
      </w:pPr>
      <w:r w:rsidRPr="007F3944">
        <w:rPr>
          <w:lang w:val="en-US"/>
        </w:rPr>
        <w:t>The current research tests the prediction that manipulations designed to increase psychological distance will facilitate reason-giving in a moral dumbfounding task. We will test two different manipulations across two domains of psychological distance</w:t>
      </w:r>
      <w:ins w:id="789" w:author="Cillian.McHugh" w:date="2025-10-15T14:37:00Z" w16du:dateUtc="2025-10-15T13:37:00Z">
        <w:r w:rsidR="00CA0540" w:rsidRPr="00CA0540">
          <w:rPr>
            <w:highlight w:val="yellow"/>
            <w:lang w:val="en-US"/>
            <w:rPrChange w:id="790" w:author="Cillian.McHugh" w:date="2025-10-15T14:38:00Z" w16du:dateUtc="2025-10-15T13:38:00Z">
              <w:rPr>
                <w:lang w:val="en-US"/>
              </w:rPr>
            </w:rPrChange>
          </w:rPr>
          <w:t xml:space="preserve">, </w:t>
        </w:r>
      </w:ins>
      <w:del w:id="791" w:author="Cillian.McHugh" w:date="2025-10-15T14:37:00Z" w16du:dateUtc="2025-10-15T13:37:00Z">
        <w:r w:rsidRPr="00CA0540" w:rsidDel="00CA0540">
          <w:rPr>
            <w:highlight w:val="yellow"/>
            <w:lang w:val="en-US"/>
            <w:rPrChange w:id="792" w:author="Cillian.McHugh" w:date="2025-10-15T14:38:00Z" w16du:dateUtc="2025-10-15T13:38:00Z">
              <w:rPr>
                <w:lang w:val="en-US"/>
              </w:rPr>
            </w:rPrChange>
          </w:rPr>
          <w:delText>, social distance and</w:delText>
        </w:r>
      </w:del>
      <w:r w:rsidRPr="00CA0540">
        <w:rPr>
          <w:highlight w:val="yellow"/>
          <w:lang w:val="en-US"/>
          <w:rPrChange w:id="793" w:author="Cillian.McHugh" w:date="2025-10-15T14:38:00Z" w16du:dateUtc="2025-10-15T13:38:00Z">
            <w:rPr>
              <w:lang w:val="en-US"/>
            </w:rPr>
          </w:rPrChange>
        </w:rPr>
        <w:t xml:space="preserve"> temporal distance</w:t>
      </w:r>
      <w:ins w:id="794" w:author="Cillian.McHugh" w:date="2025-10-15T14:37:00Z" w16du:dateUtc="2025-10-15T13:37:00Z">
        <w:r w:rsidR="00CA0540" w:rsidRPr="00CA0540">
          <w:rPr>
            <w:highlight w:val="yellow"/>
            <w:lang w:val="en-US"/>
            <w:rPrChange w:id="795" w:author="Cillian.McHugh" w:date="2025-10-15T14:38:00Z" w16du:dateUtc="2025-10-15T13:38:00Z">
              <w:rPr>
                <w:lang w:val="en-US"/>
              </w:rPr>
            </w:rPrChange>
          </w:rPr>
          <w:t xml:space="preserve"> and abstract/concrete thinking manipulated using the “how-and-why” task</w:t>
        </w:r>
      </w:ins>
      <w:r w:rsidRPr="00CA0540">
        <w:rPr>
          <w:highlight w:val="yellow"/>
          <w:lang w:val="en-US"/>
          <w:rPrChange w:id="796" w:author="Cillian.McHugh" w:date="2025-10-15T14:38:00Z" w16du:dateUtc="2025-10-15T13:38:00Z">
            <w:rPr>
              <w:lang w:val="en-US"/>
            </w:rPr>
          </w:rPrChange>
        </w:rPr>
        <w:t xml:space="preserve">. </w:t>
      </w:r>
      <w:ins w:id="797" w:author="Cillian.McHugh" w:date="2025-10-15T14:38:00Z" w16du:dateUtc="2025-10-15T13:38:00Z">
        <w:r w:rsidR="00CA0540" w:rsidRPr="00CA0540">
          <w:rPr>
            <w:highlight w:val="yellow"/>
            <w:lang w:val="en-US"/>
            <w:rPrChange w:id="798" w:author="Cillian.McHugh" w:date="2025-10-15T14:38:00Z" w16du:dateUtc="2025-10-15T13:38:00Z">
              <w:rPr>
                <w:lang w:val="en-US"/>
              </w:rPr>
            </w:rPrChange>
          </w:rPr>
          <w:t xml:space="preserve">Our core prediction is that </w:t>
        </w:r>
      </w:ins>
      <w:del w:id="799" w:author="Cillian.McHugh" w:date="2025-10-15T14:38:00Z" w16du:dateUtc="2025-10-15T13:38:00Z">
        <w:r w:rsidRPr="00CA0540" w:rsidDel="00CA0540">
          <w:rPr>
            <w:highlight w:val="yellow"/>
            <w:lang w:val="en-US"/>
            <w:rPrChange w:id="800" w:author="Cillian.McHugh" w:date="2025-10-15T14:38:00Z" w16du:dateUtc="2025-10-15T13:38:00Z">
              <w:rPr>
                <w:lang w:val="en-US"/>
              </w:rPr>
            </w:rPrChange>
          </w:rPr>
          <w:delText xml:space="preserve">We predict </w:delText>
        </w:r>
      </w:del>
      <w:r w:rsidRPr="00CA0540">
        <w:rPr>
          <w:highlight w:val="yellow"/>
          <w:lang w:val="en-US"/>
          <w:rPrChange w:id="801" w:author="Cillian.McHugh" w:date="2025-10-15T14:38:00Z" w16du:dateUtc="2025-10-15T13:38:00Z">
            <w:rPr>
              <w:lang w:val="en-US"/>
            </w:rPr>
          </w:rPrChange>
        </w:rPr>
        <w:t xml:space="preserve">that under </w:t>
      </w:r>
      <w:ins w:id="802" w:author="Cillian.McHugh" w:date="2025-10-15T14:36:00Z" w16du:dateUtc="2025-10-15T13:36:00Z">
        <w:r w:rsidR="00133979" w:rsidRPr="00CA0540">
          <w:rPr>
            <w:highlight w:val="yellow"/>
            <w:lang w:val="en-US"/>
            <w:rPrChange w:id="803" w:author="Cillian.McHugh" w:date="2025-10-15T14:38:00Z" w16du:dateUtc="2025-10-15T13:38:00Z">
              <w:rPr>
                <w:lang w:val="en-US"/>
              </w:rPr>
            </w:rPrChange>
          </w:rPr>
          <w:t xml:space="preserve">higher </w:t>
        </w:r>
        <w:proofErr w:type="spellStart"/>
        <w:r w:rsidR="00133979" w:rsidRPr="00CA0540">
          <w:rPr>
            <w:highlight w:val="yellow"/>
            <w:lang w:val="en-US"/>
            <w:rPrChange w:id="804" w:author="Cillian.McHugh" w:date="2025-10-15T14:38:00Z" w16du:dateUtc="2025-10-15T13:38:00Z">
              <w:rPr>
                <w:lang w:val="en-US"/>
              </w:rPr>
            </w:rPrChange>
          </w:rPr>
          <w:t>construals</w:t>
        </w:r>
        <w:proofErr w:type="spellEnd"/>
        <w:r w:rsidR="00133979" w:rsidRPr="00CA0540">
          <w:rPr>
            <w:highlight w:val="yellow"/>
            <w:lang w:val="en-US"/>
            <w:rPrChange w:id="805" w:author="Cillian.McHugh" w:date="2025-10-15T14:38:00Z" w16du:dateUtc="2025-10-15T13:38:00Z">
              <w:rPr>
                <w:lang w:val="en-US"/>
              </w:rPr>
            </w:rPrChange>
          </w:rPr>
          <w:t>/</w:t>
        </w:r>
      </w:ins>
      <w:r w:rsidRPr="00CA0540">
        <w:rPr>
          <w:highlight w:val="yellow"/>
          <w:lang w:val="en-US"/>
          <w:rPrChange w:id="806" w:author="Cillian.McHugh" w:date="2025-10-15T14:38:00Z" w16du:dateUtc="2025-10-15T13:38:00Z">
            <w:rPr>
              <w:lang w:val="en-US"/>
            </w:rPr>
          </w:rPrChange>
        </w:rPr>
        <w:t xml:space="preserve">increased psychological </w:t>
      </w:r>
      <w:ins w:id="807" w:author="Cillian.McHugh" w:date="2025-10-15T14:36:00Z" w16du:dateUtc="2025-10-15T13:36:00Z">
        <w:r w:rsidR="00133979" w:rsidRPr="00CA0540">
          <w:rPr>
            <w:highlight w:val="yellow"/>
            <w:lang w:val="en-US"/>
            <w:rPrChange w:id="808" w:author="Cillian.McHugh" w:date="2025-10-15T14:38:00Z" w16du:dateUtc="2025-10-15T13:38:00Z">
              <w:rPr>
                <w:lang w:val="en-US"/>
              </w:rPr>
            </w:rPrChange>
          </w:rPr>
          <w:t xml:space="preserve">(temporal) </w:t>
        </w:r>
      </w:ins>
      <w:r w:rsidRPr="00CA0540">
        <w:rPr>
          <w:highlight w:val="yellow"/>
          <w:lang w:val="en-US"/>
          <w:rPrChange w:id="809" w:author="Cillian.McHugh" w:date="2025-10-15T14:38:00Z" w16du:dateUtc="2025-10-15T13:38:00Z">
            <w:rPr>
              <w:lang w:val="en-US"/>
            </w:rPr>
          </w:rPrChange>
        </w:rPr>
        <w:t>distance</w:t>
      </w:r>
      <w:del w:id="810" w:author="Cillian.McHugh" w:date="2025-10-15T14:36:00Z" w16du:dateUtc="2025-10-15T13:36:00Z">
        <w:r w:rsidRPr="00CA0540" w:rsidDel="00133979">
          <w:rPr>
            <w:highlight w:val="yellow"/>
            <w:lang w:val="en-US"/>
            <w:rPrChange w:id="811" w:author="Cillian.McHugh" w:date="2025-10-15T14:38:00Z" w16du:dateUtc="2025-10-15T13:38:00Z">
              <w:rPr>
                <w:lang w:val="en-US"/>
              </w:rPr>
            </w:rPrChange>
          </w:rPr>
          <w:delText xml:space="preserve"> (</w:delText>
        </w:r>
      </w:del>
      <w:del w:id="812" w:author="Cillian.McHugh" w:date="2025-10-15T14:35:00Z" w16du:dateUtc="2025-10-15T13:35:00Z">
        <w:r w:rsidRPr="00CA0540" w:rsidDel="00133979">
          <w:rPr>
            <w:highlight w:val="yellow"/>
            <w:lang w:val="en-US"/>
            <w:rPrChange w:id="813" w:author="Cillian.McHugh" w:date="2025-10-15T14:38:00Z" w16du:dateUtc="2025-10-15T13:38:00Z">
              <w:rPr>
                <w:lang w:val="en-US"/>
              </w:rPr>
            </w:rPrChange>
          </w:rPr>
          <w:delText>social</w:delText>
        </w:r>
      </w:del>
      <w:del w:id="814" w:author="Cillian.McHugh" w:date="2025-10-15T14:36:00Z" w16du:dateUtc="2025-10-15T13:36:00Z">
        <w:r w:rsidRPr="00CA0540" w:rsidDel="00133979">
          <w:rPr>
            <w:highlight w:val="yellow"/>
            <w:lang w:val="en-US"/>
            <w:rPrChange w:id="815" w:author="Cillian.McHugh" w:date="2025-10-15T14:38:00Z" w16du:dateUtc="2025-10-15T13:38:00Z">
              <w:rPr>
                <w:lang w:val="en-US"/>
              </w:rPr>
            </w:rPrChange>
          </w:rPr>
          <w:delText>/temporal distance)</w:delText>
        </w:r>
      </w:del>
      <w:r w:rsidRPr="00CA0540">
        <w:rPr>
          <w:highlight w:val="yellow"/>
          <w:lang w:val="en-US"/>
          <w:rPrChange w:id="816" w:author="Cillian.McHugh" w:date="2025-10-15T14:38:00Z" w16du:dateUtc="2025-10-15T13:38:00Z">
            <w:rPr>
              <w:lang w:val="en-US"/>
            </w:rPr>
          </w:rPrChange>
        </w:rPr>
        <w:t>,</w:t>
      </w:r>
      <w:r w:rsidRPr="007F3944">
        <w:rPr>
          <w:lang w:val="en-US"/>
        </w:rPr>
        <w:t xml:space="preserve"> rates of reason-giving will be higher than in a control group or under reduced psychological distance. These findings will allow us to peer into the moral judgment process to better understand the cognitive processes that underpin moral dumbfounding, including those which may mitigate it.</w:t>
      </w:r>
    </w:p>
    <w:p w14:paraId="520B39CD" w14:textId="306BEDD7" w:rsidR="001475A8" w:rsidRDefault="001475A8" w:rsidP="007F3944">
      <w:pPr>
        <w:rPr>
          <w:ins w:id="817" w:author="Cillian.McHugh" w:date="2025-10-15T11:20:00Z" w16du:dateUtc="2025-10-15T10:20:00Z"/>
          <w:lang w:val="en-US"/>
        </w:rPr>
      </w:pPr>
      <w:ins w:id="818" w:author="Cillian.McHugh" w:date="2025-09-22T20:07:00Z" w16du:dateUtc="2025-09-22T19:07:00Z">
        <w:r w:rsidRPr="009F6D48">
          <w:rPr>
            <w:highlight w:val="yellow"/>
            <w:lang w:val="en-US"/>
            <w:rPrChange w:id="819" w:author="Cillian.McHugh" w:date="2025-10-15T11:34:00Z" w16du:dateUtc="2025-10-15T10:34:00Z">
              <w:rPr>
                <w:lang w:val="en-US"/>
              </w:rPr>
            </w:rPrChange>
          </w:rPr>
          <w:t xml:space="preserve">We propose two studies to test the relationship between construal level and </w:t>
        </w:r>
      </w:ins>
      <w:ins w:id="820" w:author="Cillian.McHugh" w:date="2025-09-22T20:08:00Z" w16du:dateUtc="2025-09-22T19:08:00Z">
        <w:r w:rsidRPr="009F6D48">
          <w:rPr>
            <w:highlight w:val="yellow"/>
            <w:lang w:val="en-US"/>
            <w:rPrChange w:id="821" w:author="Cillian.McHugh" w:date="2025-10-15T11:34:00Z" w16du:dateUtc="2025-10-15T10:34:00Z">
              <w:rPr>
                <w:lang w:val="en-US"/>
              </w:rPr>
            </w:rPrChange>
          </w:rPr>
          <w:t xml:space="preserve">rates of reason-giving in a moral dumbfounding task. </w:t>
        </w:r>
      </w:ins>
      <w:ins w:id="822" w:author="Cillian.McHugh" w:date="2025-09-22T20:09:00Z" w16du:dateUtc="2025-09-22T19:09:00Z">
        <w:r w:rsidRPr="009F6D48">
          <w:rPr>
            <w:highlight w:val="yellow"/>
            <w:lang w:val="en-US"/>
            <w:rPrChange w:id="823" w:author="Cillian.McHugh" w:date="2025-10-15T11:34:00Z" w16du:dateUtc="2025-10-15T10:34:00Z">
              <w:rPr>
                <w:lang w:val="en-US"/>
              </w:rPr>
            </w:rPrChange>
          </w:rPr>
          <w:t>In Study 1</w:t>
        </w:r>
      </w:ins>
      <w:ins w:id="824" w:author="Cillian.McHugh" w:date="2025-09-23T15:58:00Z" w16du:dateUtc="2025-09-23T14:58:00Z">
        <w:r w:rsidR="002957B7" w:rsidRPr="009F6D48">
          <w:rPr>
            <w:highlight w:val="yellow"/>
            <w:lang w:val="en-US"/>
            <w:rPrChange w:id="825" w:author="Cillian.McHugh" w:date="2025-10-15T11:34:00Z" w16du:dateUtc="2025-10-15T10:34:00Z">
              <w:rPr>
                <w:lang w:val="en-US"/>
              </w:rPr>
            </w:rPrChange>
          </w:rPr>
          <w:t xml:space="preserve"> we will</w:t>
        </w:r>
      </w:ins>
      <w:ins w:id="826" w:author="Cillian.McHugh" w:date="2025-09-22T20:09:00Z" w16du:dateUtc="2025-09-22T19:09:00Z">
        <w:r w:rsidRPr="009F6D48">
          <w:rPr>
            <w:highlight w:val="yellow"/>
            <w:lang w:val="en-US"/>
            <w:rPrChange w:id="827" w:author="Cillian.McHugh" w:date="2025-10-15T11:34:00Z" w16du:dateUtc="2025-10-15T10:34:00Z">
              <w:rPr>
                <w:lang w:val="en-US"/>
              </w:rPr>
            </w:rPrChange>
          </w:rPr>
          <w:t xml:space="preserve"> manipulate construal level using a temporal distance manipulation, participants will be asked to im</w:t>
        </w:r>
      </w:ins>
      <w:ins w:id="828" w:author="Cillian.McHugh" w:date="2025-09-22T20:10:00Z" w16du:dateUtc="2025-09-22T19:10:00Z">
        <w:r w:rsidRPr="009F6D48">
          <w:rPr>
            <w:highlight w:val="yellow"/>
            <w:lang w:val="en-US"/>
            <w:rPrChange w:id="829" w:author="Cillian.McHugh" w:date="2025-10-15T11:34:00Z" w16du:dateUtc="2025-10-15T10:34:00Z">
              <w:rPr>
                <w:lang w:val="en-US"/>
              </w:rPr>
            </w:rPrChange>
          </w:rPr>
          <w:t>agine the moral scenarios as occurring in the distant future (one year from now; increased temporal distance condition), the near future (tomorrow; reduced temporal distance condition)</w:t>
        </w:r>
      </w:ins>
      <w:ins w:id="830" w:author="Cillian.McHugh" w:date="2025-09-22T20:11:00Z" w16du:dateUtc="2025-09-22T19:11:00Z">
        <w:r w:rsidRPr="009F6D48">
          <w:rPr>
            <w:highlight w:val="yellow"/>
            <w:lang w:val="en-US"/>
            <w:rPrChange w:id="831" w:author="Cillian.McHugh" w:date="2025-10-15T11:34:00Z" w16du:dateUtc="2025-10-15T10:34:00Z">
              <w:rPr>
                <w:lang w:val="en-US"/>
              </w:rPr>
            </w:rPrChange>
          </w:rPr>
          <w:t xml:space="preserve">, </w:t>
        </w:r>
      </w:ins>
      <w:ins w:id="832" w:author="Cillian.McHugh" w:date="2025-09-23T15:59:00Z" w16du:dateUtc="2025-09-23T14:59:00Z">
        <w:r w:rsidR="00ED6F24" w:rsidRPr="009F6D48">
          <w:rPr>
            <w:highlight w:val="yellow"/>
            <w:lang w:val="en-US"/>
            <w:rPrChange w:id="833" w:author="Cillian.McHugh" w:date="2025-10-15T11:34:00Z" w16du:dateUtc="2025-10-15T10:34:00Z">
              <w:rPr>
                <w:lang w:val="en-US"/>
              </w:rPr>
            </w:rPrChange>
          </w:rPr>
          <w:t xml:space="preserve">or </w:t>
        </w:r>
      </w:ins>
      <w:ins w:id="834" w:author="Cillian.McHugh" w:date="2025-09-22T20:11:00Z" w16du:dateUtc="2025-09-22T19:11:00Z">
        <w:r w:rsidRPr="009F6D48">
          <w:rPr>
            <w:highlight w:val="yellow"/>
            <w:lang w:val="en-US"/>
            <w:rPrChange w:id="835" w:author="Cillian.McHugh" w:date="2025-10-15T11:34:00Z" w16du:dateUtc="2025-10-15T10:34:00Z">
              <w:rPr>
                <w:lang w:val="en-US"/>
              </w:rPr>
            </w:rPrChange>
          </w:rPr>
          <w:t>with</w:t>
        </w:r>
      </w:ins>
      <w:ins w:id="836" w:author="Cillian.McHugh" w:date="2025-09-22T20:15:00Z" w16du:dateUtc="2025-09-22T19:15:00Z">
        <w:r w:rsidRPr="009F6D48">
          <w:rPr>
            <w:highlight w:val="yellow"/>
            <w:lang w:val="en-US"/>
            <w:rPrChange w:id="837" w:author="Cillian.McHugh" w:date="2025-10-15T11:34:00Z" w16du:dateUtc="2025-10-15T10:34:00Z">
              <w:rPr>
                <w:lang w:val="en-US"/>
              </w:rPr>
            </w:rPrChange>
          </w:rPr>
          <w:t xml:space="preserve">out any specific instructions regarding a time </w:t>
        </w:r>
      </w:ins>
      <w:ins w:id="838" w:author="Cillian.McHugh" w:date="2025-09-22T20:16:00Z" w16du:dateUtc="2025-09-22T19:16:00Z">
        <w:r w:rsidRPr="009F6D48">
          <w:rPr>
            <w:highlight w:val="yellow"/>
            <w:lang w:val="en-US"/>
            <w:rPrChange w:id="839" w:author="Cillian.McHugh" w:date="2025-10-15T11:34:00Z" w16du:dateUtc="2025-10-15T10:34:00Z">
              <w:rPr>
                <w:lang w:val="en-US"/>
              </w:rPr>
            </w:rPrChange>
          </w:rPr>
          <w:t>frame (control).</w:t>
        </w:r>
      </w:ins>
      <w:ins w:id="840" w:author="Cillian.McHugh" w:date="2025-09-22T20:29:00Z" w16du:dateUtc="2025-09-22T19:29:00Z">
        <w:r w:rsidR="004A047C" w:rsidRPr="009F6D48">
          <w:rPr>
            <w:highlight w:val="yellow"/>
            <w:lang w:val="en-US"/>
            <w:rPrChange w:id="841" w:author="Cillian.McHugh" w:date="2025-10-15T11:34:00Z" w16du:dateUtc="2025-10-15T10:34:00Z">
              <w:rPr>
                <w:lang w:val="en-US"/>
              </w:rPr>
            </w:rPrChange>
          </w:rPr>
          <w:t xml:space="preserve"> Study 2 will </w:t>
        </w:r>
      </w:ins>
      <w:ins w:id="842" w:author="Cillian.McHugh" w:date="2025-09-23T15:32:00Z" w16du:dateUtc="2025-09-23T14:32:00Z">
        <w:r w:rsidR="007515E8" w:rsidRPr="009F6D48">
          <w:rPr>
            <w:highlight w:val="yellow"/>
            <w:lang w:val="en-US"/>
            <w:rPrChange w:id="843" w:author="Cillian.McHugh" w:date="2025-10-15T11:34:00Z" w16du:dateUtc="2025-10-15T10:34:00Z">
              <w:rPr>
                <w:lang w:val="en-US"/>
              </w:rPr>
            </w:rPrChange>
          </w:rPr>
          <w:t xml:space="preserve">prime high versus low construal levels using </w:t>
        </w:r>
      </w:ins>
      <w:ins w:id="844" w:author="Cillian.McHugh" w:date="2025-09-23T15:29:00Z" w16du:dateUtc="2025-09-23T14:29:00Z">
        <w:r w:rsidR="007515E8" w:rsidRPr="009F6D48">
          <w:rPr>
            <w:highlight w:val="yellow"/>
            <w:lang w:val="en-US"/>
            <w:rPrChange w:id="845" w:author="Cillian.McHugh" w:date="2025-10-15T11:34:00Z" w16du:dateUtc="2025-10-15T10:34:00Z">
              <w:rPr>
                <w:lang w:val="en-US"/>
              </w:rPr>
            </w:rPrChange>
          </w:rPr>
          <w:t xml:space="preserve">the “how-and-why” </w:t>
        </w:r>
      </w:ins>
      <w:ins w:id="846" w:author="Cillian.McHugh" w:date="2025-09-23T15:32:00Z" w16du:dateUtc="2025-09-23T14:32:00Z">
        <w:r w:rsidR="007515E8" w:rsidRPr="009F6D48">
          <w:rPr>
            <w:highlight w:val="yellow"/>
            <w:lang w:val="en-US"/>
            <w:rPrChange w:id="847" w:author="Cillian.McHugh" w:date="2025-10-15T11:34:00Z" w16du:dateUtc="2025-10-15T10:34:00Z">
              <w:rPr>
                <w:lang w:val="en-US"/>
              </w:rPr>
            </w:rPrChange>
          </w:rPr>
          <w:t>task</w:t>
        </w:r>
      </w:ins>
      <w:ins w:id="848" w:author="Cillian.McHugh" w:date="2025-09-23T15:29:00Z" w16du:dateUtc="2025-09-23T14:29:00Z">
        <w:r w:rsidR="007515E8" w:rsidRPr="009F6D48">
          <w:rPr>
            <w:highlight w:val="yellow"/>
            <w:lang w:val="en-US"/>
            <w:rPrChange w:id="849" w:author="Cillian.McHugh" w:date="2025-10-15T11:34:00Z" w16du:dateUtc="2025-10-15T10:34:00Z">
              <w:rPr>
                <w:lang w:val="en-US"/>
              </w:rPr>
            </w:rPrChange>
          </w:rPr>
          <w:t xml:space="preserve"> </w:t>
        </w:r>
      </w:ins>
      <w:r w:rsidR="007515E8" w:rsidRPr="009F6D48">
        <w:rPr>
          <w:highlight w:val="yellow"/>
          <w:lang w:val="en-US"/>
          <w:rPrChange w:id="850" w:author="Cillian.McHugh" w:date="2025-10-15T11:34:00Z" w16du:dateUtc="2025-10-15T10:34:00Z">
            <w:rPr>
              <w:lang w:val="en-US"/>
            </w:rPr>
          </w:rPrChange>
        </w:rPr>
        <w:fldChar w:fldCharType="begin"/>
      </w:r>
      <w:r w:rsidR="007515E8" w:rsidRPr="009F6D48">
        <w:rPr>
          <w:highlight w:val="yellow"/>
          <w:lang w:val="en-US"/>
          <w:rPrChange w:id="851" w:author="Cillian.McHugh" w:date="2025-10-15T11:34:00Z" w16du:dateUtc="2025-10-15T10:34:00Z">
            <w:rPr>
              <w:lang w:val="en-US"/>
            </w:rPr>
          </w:rPrChange>
        </w:rPr>
        <w:instrText xml:space="preserve"> ADDIN ZOTERO_ITEM CSL_CITATION {"citationID":"s4GfaJge","properties":{"formattedCitation":"(taken from Freitas et al., 2004; Fujita et al., 2006)","plainCitation":"(taken from Freitas et al., 2004; Fujita et al., 2006)","noteIndex":0},"citationItems":[{"id":14802,"uris":["http://zotero.org/users/1340199/items/NH7KJ5SM"],"itemData":{"id":14802,"type":"article-journal","abstract":"To investigate how people anticipate and attempt to shape others' self-regulatory efforts, this work examined the impact of abstract and concrete mindsets on attention to goal-relevant aspects of others' situations. An abstract (relative to a concrete) mindset, by making accessible the cognitive operation of considering activities' purpose (versus process) was predicted to focus attention on how others' self-evaluative situations could impact others' long-term aims of self-knowledge and self-improvement, thus facilitating the anticipation and preference that others pursue accurate, even self-critical, feedback. Participants in an abstract (relative to a concrete) mindset both anticipated (Experiment 1) and suggested (Experiments 2a and b) that others pursue realistic rather than overly positive self-relevant information, with the latter effect apparently explained by the salience of abstract versus concrete goal-relevant features of others' situations (Experiment 2b). Implications for self-regulatory mindsets, as well as for interpersonal relations, are discussed.","container-title":"Journal of Experimental Social Psychology","DOI":"10.1016/j.jesp.2004.04.003","ISSN":"0022-1031","issue":"6","journalAbbreviation":"Journal of Experimental Social Psychology","note":"461 citations (Crossref/DOI) [2025-09-19]","page":"739-752","source":"ScienceDirect","title":"The influence of abstract and concrete mindsets on anticipating and guiding others' self-regulatory efforts","volume":"40","author":[{"family":"Freitas","given":"Antonio L."},{"family":"Gollwitzer","given":"Peter"},{"family":"Trope","given":"Yaacov"}],"issued":{"date-parts":[["2004",11,1]]},"citation-key":"freitas_influence_2004"},"prefix":"taken from"},{"id":14714,"uris":["http://zotero.org/users/1340199/items/N5RA55HM"],"itemData":{"id":14714,"type":"article-journal","abstract":"The authors propose that self-control involves making decisions and behaving in a manner consistent with high-level versus low-level construals of a situation. Activation of high-level construals (which capture global, superordinate, primary features of an event) should lead to greater self-control than activation of low-level construals (which capture local, subordinate, secondary features). In 6 experiments using 3 different techniques, the authors manipulated construal levels and assessed their effects on self-control and underlying psychological processes. High-level construals led to decreased preferences for immediate over delayed outcomes, greater physical endurance, stronger intentions to exert self-control, and less positive evaluations of temptations that undermine self-control. These results support a construal-level analysis of self-control.","container-title":"Journal of personality and social psychology","DOI":"10.1037/0022-3514.90.3.351","ISSN":"0022-3514","issue":"3","journalAbbreviation":"J Pers Soc Psychol","note":"849 citations (Crossref/DOI) [2025-08-19]\nPMID: 16594824\nPMCID: PMC3153425","page":"351-367","source":"PubMed Central","title":"Construal Levels and Self-Control","volume":"90","author":[{"family":"Fujita","given":"Kentaro"},{"family":"Trope","given":"Yaacov"},{"family":"Liberman","given":"Nira"},{"family":"Levin-Sagi","given":"Maya"}],"issued":{"date-parts":[["2006",3]]},"citation-key":"fujita_Construal_2006"}}],"schema":"https://github.com/citation-style-language/schema/raw/master/csl-citation.json"} </w:instrText>
      </w:r>
      <w:r w:rsidR="007515E8" w:rsidRPr="009F6D48">
        <w:rPr>
          <w:highlight w:val="yellow"/>
          <w:lang w:val="en-US"/>
          <w:rPrChange w:id="852" w:author="Cillian.McHugh" w:date="2025-10-15T11:34:00Z" w16du:dateUtc="2025-10-15T10:34:00Z">
            <w:rPr>
              <w:lang w:val="en-US"/>
            </w:rPr>
          </w:rPrChange>
        </w:rPr>
        <w:fldChar w:fldCharType="separate"/>
      </w:r>
      <w:r w:rsidR="007515E8" w:rsidRPr="009F6D48">
        <w:rPr>
          <w:highlight w:val="yellow"/>
          <w:rPrChange w:id="853" w:author="Cillian.McHugh" w:date="2025-10-15T11:34:00Z" w16du:dateUtc="2025-10-15T10:34:00Z">
            <w:rPr/>
          </w:rPrChange>
        </w:rPr>
        <w:t>(taken from Freitas et al., 2004; Fujita et al., 2006)</w:t>
      </w:r>
      <w:r w:rsidR="007515E8" w:rsidRPr="009F6D48">
        <w:rPr>
          <w:highlight w:val="yellow"/>
          <w:lang w:val="en-US"/>
          <w:rPrChange w:id="854" w:author="Cillian.McHugh" w:date="2025-10-15T11:34:00Z" w16du:dateUtc="2025-10-15T10:34:00Z">
            <w:rPr>
              <w:lang w:val="en-US"/>
            </w:rPr>
          </w:rPrChange>
        </w:rPr>
        <w:fldChar w:fldCharType="end"/>
      </w:r>
      <w:ins w:id="855" w:author="Cillian.McHugh" w:date="2025-09-23T15:59:00Z" w16du:dateUtc="2025-09-23T14:59:00Z">
        <w:r w:rsidR="00ED6F24" w:rsidRPr="009F6D48">
          <w:rPr>
            <w:highlight w:val="yellow"/>
            <w:lang w:val="en-US"/>
            <w:rPrChange w:id="856" w:author="Cillian.McHugh" w:date="2025-10-15T11:34:00Z" w16du:dateUtc="2025-10-15T10:34:00Z">
              <w:rPr>
                <w:lang w:val="en-US"/>
              </w:rPr>
            </w:rPrChange>
          </w:rPr>
          <w:t>. P</w:t>
        </w:r>
      </w:ins>
      <w:ins w:id="857" w:author="Cillian.McHugh" w:date="2025-09-23T15:32:00Z" w16du:dateUtc="2025-09-23T14:32:00Z">
        <w:r w:rsidR="007515E8" w:rsidRPr="009F6D48">
          <w:rPr>
            <w:highlight w:val="yellow"/>
            <w:lang w:val="en-US"/>
            <w:rPrChange w:id="858" w:author="Cillian.McHugh" w:date="2025-10-15T11:34:00Z" w16du:dateUtc="2025-10-15T10:34:00Z">
              <w:rPr>
                <w:lang w:val="en-US"/>
              </w:rPr>
            </w:rPrChange>
          </w:rPr>
          <w:t>articipants in the abstract/high const</w:t>
        </w:r>
      </w:ins>
      <w:ins w:id="859" w:author="Cillian.McHugh" w:date="2025-09-23T15:33:00Z" w16du:dateUtc="2025-09-23T14:33:00Z">
        <w:r w:rsidR="007515E8" w:rsidRPr="009F6D48">
          <w:rPr>
            <w:highlight w:val="yellow"/>
            <w:lang w:val="en-US"/>
            <w:rPrChange w:id="860" w:author="Cillian.McHugh" w:date="2025-10-15T11:34:00Z" w16du:dateUtc="2025-10-15T10:34:00Z">
              <w:rPr>
                <w:lang w:val="en-US"/>
              </w:rPr>
            </w:rPrChange>
          </w:rPr>
          <w:t xml:space="preserve">rual level group will be asked a </w:t>
        </w:r>
      </w:ins>
      <w:ins w:id="861" w:author="Cillian.McHugh" w:date="2025-09-23T15:49:00Z" w16du:dateUtc="2025-09-23T14:49:00Z">
        <w:r w:rsidR="002957B7" w:rsidRPr="009F6D48">
          <w:rPr>
            <w:highlight w:val="yellow"/>
            <w:lang w:val="en-US"/>
            <w:rPrChange w:id="862" w:author="Cillian.McHugh" w:date="2025-10-15T11:34:00Z" w16du:dateUtc="2025-10-15T10:34:00Z">
              <w:rPr>
                <w:lang w:val="en-US"/>
              </w:rPr>
            </w:rPrChange>
          </w:rPr>
          <w:t>target “why?” question with</w:t>
        </w:r>
      </w:ins>
      <w:ins w:id="863" w:author="Cillian.McHugh" w:date="2025-09-23T15:33:00Z" w16du:dateUtc="2025-09-23T14:33:00Z">
        <w:r w:rsidR="007515E8" w:rsidRPr="009F6D48">
          <w:rPr>
            <w:highlight w:val="yellow"/>
            <w:lang w:val="en-US"/>
            <w:rPrChange w:id="864" w:author="Cillian.McHugh" w:date="2025-10-15T11:34:00Z" w16du:dateUtc="2025-10-15T10:34:00Z">
              <w:rPr>
                <w:lang w:val="en-US"/>
              </w:rPr>
            </w:rPrChange>
          </w:rPr>
          <w:t xml:space="preserve"> </w:t>
        </w:r>
      </w:ins>
      <w:ins w:id="865" w:author="Cillian.McHugh" w:date="2025-09-23T15:49:00Z" w16du:dateUtc="2025-09-23T14:49:00Z">
        <w:r w:rsidR="002957B7" w:rsidRPr="009F6D48">
          <w:rPr>
            <w:highlight w:val="yellow"/>
            <w:lang w:val="en-US"/>
            <w:rPrChange w:id="866" w:author="Cillian.McHugh" w:date="2025-10-15T11:34:00Z" w16du:dateUtc="2025-10-15T10:34:00Z">
              <w:rPr>
                <w:lang w:val="en-US"/>
              </w:rPr>
            </w:rPrChange>
          </w:rPr>
          <w:t xml:space="preserve">follow-up </w:t>
        </w:r>
      </w:ins>
      <w:ins w:id="867" w:author="Cillian.McHugh" w:date="2025-09-23T15:33:00Z" w16du:dateUtc="2025-09-23T14:33:00Z">
        <w:r w:rsidR="007515E8" w:rsidRPr="009F6D48">
          <w:rPr>
            <w:highlight w:val="yellow"/>
            <w:lang w:val="en-US"/>
            <w:rPrChange w:id="868" w:author="Cillian.McHugh" w:date="2025-10-15T11:34:00Z" w16du:dateUtc="2025-10-15T10:34:00Z">
              <w:rPr>
                <w:lang w:val="en-US"/>
              </w:rPr>
            </w:rPrChange>
          </w:rPr>
          <w:t>“why</w:t>
        </w:r>
      </w:ins>
      <w:ins w:id="869" w:author="Cillian.McHugh" w:date="2025-09-23T15:49:00Z" w16du:dateUtc="2025-09-23T14:49:00Z">
        <w:r w:rsidR="002957B7" w:rsidRPr="009F6D48">
          <w:rPr>
            <w:highlight w:val="yellow"/>
            <w:lang w:val="en-US"/>
            <w:rPrChange w:id="870" w:author="Cillian.McHugh" w:date="2025-10-15T11:34:00Z" w16du:dateUtc="2025-10-15T10:34:00Z">
              <w:rPr>
                <w:lang w:val="en-US"/>
              </w:rPr>
            </w:rPrChange>
          </w:rPr>
          <w:t>?</w:t>
        </w:r>
      </w:ins>
      <w:ins w:id="871" w:author="Cillian.McHugh" w:date="2025-09-23T15:33:00Z" w16du:dateUtc="2025-09-23T14:33:00Z">
        <w:r w:rsidR="007515E8" w:rsidRPr="009F6D48">
          <w:rPr>
            <w:highlight w:val="yellow"/>
            <w:lang w:val="en-US"/>
            <w:rPrChange w:id="872" w:author="Cillian.McHugh" w:date="2025-10-15T11:34:00Z" w16du:dateUtc="2025-10-15T10:34:00Z">
              <w:rPr>
                <w:lang w:val="en-US"/>
              </w:rPr>
            </w:rPrChange>
          </w:rPr>
          <w:t xml:space="preserve">” questions </w:t>
        </w:r>
      </w:ins>
      <w:ins w:id="873" w:author="Cillian.McHugh" w:date="2025-09-23T15:50:00Z" w16du:dateUtc="2025-09-23T14:50:00Z">
        <w:r w:rsidR="002957B7" w:rsidRPr="009F6D48">
          <w:rPr>
            <w:highlight w:val="yellow"/>
            <w:lang w:val="en-US"/>
            <w:rPrChange w:id="874" w:author="Cillian.McHugh" w:date="2025-10-15T11:34:00Z" w16du:dateUtc="2025-10-15T10:34:00Z">
              <w:rPr>
                <w:lang w:val="en-US"/>
              </w:rPr>
            </w:rPrChange>
          </w:rPr>
          <w:t xml:space="preserve">probing their responses. Participants in the concrete/low construal group will be presented with a “how?” question with a </w:t>
        </w:r>
      </w:ins>
      <w:ins w:id="875" w:author="Cillian.McHugh" w:date="2025-09-23T15:51:00Z" w16du:dateUtc="2025-09-23T14:51:00Z">
        <w:r w:rsidR="002957B7" w:rsidRPr="009F6D48">
          <w:rPr>
            <w:highlight w:val="yellow"/>
            <w:lang w:val="en-US"/>
            <w:rPrChange w:id="876" w:author="Cillian.McHugh" w:date="2025-10-15T11:34:00Z" w16du:dateUtc="2025-10-15T10:34:00Z">
              <w:rPr>
                <w:lang w:val="en-US"/>
              </w:rPr>
            </w:rPrChange>
          </w:rPr>
          <w:t>follow up “how?” questions probing their responses.</w:t>
        </w:r>
      </w:ins>
      <w:ins w:id="877" w:author="Cillian.McHugh" w:date="2025-10-15T11:27:00Z" w16du:dateUtc="2025-10-15T10:27:00Z">
        <w:r w:rsidR="00D21D09" w:rsidRPr="009F6D48">
          <w:rPr>
            <w:highlight w:val="yellow"/>
            <w:lang w:val="en-US"/>
            <w:rPrChange w:id="878" w:author="Cillian.McHugh" w:date="2025-10-15T11:34:00Z" w16du:dateUtc="2025-10-15T10:34:00Z">
              <w:rPr>
                <w:lang w:val="en-US"/>
              </w:rPr>
            </w:rPrChange>
          </w:rPr>
          <w:t xml:space="preserve"> </w:t>
        </w:r>
      </w:ins>
      <w:ins w:id="879" w:author="Cillian.McHugh" w:date="2025-10-15T11:28:00Z" w16du:dateUtc="2025-10-15T10:28:00Z">
        <w:r w:rsidR="00D21D09" w:rsidRPr="009F6D48">
          <w:rPr>
            <w:highlight w:val="yellow"/>
            <w:lang w:val="en-US"/>
            <w:rPrChange w:id="880" w:author="Cillian.McHugh" w:date="2025-10-15T11:34:00Z" w16du:dateUtc="2025-10-15T10:34:00Z">
              <w:rPr>
                <w:lang w:val="en-US"/>
              </w:rPr>
            </w:rPrChange>
          </w:rPr>
          <w:t>Previous research has shown opposing effects of construal level on moral judgments</w:t>
        </w:r>
        <w:r w:rsidR="009F6D48" w:rsidRPr="009F6D48">
          <w:rPr>
            <w:highlight w:val="yellow"/>
            <w:lang w:val="en-US"/>
            <w:rPrChange w:id="881" w:author="Cillian.McHugh" w:date="2025-10-15T11:34:00Z" w16du:dateUtc="2025-10-15T10:34:00Z">
              <w:rPr>
                <w:lang w:val="en-US"/>
              </w:rPr>
            </w:rPrChange>
          </w:rPr>
          <w:t xml:space="preserve">. One possible explanation for these opposing </w:t>
        </w:r>
      </w:ins>
      <w:ins w:id="882" w:author="Cillian.McHugh" w:date="2025-10-15T11:29:00Z" w16du:dateUtc="2025-10-15T10:29:00Z">
        <w:r w:rsidR="009F6D48" w:rsidRPr="009F6D48">
          <w:rPr>
            <w:highlight w:val="yellow"/>
            <w:lang w:val="en-US"/>
            <w:rPrChange w:id="883" w:author="Cillian.McHugh" w:date="2025-10-15T11:34:00Z" w16du:dateUtc="2025-10-15T10:34:00Z">
              <w:rPr>
                <w:lang w:val="en-US"/>
              </w:rPr>
            </w:rPrChange>
          </w:rPr>
          <w:t>effects is ambiguity (or trade-off salience). To account for we will present p</w:t>
        </w:r>
      </w:ins>
      <w:ins w:id="884" w:author="Cillian.McHugh" w:date="2025-10-14T23:37:00Z" w16du:dateUtc="2025-10-14T22:37:00Z">
        <w:r w:rsidR="00540078" w:rsidRPr="009F6D48">
          <w:rPr>
            <w:highlight w:val="yellow"/>
            <w:lang w:val="en-US"/>
            <w:rPrChange w:id="885" w:author="Cillian.McHugh" w:date="2025-10-15T11:34:00Z" w16du:dateUtc="2025-10-15T10:34:00Z">
              <w:rPr>
                <w:lang w:val="en-US"/>
              </w:rPr>
            </w:rPrChange>
          </w:rPr>
          <w:t xml:space="preserve">articipants in both studies with four moral scenarios that can be characterized as either ambiguous (high trade-off salience) or unambiguous (low trade-off </w:t>
        </w:r>
        <w:r w:rsidR="00540078" w:rsidRPr="009F6D48">
          <w:rPr>
            <w:highlight w:val="yellow"/>
            <w:lang w:val="en-US"/>
            <w:rPrChange w:id="886" w:author="Cillian.McHugh" w:date="2025-10-15T11:34:00Z" w16du:dateUtc="2025-10-15T10:34:00Z">
              <w:rPr>
                <w:lang w:val="en-US"/>
              </w:rPr>
            </w:rPrChange>
          </w:rPr>
          <w:lastRenderedPageBreak/>
          <w:t>salience)</w:t>
        </w:r>
      </w:ins>
      <w:ins w:id="887" w:author="Cillian.McHugh" w:date="2025-10-14T23:38:00Z" w16du:dateUtc="2025-10-14T22:38:00Z">
        <w:r w:rsidR="00540078" w:rsidRPr="009F6D48">
          <w:rPr>
            <w:highlight w:val="yellow"/>
            <w:lang w:val="en-US"/>
            <w:rPrChange w:id="888" w:author="Cillian.McHugh" w:date="2025-10-15T11:34:00Z" w16du:dateUtc="2025-10-15T10:34:00Z">
              <w:rPr>
                <w:lang w:val="en-US"/>
              </w:rPr>
            </w:rPrChange>
          </w:rPr>
          <w:t xml:space="preserve">. The ambiguous scenarios are </w:t>
        </w:r>
        <w:r w:rsidR="00540078" w:rsidRPr="009F6D48">
          <w:rPr>
            <w:i/>
            <w:iCs/>
            <w:highlight w:val="yellow"/>
            <w:lang w:val="en-US"/>
            <w:rPrChange w:id="889" w:author="Cillian.McHugh" w:date="2025-10-15T11:34:00Z" w16du:dateUtc="2025-10-15T10:34:00Z">
              <w:rPr>
                <w:i/>
                <w:iCs/>
                <w:lang w:val="en-US"/>
              </w:rPr>
            </w:rPrChange>
          </w:rPr>
          <w:t>Trolley</w:t>
        </w:r>
        <w:r w:rsidR="00540078" w:rsidRPr="009F6D48">
          <w:rPr>
            <w:highlight w:val="yellow"/>
            <w:lang w:val="en-US"/>
            <w:rPrChange w:id="890" w:author="Cillian.McHugh" w:date="2025-10-15T11:34:00Z" w16du:dateUtc="2025-10-15T10:34:00Z">
              <w:rPr>
                <w:lang w:val="en-US"/>
              </w:rPr>
            </w:rPrChange>
          </w:rPr>
          <w:t xml:space="preserve"> and </w:t>
        </w:r>
        <w:r w:rsidR="00540078" w:rsidRPr="009F6D48">
          <w:rPr>
            <w:i/>
            <w:iCs/>
            <w:highlight w:val="yellow"/>
            <w:lang w:val="en-US"/>
            <w:rPrChange w:id="891" w:author="Cillian.McHugh" w:date="2025-10-15T11:34:00Z" w16du:dateUtc="2025-10-15T10:34:00Z">
              <w:rPr>
                <w:i/>
                <w:iCs/>
                <w:lang w:val="en-US"/>
              </w:rPr>
            </w:rPrChange>
          </w:rPr>
          <w:t>Heinz</w:t>
        </w:r>
        <w:r w:rsidR="00540078" w:rsidRPr="009F6D48">
          <w:rPr>
            <w:highlight w:val="yellow"/>
            <w:lang w:val="en-US"/>
            <w:rPrChange w:id="892" w:author="Cillian.McHugh" w:date="2025-10-15T11:34:00Z" w16du:dateUtc="2025-10-15T10:34:00Z">
              <w:rPr>
                <w:lang w:val="en-US"/>
              </w:rPr>
            </w:rPrChange>
          </w:rPr>
          <w:t xml:space="preserve">, while the unambiguous scenarios are </w:t>
        </w:r>
        <w:r w:rsidR="00540078" w:rsidRPr="009F6D48">
          <w:rPr>
            <w:i/>
            <w:iCs/>
            <w:highlight w:val="yellow"/>
            <w:lang w:val="en-US"/>
            <w:rPrChange w:id="893" w:author="Cillian.McHugh" w:date="2025-10-15T11:34:00Z" w16du:dateUtc="2025-10-15T10:34:00Z">
              <w:rPr>
                <w:i/>
                <w:iCs/>
                <w:lang w:val="en-US"/>
              </w:rPr>
            </w:rPrChange>
          </w:rPr>
          <w:t>Julie and Mark</w:t>
        </w:r>
        <w:r w:rsidR="00540078" w:rsidRPr="009F6D48">
          <w:rPr>
            <w:highlight w:val="yellow"/>
            <w:lang w:val="en-US"/>
            <w:rPrChange w:id="894" w:author="Cillian.McHugh" w:date="2025-10-15T11:34:00Z" w16du:dateUtc="2025-10-15T10:34:00Z">
              <w:rPr>
                <w:lang w:val="en-US"/>
              </w:rPr>
            </w:rPrChange>
          </w:rPr>
          <w:t xml:space="preserve">, and </w:t>
        </w:r>
        <w:r w:rsidR="00540078" w:rsidRPr="009F6D48">
          <w:rPr>
            <w:i/>
            <w:iCs/>
            <w:highlight w:val="yellow"/>
            <w:lang w:val="en-US"/>
            <w:rPrChange w:id="895" w:author="Cillian.McHugh" w:date="2025-10-15T11:34:00Z" w16du:dateUtc="2025-10-15T10:34:00Z">
              <w:rPr>
                <w:i/>
                <w:iCs/>
                <w:lang w:val="en-US"/>
              </w:rPr>
            </w:rPrChange>
          </w:rPr>
          <w:t>Jennifer</w:t>
        </w:r>
      </w:ins>
      <w:ins w:id="896" w:author="Cillian.McHugh" w:date="2025-10-14T23:39:00Z" w16du:dateUtc="2025-10-14T22:39:00Z">
        <w:r w:rsidR="00540078" w:rsidRPr="009F6D48">
          <w:rPr>
            <w:highlight w:val="yellow"/>
            <w:lang w:val="en-US"/>
            <w:rPrChange w:id="897" w:author="Cillian.McHugh" w:date="2025-10-15T11:34:00Z" w16du:dateUtc="2025-10-15T10:34:00Z">
              <w:rPr>
                <w:lang w:val="en-US"/>
              </w:rPr>
            </w:rPrChange>
          </w:rPr>
          <w:t>.</w:t>
        </w:r>
      </w:ins>
      <w:ins w:id="898" w:author="Cillian.McHugh" w:date="2025-10-15T11:29:00Z" w16du:dateUtc="2025-10-15T10:29:00Z">
        <w:r w:rsidR="009F6D48" w:rsidRPr="009F6D48">
          <w:rPr>
            <w:highlight w:val="yellow"/>
            <w:lang w:val="en-US"/>
            <w:rPrChange w:id="899" w:author="Cillian.McHugh" w:date="2025-10-15T11:34:00Z" w16du:dateUtc="2025-10-15T10:34:00Z">
              <w:rPr>
                <w:lang w:val="en-US"/>
              </w:rPr>
            </w:rPrChange>
          </w:rPr>
          <w:t xml:space="preserve"> The </w:t>
        </w:r>
      </w:ins>
      <w:ins w:id="900" w:author="Cillian.McHugh" w:date="2025-10-15T11:30:00Z" w16du:dateUtc="2025-10-15T10:30:00Z">
        <w:r w:rsidR="009F6D48" w:rsidRPr="009F6D48">
          <w:rPr>
            <w:highlight w:val="yellow"/>
            <w:lang w:val="en-US"/>
            <w:rPrChange w:id="901" w:author="Cillian.McHugh" w:date="2025-10-15T11:34:00Z" w16du:dateUtc="2025-10-15T10:34:00Z">
              <w:rPr>
                <w:lang w:val="en-US"/>
              </w:rPr>
            </w:rPrChange>
          </w:rPr>
          <w:t>hypotheses for the proposed studies are summarized in Table 1.</w:t>
        </w:r>
      </w:ins>
    </w:p>
    <w:p w14:paraId="33D4085F" w14:textId="77777777" w:rsidR="00D21D09" w:rsidRPr="00406BFB" w:rsidRDefault="00D21D09" w:rsidP="00D21D09">
      <w:pPr>
        <w:ind w:firstLine="0"/>
        <w:rPr>
          <w:ins w:id="902" w:author="Cillian.McHugh" w:date="2025-10-15T11:20:00Z" w16du:dateUtc="2025-10-15T10:20:00Z"/>
          <w:b/>
          <w:bCs/>
          <w:highlight w:val="yellow"/>
          <w:lang w:val="en-US"/>
        </w:rPr>
      </w:pPr>
      <w:ins w:id="903" w:author="Cillian.McHugh" w:date="2025-10-15T11:20:00Z" w16du:dateUtc="2025-10-15T10:20:00Z">
        <w:r w:rsidRPr="00406BFB">
          <w:rPr>
            <w:b/>
            <w:bCs/>
            <w:highlight w:val="yellow"/>
            <w:lang w:val="en-US"/>
          </w:rPr>
          <w:t>Table 1</w:t>
        </w:r>
      </w:ins>
    </w:p>
    <w:p w14:paraId="6851F642" w14:textId="77777777" w:rsidR="00D21D09" w:rsidRPr="00406BFB" w:rsidRDefault="00D21D09" w:rsidP="00D21D09">
      <w:pPr>
        <w:ind w:firstLine="0"/>
        <w:rPr>
          <w:ins w:id="904" w:author="Cillian.McHugh" w:date="2025-10-15T11:20:00Z" w16du:dateUtc="2025-10-15T10:20:00Z"/>
          <w:highlight w:val="yellow"/>
          <w:lang w:val="en-US"/>
        </w:rPr>
      </w:pPr>
      <w:ins w:id="905" w:author="Cillian.McHugh" w:date="2025-10-15T11:20:00Z" w16du:dateUtc="2025-10-15T10:20:00Z">
        <w:r w:rsidRPr="00406BFB">
          <w:rPr>
            <w:highlight w:val="yellow"/>
            <w:lang w:val="en-US"/>
          </w:rPr>
          <w:t>Overview of the hypotheses</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8"/>
        <w:gridCol w:w="1391"/>
        <w:gridCol w:w="1697"/>
        <w:gridCol w:w="4894"/>
      </w:tblGrid>
      <w:tr w:rsidR="00D21D09" w:rsidRPr="00211983" w14:paraId="58164C6E" w14:textId="77777777" w:rsidTr="00406BFB">
        <w:trPr>
          <w:ins w:id="906" w:author="Cillian.McHugh" w:date="2025-10-15T11:20:00Z" w16du:dateUtc="2025-10-15T10:20:00Z"/>
        </w:trPr>
        <w:tc>
          <w:tcPr>
            <w:tcW w:w="1296" w:type="dxa"/>
            <w:tcBorders>
              <w:top w:val="single" w:sz="4" w:space="0" w:color="auto"/>
              <w:bottom w:val="single" w:sz="4" w:space="0" w:color="auto"/>
            </w:tcBorders>
          </w:tcPr>
          <w:p w14:paraId="2B612256" w14:textId="77777777" w:rsidR="00D21D09" w:rsidRPr="00406BFB" w:rsidRDefault="00D21D09" w:rsidP="00406BFB">
            <w:pPr>
              <w:ind w:firstLine="0"/>
              <w:rPr>
                <w:ins w:id="907" w:author="Cillian.McHugh" w:date="2025-10-15T11:20:00Z" w16du:dateUtc="2025-10-15T10:20:00Z"/>
                <w:sz w:val="22"/>
                <w:szCs w:val="22"/>
                <w:highlight w:val="yellow"/>
                <w:lang w:val="en-US"/>
              </w:rPr>
            </w:pPr>
            <w:ins w:id="908" w:author="Cillian.McHugh" w:date="2025-10-15T11:20:00Z" w16du:dateUtc="2025-10-15T10:20:00Z">
              <w:r w:rsidRPr="00406BFB">
                <w:rPr>
                  <w:sz w:val="22"/>
                  <w:szCs w:val="22"/>
                  <w:highlight w:val="yellow"/>
                  <w:lang w:val="en-US"/>
                </w:rPr>
                <w:t>Hypothesis</w:t>
              </w:r>
            </w:ins>
          </w:p>
        </w:tc>
        <w:tc>
          <w:tcPr>
            <w:tcW w:w="1393" w:type="dxa"/>
            <w:tcBorders>
              <w:top w:val="single" w:sz="4" w:space="0" w:color="auto"/>
              <w:bottom w:val="single" w:sz="4" w:space="0" w:color="auto"/>
            </w:tcBorders>
          </w:tcPr>
          <w:p w14:paraId="486F0759" w14:textId="77777777" w:rsidR="00D21D09" w:rsidRPr="00406BFB" w:rsidRDefault="00D21D09" w:rsidP="00406BFB">
            <w:pPr>
              <w:ind w:firstLine="0"/>
              <w:rPr>
                <w:ins w:id="909" w:author="Cillian.McHugh" w:date="2025-10-15T11:20:00Z" w16du:dateUtc="2025-10-15T10:20:00Z"/>
                <w:sz w:val="22"/>
                <w:szCs w:val="22"/>
                <w:highlight w:val="yellow"/>
                <w:lang w:val="en-US"/>
              </w:rPr>
            </w:pPr>
            <w:ins w:id="910" w:author="Cillian.McHugh" w:date="2025-10-15T11:20:00Z" w16du:dateUtc="2025-10-15T10:20:00Z">
              <w:r w:rsidRPr="00406BFB">
                <w:rPr>
                  <w:sz w:val="22"/>
                  <w:szCs w:val="22"/>
                  <w:highlight w:val="yellow"/>
                  <w:lang w:val="en-US"/>
                </w:rPr>
                <w:t>Independent Variable(s)</w:t>
              </w:r>
            </w:ins>
          </w:p>
        </w:tc>
        <w:tc>
          <w:tcPr>
            <w:tcW w:w="1701" w:type="dxa"/>
            <w:tcBorders>
              <w:top w:val="single" w:sz="4" w:space="0" w:color="auto"/>
              <w:bottom w:val="single" w:sz="4" w:space="0" w:color="auto"/>
            </w:tcBorders>
          </w:tcPr>
          <w:p w14:paraId="6679AD75" w14:textId="77777777" w:rsidR="00D21D09" w:rsidRPr="00406BFB" w:rsidRDefault="00D21D09" w:rsidP="00406BFB">
            <w:pPr>
              <w:ind w:firstLine="0"/>
              <w:rPr>
                <w:ins w:id="911" w:author="Cillian.McHugh" w:date="2025-10-15T11:20:00Z" w16du:dateUtc="2025-10-15T10:20:00Z"/>
                <w:sz w:val="22"/>
                <w:szCs w:val="22"/>
                <w:highlight w:val="yellow"/>
                <w:lang w:val="en-US"/>
              </w:rPr>
            </w:pPr>
            <w:ins w:id="912" w:author="Cillian.McHugh" w:date="2025-10-15T11:20:00Z" w16du:dateUtc="2025-10-15T10:20:00Z">
              <w:r w:rsidRPr="00406BFB">
                <w:rPr>
                  <w:sz w:val="22"/>
                  <w:szCs w:val="22"/>
                  <w:highlight w:val="yellow"/>
                  <w:lang w:val="en-US"/>
                </w:rPr>
                <w:t>Dependent Variable</w:t>
              </w:r>
            </w:ins>
          </w:p>
        </w:tc>
        <w:tc>
          <w:tcPr>
            <w:tcW w:w="4960" w:type="dxa"/>
            <w:tcBorders>
              <w:top w:val="single" w:sz="4" w:space="0" w:color="auto"/>
              <w:bottom w:val="single" w:sz="4" w:space="0" w:color="auto"/>
            </w:tcBorders>
          </w:tcPr>
          <w:p w14:paraId="65005052" w14:textId="77777777" w:rsidR="00D21D09" w:rsidRPr="00406BFB" w:rsidRDefault="00D21D09" w:rsidP="00406BFB">
            <w:pPr>
              <w:ind w:firstLine="0"/>
              <w:rPr>
                <w:ins w:id="913" w:author="Cillian.McHugh" w:date="2025-10-15T11:20:00Z" w16du:dateUtc="2025-10-15T10:20:00Z"/>
                <w:sz w:val="22"/>
                <w:szCs w:val="22"/>
                <w:highlight w:val="yellow"/>
                <w:lang w:val="en-US"/>
              </w:rPr>
            </w:pPr>
            <w:ins w:id="914" w:author="Cillian.McHugh" w:date="2025-10-15T11:20:00Z" w16du:dateUtc="2025-10-15T10:20:00Z">
              <w:r w:rsidRPr="00406BFB">
                <w:rPr>
                  <w:sz w:val="22"/>
                  <w:szCs w:val="22"/>
                  <w:highlight w:val="yellow"/>
                  <w:lang w:val="en-US"/>
                </w:rPr>
                <w:t>Prediction(s)</w:t>
              </w:r>
            </w:ins>
          </w:p>
        </w:tc>
      </w:tr>
      <w:tr w:rsidR="00D21D09" w:rsidRPr="00211983" w14:paraId="01A733C3" w14:textId="77777777" w:rsidTr="00406BFB">
        <w:trPr>
          <w:ins w:id="915" w:author="Cillian.McHugh" w:date="2025-10-15T11:20:00Z" w16du:dateUtc="2025-10-15T10:20:00Z"/>
        </w:trPr>
        <w:tc>
          <w:tcPr>
            <w:tcW w:w="1296" w:type="dxa"/>
            <w:tcBorders>
              <w:top w:val="single" w:sz="4" w:space="0" w:color="auto"/>
            </w:tcBorders>
          </w:tcPr>
          <w:p w14:paraId="6A7EEE5A" w14:textId="77777777" w:rsidR="00D21D09" w:rsidRPr="00406BFB" w:rsidRDefault="00D21D09" w:rsidP="00406BFB">
            <w:pPr>
              <w:ind w:firstLine="0"/>
              <w:rPr>
                <w:ins w:id="916" w:author="Cillian.McHugh" w:date="2025-10-15T11:20:00Z" w16du:dateUtc="2025-10-15T10:20:00Z"/>
                <w:sz w:val="22"/>
                <w:szCs w:val="22"/>
                <w:highlight w:val="yellow"/>
                <w:lang w:val="en-US"/>
              </w:rPr>
            </w:pPr>
            <w:ins w:id="917" w:author="Cillian.McHugh" w:date="2025-10-15T11:20:00Z" w16du:dateUtc="2025-10-15T10:20:00Z">
              <w:r w:rsidRPr="00406BFB">
                <w:rPr>
                  <w:sz w:val="22"/>
                  <w:szCs w:val="22"/>
                  <w:highlight w:val="yellow"/>
                  <w:lang w:val="en-US"/>
                </w:rPr>
                <w:t>H1</w:t>
              </w:r>
            </w:ins>
          </w:p>
        </w:tc>
        <w:tc>
          <w:tcPr>
            <w:tcW w:w="1393" w:type="dxa"/>
            <w:tcBorders>
              <w:top w:val="single" w:sz="4" w:space="0" w:color="auto"/>
            </w:tcBorders>
          </w:tcPr>
          <w:p w14:paraId="228ADD18" w14:textId="77777777" w:rsidR="00D21D09" w:rsidRPr="00406BFB" w:rsidRDefault="00D21D09" w:rsidP="00406BFB">
            <w:pPr>
              <w:ind w:firstLine="0"/>
              <w:rPr>
                <w:ins w:id="918" w:author="Cillian.McHugh" w:date="2025-10-15T11:20:00Z" w16du:dateUtc="2025-10-15T10:20:00Z"/>
                <w:sz w:val="22"/>
                <w:szCs w:val="22"/>
                <w:highlight w:val="yellow"/>
                <w:lang w:val="en-US"/>
              </w:rPr>
            </w:pPr>
            <w:ins w:id="919" w:author="Cillian.McHugh" w:date="2025-10-15T11:20:00Z" w16du:dateUtc="2025-10-15T10:20:00Z">
              <w:r w:rsidRPr="00406BFB">
                <w:rPr>
                  <w:sz w:val="22"/>
                  <w:szCs w:val="22"/>
                  <w:highlight w:val="yellow"/>
                  <w:lang w:val="en-US"/>
                </w:rPr>
                <w:t>Construal level</w:t>
              </w:r>
            </w:ins>
          </w:p>
        </w:tc>
        <w:tc>
          <w:tcPr>
            <w:tcW w:w="1701" w:type="dxa"/>
            <w:tcBorders>
              <w:top w:val="single" w:sz="4" w:space="0" w:color="auto"/>
            </w:tcBorders>
          </w:tcPr>
          <w:p w14:paraId="4450B8DC" w14:textId="77777777" w:rsidR="00D21D09" w:rsidRPr="00406BFB" w:rsidRDefault="00D21D09" w:rsidP="00406BFB">
            <w:pPr>
              <w:ind w:firstLine="0"/>
              <w:rPr>
                <w:ins w:id="920" w:author="Cillian.McHugh" w:date="2025-10-15T11:20:00Z" w16du:dateUtc="2025-10-15T10:20:00Z"/>
                <w:sz w:val="22"/>
                <w:szCs w:val="22"/>
                <w:highlight w:val="yellow"/>
                <w:lang w:val="en-US"/>
              </w:rPr>
            </w:pPr>
            <w:ins w:id="921" w:author="Cillian.McHugh" w:date="2025-10-15T11:20:00Z" w16du:dateUtc="2025-10-15T10:20:00Z">
              <w:r w:rsidRPr="00406BFB">
                <w:rPr>
                  <w:sz w:val="22"/>
                  <w:szCs w:val="22"/>
                  <w:highlight w:val="yellow"/>
                  <w:lang w:val="en-US"/>
                </w:rPr>
                <w:t>Reason-giving / dumbfounding / nothing-wrong</w:t>
              </w:r>
            </w:ins>
          </w:p>
        </w:tc>
        <w:tc>
          <w:tcPr>
            <w:tcW w:w="4960" w:type="dxa"/>
            <w:tcBorders>
              <w:top w:val="single" w:sz="4" w:space="0" w:color="auto"/>
            </w:tcBorders>
          </w:tcPr>
          <w:p w14:paraId="67D0B346" w14:textId="77777777" w:rsidR="00D21D09" w:rsidRPr="00406BFB" w:rsidRDefault="00D21D09" w:rsidP="00406BFB">
            <w:pPr>
              <w:ind w:firstLine="0"/>
              <w:rPr>
                <w:ins w:id="922" w:author="Cillian.McHugh" w:date="2025-10-15T11:20:00Z" w16du:dateUtc="2025-10-15T10:20:00Z"/>
                <w:sz w:val="22"/>
                <w:szCs w:val="22"/>
                <w:highlight w:val="yellow"/>
                <w:lang w:val="en-US"/>
              </w:rPr>
            </w:pPr>
            <w:ins w:id="923" w:author="Cillian.McHugh" w:date="2025-10-15T11:20:00Z" w16du:dateUtc="2025-10-15T10:20:00Z">
              <w:r w:rsidRPr="00406BFB">
                <w:rPr>
                  <w:sz w:val="22"/>
                  <w:szCs w:val="22"/>
                  <w:highlight w:val="yellow"/>
                  <w:lang w:val="en-US"/>
                </w:rPr>
                <w:t>Higher construal increases reason-giving (H1a)</w:t>
              </w:r>
            </w:ins>
          </w:p>
          <w:p w14:paraId="4C7A7F16" w14:textId="77777777" w:rsidR="00D21D09" w:rsidRPr="00406BFB" w:rsidRDefault="00D21D09" w:rsidP="00406BFB">
            <w:pPr>
              <w:ind w:firstLine="0"/>
              <w:rPr>
                <w:ins w:id="924" w:author="Cillian.McHugh" w:date="2025-10-15T11:20:00Z" w16du:dateUtc="2025-10-15T10:20:00Z"/>
                <w:sz w:val="22"/>
                <w:szCs w:val="22"/>
                <w:highlight w:val="yellow"/>
                <w:lang w:val="en-US"/>
              </w:rPr>
            </w:pPr>
            <w:ins w:id="925" w:author="Cillian.McHugh" w:date="2025-10-15T11:20:00Z" w16du:dateUtc="2025-10-15T10:20:00Z">
              <w:r w:rsidRPr="00406BFB">
                <w:rPr>
                  <w:sz w:val="22"/>
                  <w:szCs w:val="22"/>
                  <w:highlight w:val="yellow"/>
                  <w:lang w:val="en-US"/>
                </w:rPr>
                <w:t>Higher construal decreases dumbfounding (H1b)</w:t>
              </w:r>
            </w:ins>
          </w:p>
          <w:p w14:paraId="126A5619" w14:textId="77777777" w:rsidR="00D21D09" w:rsidRPr="00406BFB" w:rsidRDefault="00D21D09" w:rsidP="00406BFB">
            <w:pPr>
              <w:ind w:firstLine="0"/>
              <w:rPr>
                <w:ins w:id="926" w:author="Cillian.McHugh" w:date="2025-10-15T11:20:00Z" w16du:dateUtc="2025-10-15T10:20:00Z"/>
                <w:sz w:val="22"/>
                <w:szCs w:val="22"/>
                <w:highlight w:val="yellow"/>
                <w:lang w:val="en-US"/>
              </w:rPr>
            </w:pPr>
            <w:ins w:id="927" w:author="Cillian.McHugh" w:date="2025-10-15T11:20:00Z" w16du:dateUtc="2025-10-15T10:20:00Z">
              <w:r w:rsidRPr="00406BFB">
                <w:rPr>
                  <w:sz w:val="22"/>
                  <w:szCs w:val="22"/>
                  <w:highlight w:val="yellow"/>
                  <w:lang w:val="en-US"/>
                </w:rPr>
                <w:t>Higher construal decreases nothing-wrong (H1c)</w:t>
              </w:r>
            </w:ins>
          </w:p>
          <w:p w14:paraId="1475AE2A" w14:textId="77777777" w:rsidR="00D21D09" w:rsidRPr="00406BFB" w:rsidRDefault="00D21D09" w:rsidP="00406BFB">
            <w:pPr>
              <w:ind w:firstLine="0"/>
              <w:rPr>
                <w:ins w:id="928" w:author="Cillian.McHugh" w:date="2025-10-15T11:20:00Z" w16du:dateUtc="2025-10-15T10:20:00Z"/>
                <w:sz w:val="22"/>
                <w:szCs w:val="22"/>
                <w:highlight w:val="yellow"/>
                <w:lang w:val="en-US"/>
              </w:rPr>
            </w:pPr>
          </w:p>
        </w:tc>
      </w:tr>
      <w:tr w:rsidR="00D21D09" w:rsidRPr="00211983" w14:paraId="157D0747" w14:textId="77777777" w:rsidTr="00406BFB">
        <w:trPr>
          <w:ins w:id="929" w:author="Cillian.McHugh" w:date="2025-10-15T11:20:00Z" w16du:dateUtc="2025-10-15T10:20:00Z"/>
        </w:trPr>
        <w:tc>
          <w:tcPr>
            <w:tcW w:w="1296" w:type="dxa"/>
          </w:tcPr>
          <w:p w14:paraId="067983A7" w14:textId="77777777" w:rsidR="00D21D09" w:rsidRPr="00406BFB" w:rsidRDefault="00D21D09" w:rsidP="00406BFB">
            <w:pPr>
              <w:ind w:firstLine="0"/>
              <w:rPr>
                <w:ins w:id="930" w:author="Cillian.McHugh" w:date="2025-10-15T11:20:00Z" w16du:dateUtc="2025-10-15T10:20:00Z"/>
                <w:sz w:val="22"/>
                <w:szCs w:val="22"/>
                <w:highlight w:val="yellow"/>
                <w:lang w:val="en-US"/>
              </w:rPr>
            </w:pPr>
            <w:ins w:id="931" w:author="Cillian.McHugh" w:date="2025-10-15T11:20:00Z" w16du:dateUtc="2025-10-15T10:20:00Z">
              <w:r w:rsidRPr="00406BFB">
                <w:rPr>
                  <w:sz w:val="22"/>
                  <w:szCs w:val="22"/>
                  <w:highlight w:val="yellow"/>
                  <w:lang w:val="en-US"/>
                </w:rPr>
                <w:t>H2 (competing)</w:t>
              </w:r>
            </w:ins>
          </w:p>
        </w:tc>
        <w:tc>
          <w:tcPr>
            <w:tcW w:w="1393" w:type="dxa"/>
          </w:tcPr>
          <w:p w14:paraId="7EBC5FE7" w14:textId="77777777" w:rsidR="00D21D09" w:rsidRPr="00406BFB" w:rsidRDefault="00D21D09" w:rsidP="00406BFB">
            <w:pPr>
              <w:ind w:firstLine="0"/>
              <w:rPr>
                <w:ins w:id="932" w:author="Cillian.McHugh" w:date="2025-10-15T11:20:00Z" w16du:dateUtc="2025-10-15T10:20:00Z"/>
                <w:sz w:val="22"/>
                <w:szCs w:val="22"/>
                <w:highlight w:val="yellow"/>
                <w:lang w:val="en-US"/>
              </w:rPr>
            </w:pPr>
            <w:ins w:id="933" w:author="Cillian.McHugh" w:date="2025-10-15T11:20:00Z" w16du:dateUtc="2025-10-15T10:20:00Z">
              <w:r w:rsidRPr="00406BFB">
                <w:rPr>
                  <w:sz w:val="22"/>
                  <w:szCs w:val="22"/>
                  <w:highlight w:val="yellow"/>
                  <w:lang w:val="en-US"/>
                </w:rPr>
                <w:t>Construal level</w:t>
              </w:r>
            </w:ins>
          </w:p>
        </w:tc>
        <w:tc>
          <w:tcPr>
            <w:tcW w:w="1701" w:type="dxa"/>
          </w:tcPr>
          <w:p w14:paraId="1BB81C23" w14:textId="77777777" w:rsidR="00D21D09" w:rsidRPr="00406BFB" w:rsidRDefault="00D21D09" w:rsidP="00406BFB">
            <w:pPr>
              <w:ind w:firstLine="0"/>
              <w:rPr>
                <w:ins w:id="934" w:author="Cillian.McHugh" w:date="2025-10-15T11:20:00Z" w16du:dateUtc="2025-10-15T10:20:00Z"/>
                <w:sz w:val="22"/>
                <w:szCs w:val="22"/>
                <w:highlight w:val="yellow"/>
                <w:lang w:val="en-US"/>
              </w:rPr>
            </w:pPr>
            <w:ins w:id="935" w:author="Cillian.McHugh" w:date="2025-10-15T11:20:00Z" w16du:dateUtc="2025-10-15T10:20:00Z">
              <w:r w:rsidRPr="00406BFB">
                <w:rPr>
                  <w:sz w:val="22"/>
                  <w:szCs w:val="22"/>
                  <w:highlight w:val="yellow"/>
                  <w:lang w:val="en-US"/>
                </w:rPr>
                <w:t>Moral judgment</w:t>
              </w:r>
            </w:ins>
          </w:p>
        </w:tc>
        <w:tc>
          <w:tcPr>
            <w:tcW w:w="4960" w:type="dxa"/>
          </w:tcPr>
          <w:p w14:paraId="011C1EA5" w14:textId="77777777" w:rsidR="00D21D09" w:rsidRPr="00406BFB" w:rsidRDefault="00D21D09" w:rsidP="00406BFB">
            <w:pPr>
              <w:ind w:firstLine="0"/>
              <w:rPr>
                <w:ins w:id="936" w:author="Cillian.McHugh" w:date="2025-10-15T11:20:00Z" w16du:dateUtc="2025-10-15T10:20:00Z"/>
                <w:sz w:val="22"/>
                <w:szCs w:val="22"/>
                <w:highlight w:val="yellow"/>
                <w:lang w:val="en-US"/>
              </w:rPr>
            </w:pPr>
            <w:ins w:id="937" w:author="Cillian.McHugh" w:date="2025-10-15T11:20:00Z" w16du:dateUtc="2025-10-15T10:20:00Z">
              <w:r w:rsidRPr="00406BFB">
                <w:rPr>
                  <w:sz w:val="22"/>
                  <w:szCs w:val="22"/>
                  <w:highlight w:val="yellow"/>
                  <w:lang w:val="en-US"/>
                </w:rPr>
                <w:t>Higher construal increases condemnation (H2a)</w:t>
              </w:r>
            </w:ins>
          </w:p>
          <w:p w14:paraId="2ED04EB3" w14:textId="77777777" w:rsidR="00D21D09" w:rsidRPr="00406BFB" w:rsidRDefault="00D21D09" w:rsidP="00406BFB">
            <w:pPr>
              <w:ind w:firstLine="0"/>
              <w:rPr>
                <w:ins w:id="938" w:author="Cillian.McHugh" w:date="2025-10-15T11:20:00Z" w16du:dateUtc="2025-10-15T10:20:00Z"/>
                <w:sz w:val="22"/>
                <w:szCs w:val="22"/>
                <w:highlight w:val="yellow"/>
                <w:lang w:val="en-US"/>
              </w:rPr>
            </w:pPr>
            <w:ins w:id="939" w:author="Cillian.McHugh" w:date="2025-10-15T11:20:00Z" w16du:dateUtc="2025-10-15T10:20:00Z">
              <w:r w:rsidRPr="00406BFB">
                <w:rPr>
                  <w:sz w:val="22"/>
                  <w:szCs w:val="22"/>
                  <w:highlight w:val="yellow"/>
                  <w:lang w:val="en-US"/>
                </w:rPr>
                <w:t>Higher construal decreases condemnation (H2b)</w:t>
              </w:r>
            </w:ins>
          </w:p>
          <w:p w14:paraId="0867E9B2" w14:textId="77777777" w:rsidR="00D21D09" w:rsidRPr="00406BFB" w:rsidRDefault="00D21D09" w:rsidP="00406BFB">
            <w:pPr>
              <w:ind w:firstLine="0"/>
              <w:rPr>
                <w:ins w:id="940" w:author="Cillian.McHugh" w:date="2025-10-15T11:20:00Z" w16du:dateUtc="2025-10-15T10:20:00Z"/>
                <w:sz w:val="22"/>
                <w:szCs w:val="22"/>
                <w:highlight w:val="yellow"/>
                <w:lang w:val="en-US"/>
              </w:rPr>
            </w:pPr>
          </w:p>
        </w:tc>
      </w:tr>
      <w:tr w:rsidR="00D21D09" w:rsidRPr="00211983" w14:paraId="64145D66" w14:textId="77777777" w:rsidTr="00406BFB">
        <w:trPr>
          <w:ins w:id="941" w:author="Cillian.McHugh" w:date="2025-10-15T11:20:00Z" w16du:dateUtc="2025-10-15T10:20:00Z"/>
        </w:trPr>
        <w:tc>
          <w:tcPr>
            <w:tcW w:w="1296" w:type="dxa"/>
          </w:tcPr>
          <w:p w14:paraId="788CF410" w14:textId="77777777" w:rsidR="00D21D09" w:rsidRPr="00406BFB" w:rsidRDefault="00D21D09" w:rsidP="00406BFB">
            <w:pPr>
              <w:ind w:firstLine="0"/>
              <w:rPr>
                <w:ins w:id="942" w:author="Cillian.McHugh" w:date="2025-10-15T11:20:00Z" w16du:dateUtc="2025-10-15T10:20:00Z"/>
                <w:sz w:val="22"/>
                <w:szCs w:val="22"/>
                <w:highlight w:val="yellow"/>
                <w:lang w:val="en-US"/>
              </w:rPr>
            </w:pPr>
            <w:ins w:id="943" w:author="Cillian.McHugh" w:date="2025-10-15T11:20:00Z" w16du:dateUtc="2025-10-15T10:20:00Z">
              <w:r w:rsidRPr="00406BFB">
                <w:rPr>
                  <w:sz w:val="22"/>
                  <w:szCs w:val="22"/>
                  <w:highlight w:val="yellow"/>
                  <w:lang w:val="en-US"/>
                </w:rPr>
                <w:t>H3</w:t>
              </w:r>
            </w:ins>
          </w:p>
          <w:p w14:paraId="527BF406" w14:textId="77777777" w:rsidR="00D21D09" w:rsidRPr="00406BFB" w:rsidRDefault="00D21D09" w:rsidP="00406BFB">
            <w:pPr>
              <w:ind w:firstLine="0"/>
              <w:rPr>
                <w:ins w:id="944" w:author="Cillian.McHugh" w:date="2025-10-15T11:20:00Z" w16du:dateUtc="2025-10-15T10:20:00Z"/>
                <w:sz w:val="22"/>
                <w:szCs w:val="22"/>
                <w:highlight w:val="yellow"/>
                <w:lang w:val="en-US"/>
              </w:rPr>
            </w:pPr>
            <w:ins w:id="945" w:author="Cillian.McHugh" w:date="2025-10-15T11:20:00Z" w16du:dateUtc="2025-10-15T10:20:00Z">
              <w:r w:rsidRPr="00406BFB">
                <w:rPr>
                  <w:sz w:val="22"/>
                  <w:szCs w:val="22"/>
                  <w:highlight w:val="yellow"/>
                  <w:lang w:val="en-US"/>
                </w:rPr>
                <w:t>(reconciling competing H2a &amp; H2b)</w:t>
              </w:r>
            </w:ins>
          </w:p>
        </w:tc>
        <w:tc>
          <w:tcPr>
            <w:tcW w:w="1393" w:type="dxa"/>
          </w:tcPr>
          <w:p w14:paraId="784D631E" w14:textId="77777777" w:rsidR="00D21D09" w:rsidRPr="00406BFB" w:rsidRDefault="00D21D09" w:rsidP="00406BFB">
            <w:pPr>
              <w:ind w:firstLine="0"/>
              <w:rPr>
                <w:ins w:id="946" w:author="Cillian.McHugh" w:date="2025-10-15T11:20:00Z" w16du:dateUtc="2025-10-15T10:20:00Z"/>
                <w:sz w:val="22"/>
                <w:szCs w:val="22"/>
                <w:highlight w:val="yellow"/>
                <w:lang w:val="en-US"/>
              </w:rPr>
            </w:pPr>
            <w:ins w:id="947" w:author="Cillian.McHugh" w:date="2025-10-15T11:20:00Z" w16du:dateUtc="2025-10-15T10:20:00Z">
              <w:r w:rsidRPr="00406BFB">
                <w:rPr>
                  <w:sz w:val="22"/>
                  <w:szCs w:val="22"/>
                  <w:highlight w:val="yellow"/>
                  <w:lang w:val="en-US"/>
                </w:rPr>
                <w:t xml:space="preserve">Construal level </w:t>
              </w:r>
              <w:r w:rsidRPr="00406BFB">
                <w:rPr>
                  <w:highlight w:val="yellow"/>
                  <w:lang w:val="en-US"/>
                </w:rPr>
                <w:t>×</w:t>
              </w:r>
            </w:ins>
          </w:p>
          <w:p w14:paraId="4BE0670A" w14:textId="77777777" w:rsidR="00D21D09" w:rsidRPr="00406BFB" w:rsidRDefault="00D21D09" w:rsidP="00406BFB">
            <w:pPr>
              <w:ind w:firstLine="0"/>
              <w:rPr>
                <w:ins w:id="948" w:author="Cillian.McHugh" w:date="2025-10-15T11:20:00Z" w16du:dateUtc="2025-10-15T10:20:00Z"/>
                <w:sz w:val="22"/>
                <w:szCs w:val="22"/>
                <w:highlight w:val="yellow"/>
                <w:lang w:val="en-US"/>
              </w:rPr>
            </w:pPr>
            <w:ins w:id="949" w:author="Cillian.McHugh" w:date="2025-10-15T11:20:00Z" w16du:dateUtc="2025-10-15T10:20:00Z">
              <w:r w:rsidRPr="00406BFB">
                <w:rPr>
                  <w:sz w:val="22"/>
                  <w:szCs w:val="22"/>
                  <w:highlight w:val="yellow"/>
                  <w:lang w:val="en-US"/>
                </w:rPr>
                <w:t>Ambiguity</w:t>
              </w:r>
            </w:ins>
          </w:p>
        </w:tc>
        <w:tc>
          <w:tcPr>
            <w:tcW w:w="1701" w:type="dxa"/>
          </w:tcPr>
          <w:p w14:paraId="7ADDCF42" w14:textId="77777777" w:rsidR="00D21D09" w:rsidRPr="00406BFB" w:rsidRDefault="00D21D09" w:rsidP="00406BFB">
            <w:pPr>
              <w:ind w:firstLine="0"/>
              <w:rPr>
                <w:ins w:id="950" w:author="Cillian.McHugh" w:date="2025-10-15T11:20:00Z" w16du:dateUtc="2025-10-15T10:20:00Z"/>
                <w:sz w:val="22"/>
                <w:szCs w:val="22"/>
                <w:highlight w:val="yellow"/>
                <w:lang w:val="en-US"/>
              </w:rPr>
            </w:pPr>
            <w:ins w:id="951" w:author="Cillian.McHugh" w:date="2025-10-15T11:20:00Z" w16du:dateUtc="2025-10-15T10:20:00Z">
              <w:r w:rsidRPr="00406BFB">
                <w:rPr>
                  <w:sz w:val="22"/>
                  <w:szCs w:val="22"/>
                  <w:highlight w:val="yellow"/>
                  <w:lang w:val="en-US"/>
                </w:rPr>
                <w:t>Moral judgment</w:t>
              </w:r>
            </w:ins>
          </w:p>
        </w:tc>
        <w:tc>
          <w:tcPr>
            <w:tcW w:w="4960" w:type="dxa"/>
          </w:tcPr>
          <w:p w14:paraId="2A651502" w14:textId="77777777" w:rsidR="00D21D09" w:rsidRPr="00406BFB" w:rsidRDefault="00D21D09" w:rsidP="00406BFB">
            <w:pPr>
              <w:ind w:firstLine="0"/>
              <w:rPr>
                <w:ins w:id="952" w:author="Cillian.McHugh" w:date="2025-10-15T11:20:00Z" w16du:dateUtc="2025-10-15T10:20:00Z"/>
                <w:sz w:val="22"/>
                <w:szCs w:val="22"/>
                <w:highlight w:val="yellow"/>
                <w:lang w:val="en-US"/>
              </w:rPr>
            </w:pPr>
            <w:ins w:id="953" w:author="Cillian.McHugh" w:date="2025-10-15T11:20:00Z" w16du:dateUtc="2025-10-15T10:20:00Z">
              <w:r w:rsidRPr="00406BFB">
                <w:rPr>
                  <w:sz w:val="22"/>
                  <w:szCs w:val="22"/>
                  <w:highlight w:val="yellow"/>
                  <w:lang w:val="en-US"/>
                </w:rPr>
                <w:t>For unambiguous scenarios, higher construal increases condemnation.</w:t>
              </w:r>
            </w:ins>
          </w:p>
          <w:p w14:paraId="02E3B54A" w14:textId="4092BE55" w:rsidR="00D21D09" w:rsidRPr="00406BFB" w:rsidRDefault="00D21D09" w:rsidP="00406BFB">
            <w:pPr>
              <w:ind w:firstLine="0"/>
              <w:rPr>
                <w:ins w:id="954" w:author="Cillian.McHugh" w:date="2025-10-15T11:20:00Z" w16du:dateUtc="2025-10-15T10:20:00Z"/>
                <w:sz w:val="22"/>
                <w:szCs w:val="22"/>
                <w:highlight w:val="yellow"/>
                <w:lang w:val="en-US"/>
              </w:rPr>
            </w:pPr>
            <w:ins w:id="955" w:author="Cillian.McHugh" w:date="2025-10-15T11:20:00Z" w16du:dateUtc="2025-10-15T10:20:00Z">
              <w:r w:rsidRPr="00406BFB">
                <w:rPr>
                  <w:sz w:val="22"/>
                  <w:szCs w:val="22"/>
                  <w:highlight w:val="yellow"/>
                  <w:lang w:val="en-US"/>
                </w:rPr>
                <w:t>For ambiguous scenarios, lower construal increases condemnation</w:t>
              </w:r>
            </w:ins>
          </w:p>
          <w:p w14:paraId="74AE76E6" w14:textId="77777777" w:rsidR="00D21D09" w:rsidRPr="00406BFB" w:rsidRDefault="00D21D09" w:rsidP="00406BFB">
            <w:pPr>
              <w:ind w:firstLine="0"/>
              <w:rPr>
                <w:ins w:id="956" w:author="Cillian.McHugh" w:date="2025-10-15T11:20:00Z" w16du:dateUtc="2025-10-15T10:20:00Z"/>
                <w:sz w:val="22"/>
                <w:szCs w:val="22"/>
                <w:highlight w:val="yellow"/>
                <w:lang w:val="en-US"/>
              </w:rPr>
            </w:pPr>
          </w:p>
        </w:tc>
      </w:tr>
      <w:tr w:rsidR="00D21D09" w:rsidRPr="00211983" w14:paraId="5DAFD473" w14:textId="77777777" w:rsidTr="00406BFB">
        <w:trPr>
          <w:ins w:id="957" w:author="Cillian.McHugh" w:date="2025-10-15T11:20:00Z" w16du:dateUtc="2025-10-15T10:20:00Z"/>
        </w:trPr>
        <w:tc>
          <w:tcPr>
            <w:tcW w:w="1296" w:type="dxa"/>
          </w:tcPr>
          <w:p w14:paraId="7C500EF5" w14:textId="77777777" w:rsidR="00D21D09" w:rsidRPr="00406BFB" w:rsidRDefault="00D21D09" w:rsidP="00406BFB">
            <w:pPr>
              <w:ind w:firstLine="0"/>
              <w:rPr>
                <w:ins w:id="958" w:author="Cillian.McHugh" w:date="2025-10-15T11:20:00Z" w16du:dateUtc="2025-10-15T10:20:00Z"/>
                <w:sz w:val="22"/>
                <w:szCs w:val="22"/>
                <w:highlight w:val="yellow"/>
                <w:lang w:val="en-US"/>
              </w:rPr>
            </w:pPr>
            <w:ins w:id="959" w:author="Cillian.McHugh" w:date="2025-10-15T11:20:00Z" w16du:dateUtc="2025-10-15T10:20:00Z">
              <w:r w:rsidRPr="00406BFB">
                <w:rPr>
                  <w:sz w:val="22"/>
                  <w:szCs w:val="22"/>
                  <w:highlight w:val="yellow"/>
                  <w:lang w:val="en-US"/>
                </w:rPr>
                <w:t>H4</w:t>
              </w:r>
            </w:ins>
          </w:p>
          <w:p w14:paraId="265AC557" w14:textId="77777777" w:rsidR="00D21D09" w:rsidRPr="00406BFB" w:rsidRDefault="00D21D09" w:rsidP="00406BFB">
            <w:pPr>
              <w:ind w:firstLine="0"/>
              <w:rPr>
                <w:ins w:id="960" w:author="Cillian.McHugh" w:date="2025-10-15T11:20:00Z" w16du:dateUtc="2025-10-15T10:20:00Z"/>
                <w:sz w:val="22"/>
                <w:szCs w:val="22"/>
                <w:highlight w:val="yellow"/>
                <w:lang w:val="en-US"/>
              </w:rPr>
            </w:pPr>
            <w:ins w:id="961" w:author="Cillian.McHugh" w:date="2025-10-15T11:20:00Z" w16du:dateUtc="2025-10-15T10:20:00Z">
              <w:r w:rsidRPr="00406BFB">
                <w:rPr>
                  <w:sz w:val="22"/>
                  <w:szCs w:val="22"/>
                  <w:highlight w:val="yellow"/>
                  <w:lang w:val="en-US"/>
                </w:rPr>
                <w:t>(exploratory)</w:t>
              </w:r>
            </w:ins>
          </w:p>
        </w:tc>
        <w:tc>
          <w:tcPr>
            <w:tcW w:w="1393" w:type="dxa"/>
          </w:tcPr>
          <w:p w14:paraId="035169A9" w14:textId="77777777" w:rsidR="00D21D09" w:rsidRPr="00406BFB" w:rsidRDefault="00D21D09" w:rsidP="00406BFB">
            <w:pPr>
              <w:ind w:firstLine="0"/>
              <w:rPr>
                <w:ins w:id="962" w:author="Cillian.McHugh" w:date="2025-10-15T11:20:00Z" w16du:dateUtc="2025-10-15T10:20:00Z"/>
                <w:sz w:val="22"/>
                <w:szCs w:val="22"/>
                <w:highlight w:val="yellow"/>
                <w:lang w:val="en-US"/>
              </w:rPr>
            </w:pPr>
            <w:ins w:id="963" w:author="Cillian.McHugh" w:date="2025-10-15T11:20:00Z" w16du:dateUtc="2025-10-15T10:20:00Z">
              <w:r w:rsidRPr="00406BFB">
                <w:rPr>
                  <w:sz w:val="22"/>
                  <w:szCs w:val="22"/>
                  <w:highlight w:val="yellow"/>
                  <w:lang w:val="en-US"/>
                </w:rPr>
                <w:t>Ambiguity</w:t>
              </w:r>
            </w:ins>
          </w:p>
        </w:tc>
        <w:tc>
          <w:tcPr>
            <w:tcW w:w="1701" w:type="dxa"/>
          </w:tcPr>
          <w:p w14:paraId="654F1DB5" w14:textId="77777777" w:rsidR="00D21D09" w:rsidRPr="00406BFB" w:rsidRDefault="00D21D09" w:rsidP="00406BFB">
            <w:pPr>
              <w:ind w:firstLine="0"/>
              <w:rPr>
                <w:ins w:id="964" w:author="Cillian.McHugh" w:date="2025-10-15T11:20:00Z" w16du:dateUtc="2025-10-15T10:20:00Z"/>
                <w:sz w:val="22"/>
                <w:szCs w:val="22"/>
                <w:highlight w:val="yellow"/>
                <w:lang w:val="en-US"/>
              </w:rPr>
            </w:pPr>
            <w:ins w:id="965" w:author="Cillian.McHugh" w:date="2025-10-15T11:20:00Z" w16du:dateUtc="2025-10-15T10:20:00Z">
              <w:r w:rsidRPr="00406BFB">
                <w:rPr>
                  <w:sz w:val="22"/>
                  <w:szCs w:val="22"/>
                  <w:highlight w:val="yellow"/>
                  <w:lang w:val="en-US"/>
                </w:rPr>
                <w:t>Reason-giving / dumbfounding</w:t>
              </w:r>
            </w:ins>
          </w:p>
        </w:tc>
        <w:tc>
          <w:tcPr>
            <w:tcW w:w="4960" w:type="dxa"/>
          </w:tcPr>
          <w:p w14:paraId="27339421" w14:textId="77777777" w:rsidR="00D21D09" w:rsidRPr="00406BFB" w:rsidRDefault="00D21D09" w:rsidP="00406BFB">
            <w:pPr>
              <w:ind w:firstLine="0"/>
              <w:rPr>
                <w:ins w:id="966" w:author="Cillian.McHugh" w:date="2025-10-15T11:20:00Z" w16du:dateUtc="2025-10-15T10:20:00Z"/>
                <w:sz w:val="22"/>
                <w:szCs w:val="22"/>
                <w:highlight w:val="yellow"/>
                <w:lang w:val="en-US"/>
              </w:rPr>
            </w:pPr>
            <w:ins w:id="967" w:author="Cillian.McHugh" w:date="2025-10-15T11:20:00Z" w16du:dateUtc="2025-10-15T10:20:00Z">
              <w:r w:rsidRPr="00406BFB">
                <w:rPr>
                  <w:sz w:val="22"/>
                  <w:szCs w:val="22"/>
                  <w:highlight w:val="yellow"/>
                  <w:lang w:val="en-US"/>
                </w:rPr>
                <w:t>Increased reason-giving for ambiguous scenarios</w:t>
              </w:r>
            </w:ins>
          </w:p>
          <w:p w14:paraId="00C68BA3" w14:textId="77777777" w:rsidR="00D21D09" w:rsidRPr="00406BFB" w:rsidRDefault="00D21D09" w:rsidP="00406BFB">
            <w:pPr>
              <w:ind w:firstLine="0"/>
              <w:rPr>
                <w:ins w:id="968" w:author="Cillian.McHugh" w:date="2025-10-15T11:20:00Z" w16du:dateUtc="2025-10-15T10:20:00Z"/>
                <w:sz w:val="22"/>
                <w:szCs w:val="22"/>
                <w:highlight w:val="yellow"/>
                <w:lang w:val="en-US"/>
              </w:rPr>
            </w:pPr>
          </w:p>
          <w:p w14:paraId="5BE790EE" w14:textId="77777777" w:rsidR="00D21D09" w:rsidRPr="00406BFB" w:rsidRDefault="00D21D09" w:rsidP="00406BFB">
            <w:pPr>
              <w:ind w:firstLine="0"/>
              <w:rPr>
                <w:ins w:id="969" w:author="Cillian.McHugh" w:date="2025-10-15T11:20:00Z" w16du:dateUtc="2025-10-15T10:20:00Z"/>
                <w:sz w:val="22"/>
                <w:szCs w:val="22"/>
                <w:highlight w:val="yellow"/>
                <w:lang w:val="en-US"/>
              </w:rPr>
            </w:pPr>
          </w:p>
        </w:tc>
      </w:tr>
      <w:tr w:rsidR="00D21D09" w:rsidRPr="00211983" w14:paraId="70B8F6E8" w14:textId="77777777" w:rsidTr="00406BFB">
        <w:trPr>
          <w:ins w:id="970" w:author="Cillian.McHugh" w:date="2025-10-15T11:20:00Z" w16du:dateUtc="2025-10-15T10:20:00Z"/>
        </w:trPr>
        <w:tc>
          <w:tcPr>
            <w:tcW w:w="1296" w:type="dxa"/>
          </w:tcPr>
          <w:p w14:paraId="3D762ADA" w14:textId="77777777" w:rsidR="00D21D09" w:rsidRPr="00406BFB" w:rsidRDefault="00D21D09" w:rsidP="00406BFB">
            <w:pPr>
              <w:ind w:firstLine="0"/>
              <w:rPr>
                <w:ins w:id="971" w:author="Cillian.McHugh" w:date="2025-10-15T11:20:00Z" w16du:dateUtc="2025-10-15T10:20:00Z"/>
                <w:sz w:val="22"/>
                <w:szCs w:val="22"/>
                <w:highlight w:val="yellow"/>
                <w:lang w:val="en-US"/>
              </w:rPr>
            </w:pPr>
            <w:ins w:id="972" w:author="Cillian.McHugh" w:date="2025-10-15T11:20:00Z" w16du:dateUtc="2025-10-15T10:20:00Z">
              <w:r w:rsidRPr="00406BFB">
                <w:rPr>
                  <w:sz w:val="22"/>
                  <w:szCs w:val="22"/>
                  <w:highlight w:val="yellow"/>
                  <w:lang w:val="en-US"/>
                </w:rPr>
                <w:t>H5</w:t>
              </w:r>
            </w:ins>
          </w:p>
          <w:p w14:paraId="7956B652" w14:textId="77777777" w:rsidR="00D21D09" w:rsidRPr="00406BFB" w:rsidRDefault="00D21D09" w:rsidP="00406BFB">
            <w:pPr>
              <w:ind w:firstLine="0"/>
              <w:rPr>
                <w:ins w:id="973" w:author="Cillian.McHugh" w:date="2025-10-15T11:20:00Z" w16du:dateUtc="2025-10-15T10:20:00Z"/>
                <w:sz w:val="22"/>
                <w:szCs w:val="22"/>
                <w:highlight w:val="yellow"/>
                <w:lang w:val="en-US"/>
              </w:rPr>
            </w:pPr>
            <w:ins w:id="974" w:author="Cillian.McHugh" w:date="2025-10-15T11:20:00Z" w16du:dateUtc="2025-10-15T10:20:00Z">
              <w:r w:rsidRPr="00406BFB">
                <w:rPr>
                  <w:sz w:val="22"/>
                  <w:szCs w:val="22"/>
                  <w:highlight w:val="yellow"/>
                  <w:lang w:val="en-US"/>
                </w:rPr>
                <w:t>(exploratory)</w:t>
              </w:r>
            </w:ins>
          </w:p>
        </w:tc>
        <w:tc>
          <w:tcPr>
            <w:tcW w:w="1393" w:type="dxa"/>
          </w:tcPr>
          <w:p w14:paraId="0E9D72C9" w14:textId="77777777" w:rsidR="00D21D09" w:rsidRPr="00406BFB" w:rsidRDefault="00D21D09" w:rsidP="00406BFB">
            <w:pPr>
              <w:ind w:firstLine="0"/>
              <w:rPr>
                <w:ins w:id="975" w:author="Cillian.McHugh" w:date="2025-10-15T11:20:00Z" w16du:dateUtc="2025-10-15T10:20:00Z"/>
                <w:sz w:val="22"/>
                <w:szCs w:val="22"/>
                <w:highlight w:val="yellow"/>
                <w:lang w:val="en-US"/>
              </w:rPr>
            </w:pPr>
            <w:ins w:id="976" w:author="Cillian.McHugh" w:date="2025-10-15T11:20:00Z" w16du:dateUtc="2025-10-15T10:20:00Z">
              <w:r w:rsidRPr="00406BFB">
                <w:rPr>
                  <w:sz w:val="22"/>
                  <w:szCs w:val="22"/>
                  <w:highlight w:val="yellow"/>
                  <w:lang w:val="en-US"/>
                </w:rPr>
                <w:t xml:space="preserve">Construal level </w:t>
              </w:r>
              <w:r w:rsidRPr="00406BFB">
                <w:rPr>
                  <w:highlight w:val="yellow"/>
                  <w:lang w:val="en-US"/>
                </w:rPr>
                <w:t>× Ambiguity</w:t>
              </w:r>
            </w:ins>
          </w:p>
        </w:tc>
        <w:tc>
          <w:tcPr>
            <w:tcW w:w="1701" w:type="dxa"/>
          </w:tcPr>
          <w:p w14:paraId="49493A66" w14:textId="77777777" w:rsidR="00D21D09" w:rsidRPr="00406BFB" w:rsidRDefault="00D21D09" w:rsidP="00406BFB">
            <w:pPr>
              <w:ind w:firstLine="0"/>
              <w:rPr>
                <w:ins w:id="977" w:author="Cillian.McHugh" w:date="2025-10-15T11:20:00Z" w16du:dateUtc="2025-10-15T10:20:00Z"/>
                <w:sz w:val="22"/>
                <w:szCs w:val="22"/>
                <w:highlight w:val="yellow"/>
                <w:lang w:val="en-US"/>
              </w:rPr>
            </w:pPr>
            <w:ins w:id="978" w:author="Cillian.McHugh" w:date="2025-10-15T11:20:00Z" w16du:dateUtc="2025-10-15T10:20:00Z">
              <w:r w:rsidRPr="00406BFB">
                <w:rPr>
                  <w:sz w:val="22"/>
                  <w:szCs w:val="22"/>
                  <w:highlight w:val="yellow"/>
                  <w:lang w:val="en-US"/>
                </w:rPr>
                <w:t>Reason-giving / dumbfounding</w:t>
              </w:r>
            </w:ins>
          </w:p>
        </w:tc>
        <w:tc>
          <w:tcPr>
            <w:tcW w:w="4960" w:type="dxa"/>
          </w:tcPr>
          <w:p w14:paraId="1952296F" w14:textId="77777777" w:rsidR="00D21D09" w:rsidRPr="00406BFB" w:rsidRDefault="00D21D09" w:rsidP="00406BFB">
            <w:pPr>
              <w:ind w:firstLine="0"/>
              <w:rPr>
                <w:ins w:id="979" w:author="Cillian.McHugh" w:date="2025-10-15T11:20:00Z" w16du:dateUtc="2025-10-15T10:20:00Z"/>
                <w:sz w:val="22"/>
                <w:szCs w:val="22"/>
                <w:highlight w:val="yellow"/>
                <w:lang w:val="en-US"/>
              </w:rPr>
            </w:pPr>
            <w:ins w:id="980" w:author="Cillian.McHugh" w:date="2025-10-15T11:20:00Z" w16du:dateUtc="2025-10-15T10:20:00Z">
              <w:r w:rsidRPr="00406BFB">
                <w:rPr>
                  <w:sz w:val="22"/>
                  <w:szCs w:val="22"/>
                  <w:highlight w:val="yellow"/>
                  <w:lang w:val="en-US"/>
                </w:rPr>
                <w:t>Higher construal increases reason-giving for unambiguous scenarios only (H5a)</w:t>
              </w:r>
            </w:ins>
          </w:p>
          <w:p w14:paraId="000C3AA8" w14:textId="54456EE2" w:rsidR="00D21D09" w:rsidRPr="00406BFB" w:rsidRDefault="00D21D09" w:rsidP="00406BFB">
            <w:pPr>
              <w:ind w:firstLine="0"/>
              <w:rPr>
                <w:ins w:id="981" w:author="Cillian.McHugh" w:date="2025-10-15T11:20:00Z" w16du:dateUtc="2025-10-15T10:20:00Z"/>
                <w:sz w:val="22"/>
                <w:szCs w:val="22"/>
                <w:highlight w:val="yellow"/>
                <w:lang w:val="en-US"/>
              </w:rPr>
            </w:pPr>
            <w:ins w:id="982" w:author="Cillian.McHugh" w:date="2025-10-15T11:20:00Z" w16du:dateUtc="2025-10-15T10:20:00Z">
              <w:r w:rsidRPr="00406BFB">
                <w:rPr>
                  <w:sz w:val="22"/>
                  <w:szCs w:val="22"/>
                  <w:highlight w:val="yellow"/>
                  <w:lang w:val="en-US"/>
                </w:rPr>
                <w:t>Higher construal increases reason-giving for ambiguous scenarios only (H5b)</w:t>
              </w:r>
            </w:ins>
          </w:p>
          <w:p w14:paraId="7032DC67" w14:textId="777205C6" w:rsidR="00D21D09" w:rsidRPr="00406BFB" w:rsidRDefault="00D21D09" w:rsidP="00406BFB">
            <w:pPr>
              <w:ind w:firstLine="0"/>
              <w:rPr>
                <w:ins w:id="983" w:author="Cillian.McHugh" w:date="2025-10-15T11:20:00Z" w16du:dateUtc="2025-10-15T10:20:00Z"/>
                <w:sz w:val="22"/>
                <w:szCs w:val="22"/>
                <w:highlight w:val="yellow"/>
                <w:lang w:val="en-US"/>
              </w:rPr>
            </w:pPr>
            <w:ins w:id="984" w:author="Cillian.McHugh" w:date="2025-10-15T11:20:00Z" w16du:dateUtc="2025-10-15T10:20:00Z">
              <w:r w:rsidRPr="00406BFB">
                <w:rPr>
                  <w:sz w:val="22"/>
                  <w:szCs w:val="22"/>
                  <w:highlight w:val="yellow"/>
                  <w:lang w:val="en-US"/>
                </w:rPr>
                <w:t xml:space="preserve">Higher construal increases reason-giving for </w:t>
              </w:r>
            </w:ins>
            <w:ins w:id="985" w:author="Cillian.McHugh" w:date="2025-10-15T15:20:00Z" w16du:dateUtc="2025-10-15T14:20:00Z">
              <w:r w:rsidR="00A81B6A">
                <w:rPr>
                  <w:sz w:val="22"/>
                  <w:szCs w:val="22"/>
                  <w:highlight w:val="yellow"/>
                  <w:lang w:val="en-US"/>
                </w:rPr>
                <w:t>un</w:t>
              </w:r>
            </w:ins>
            <w:ins w:id="986" w:author="Cillian.McHugh" w:date="2025-10-15T11:20:00Z" w16du:dateUtc="2025-10-15T10:20:00Z">
              <w:r w:rsidRPr="00406BFB">
                <w:rPr>
                  <w:sz w:val="22"/>
                  <w:szCs w:val="22"/>
                  <w:highlight w:val="yellow"/>
                  <w:lang w:val="en-US"/>
                </w:rPr>
                <w:t xml:space="preserve">ambiguous scenarios, but </w:t>
              </w:r>
              <w:r w:rsidRPr="00406BFB">
                <w:rPr>
                  <w:i/>
                  <w:iCs/>
                  <w:sz w:val="22"/>
                  <w:szCs w:val="22"/>
                  <w:highlight w:val="yellow"/>
                  <w:lang w:val="en-US"/>
                </w:rPr>
                <w:t>lower</w:t>
              </w:r>
              <w:r w:rsidRPr="00406BFB">
                <w:rPr>
                  <w:sz w:val="22"/>
                  <w:szCs w:val="22"/>
                  <w:highlight w:val="yellow"/>
                  <w:lang w:val="en-US"/>
                </w:rPr>
                <w:t xml:space="preserve"> construal increases reason-giving for ambiguous scenarios</w:t>
              </w:r>
            </w:ins>
            <w:ins w:id="987" w:author="Cillian.McHugh" w:date="2025-10-15T15:19:00Z" w16du:dateUtc="2025-10-15T14:19:00Z">
              <w:r w:rsidR="00A81B6A">
                <w:rPr>
                  <w:sz w:val="22"/>
                  <w:szCs w:val="22"/>
                  <w:highlight w:val="yellow"/>
                  <w:lang w:val="en-US"/>
                </w:rPr>
                <w:t xml:space="preserve"> (H5c)</w:t>
              </w:r>
            </w:ins>
          </w:p>
          <w:p w14:paraId="6A3E3D0C" w14:textId="77777777" w:rsidR="00D21D09" w:rsidRPr="00406BFB" w:rsidRDefault="00D21D09" w:rsidP="00406BFB">
            <w:pPr>
              <w:ind w:firstLine="0"/>
              <w:rPr>
                <w:ins w:id="988" w:author="Cillian.McHugh" w:date="2025-10-15T11:20:00Z" w16du:dateUtc="2025-10-15T10:20:00Z"/>
                <w:sz w:val="22"/>
                <w:szCs w:val="22"/>
                <w:highlight w:val="yellow"/>
                <w:lang w:val="en-US"/>
              </w:rPr>
            </w:pPr>
          </w:p>
        </w:tc>
      </w:tr>
      <w:tr w:rsidR="00D21D09" w14:paraId="40821915" w14:textId="77777777" w:rsidTr="00406BFB">
        <w:trPr>
          <w:ins w:id="989" w:author="Cillian.McHugh" w:date="2025-10-15T11:20:00Z" w16du:dateUtc="2025-10-15T10:20:00Z"/>
        </w:trPr>
        <w:tc>
          <w:tcPr>
            <w:tcW w:w="1296" w:type="dxa"/>
          </w:tcPr>
          <w:p w14:paraId="02E524A9" w14:textId="77777777" w:rsidR="00D21D09" w:rsidRPr="00406BFB" w:rsidRDefault="00D21D09" w:rsidP="00406BFB">
            <w:pPr>
              <w:ind w:firstLine="0"/>
              <w:rPr>
                <w:ins w:id="990" w:author="Cillian.McHugh" w:date="2025-10-15T11:20:00Z" w16du:dateUtc="2025-10-15T10:20:00Z"/>
                <w:sz w:val="22"/>
                <w:szCs w:val="22"/>
                <w:highlight w:val="yellow"/>
                <w:lang w:val="en-US"/>
              </w:rPr>
            </w:pPr>
            <w:ins w:id="991" w:author="Cillian.McHugh" w:date="2025-10-15T11:20:00Z" w16du:dateUtc="2025-10-15T10:20:00Z">
              <w:r w:rsidRPr="00406BFB">
                <w:rPr>
                  <w:sz w:val="22"/>
                  <w:szCs w:val="22"/>
                  <w:highlight w:val="yellow"/>
                  <w:lang w:val="en-US"/>
                </w:rPr>
                <w:t>H6</w:t>
              </w:r>
            </w:ins>
          </w:p>
          <w:p w14:paraId="2BBC1CF8" w14:textId="77777777" w:rsidR="00D21D09" w:rsidRPr="00406BFB" w:rsidRDefault="00D21D09" w:rsidP="00406BFB">
            <w:pPr>
              <w:ind w:firstLine="0"/>
              <w:rPr>
                <w:ins w:id="992" w:author="Cillian.McHugh" w:date="2025-10-15T11:20:00Z" w16du:dateUtc="2025-10-15T10:20:00Z"/>
                <w:sz w:val="22"/>
                <w:szCs w:val="22"/>
                <w:highlight w:val="yellow"/>
                <w:lang w:val="en-US"/>
              </w:rPr>
            </w:pPr>
            <w:ins w:id="993" w:author="Cillian.McHugh" w:date="2025-10-15T11:20:00Z" w16du:dateUtc="2025-10-15T10:20:00Z">
              <w:r w:rsidRPr="00406BFB">
                <w:rPr>
                  <w:sz w:val="22"/>
                  <w:szCs w:val="22"/>
                  <w:highlight w:val="yellow"/>
                  <w:lang w:val="en-US"/>
                </w:rPr>
                <w:t>(exploratory)</w:t>
              </w:r>
            </w:ins>
          </w:p>
        </w:tc>
        <w:tc>
          <w:tcPr>
            <w:tcW w:w="1393" w:type="dxa"/>
          </w:tcPr>
          <w:p w14:paraId="6AB02B10" w14:textId="77777777" w:rsidR="00D21D09" w:rsidRPr="00406BFB" w:rsidRDefault="00D21D09" w:rsidP="00406BFB">
            <w:pPr>
              <w:ind w:firstLine="0"/>
              <w:rPr>
                <w:ins w:id="994" w:author="Cillian.McHugh" w:date="2025-10-15T11:20:00Z" w16du:dateUtc="2025-10-15T10:20:00Z"/>
                <w:sz w:val="22"/>
                <w:szCs w:val="22"/>
                <w:highlight w:val="yellow"/>
                <w:lang w:val="en-US"/>
              </w:rPr>
            </w:pPr>
            <w:ins w:id="995" w:author="Cillian.McHugh" w:date="2025-10-15T11:20:00Z" w16du:dateUtc="2025-10-15T10:20:00Z">
              <w:r w:rsidRPr="00406BFB">
                <w:rPr>
                  <w:sz w:val="22"/>
                  <w:szCs w:val="22"/>
                  <w:highlight w:val="yellow"/>
                  <w:lang w:val="en-US"/>
                </w:rPr>
                <w:t>Construal level</w:t>
              </w:r>
            </w:ins>
          </w:p>
        </w:tc>
        <w:tc>
          <w:tcPr>
            <w:tcW w:w="1701" w:type="dxa"/>
          </w:tcPr>
          <w:p w14:paraId="0370F4E9" w14:textId="77777777" w:rsidR="00D21D09" w:rsidRPr="00406BFB" w:rsidRDefault="00D21D09" w:rsidP="00406BFB">
            <w:pPr>
              <w:ind w:firstLine="0"/>
              <w:rPr>
                <w:ins w:id="996" w:author="Cillian.McHugh" w:date="2025-10-15T11:20:00Z" w16du:dateUtc="2025-10-15T10:20:00Z"/>
                <w:sz w:val="22"/>
                <w:szCs w:val="22"/>
                <w:highlight w:val="yellow"/>
                <w:lang w:val="en-US"/>
              </w:rPr>
            </w:pPr>
            <w:ins w:id="997" w:author="Cillian.McHugh" w:date="2025-10-15T11:20:00Z" w16du:dateUtc="2025-10-15T10:20:00Z">
              <w:r w:rsidRPr="00406BFB">
                <w:rPr>
                  <w:sz w:val="22"/>
                  <w:szCs w:val="22"/>
                  <w:highlight w:val="yellow"/>
                  <w:lang w:val="en-US"/>
                </w:rPr>
                <w:t>Types of reasons provided</w:t>
              </w:r>
            </w:ins>
          </w:p>
        </w:tc>
        <w:tc>
          <w:tcPr>
            <w:tcW w:w="4960" w:type="dxa"/>
          </w:tcPr>
          <w:p w14:paraId="1F7037EF" w14:textId="77777777" w:rsidR="00D21D09" w:rsidRPr="00406BFB" w:rsidRDefault="00D21D09" w:rsidP="00406BFB">
            <w:pPr>
              <w:ind w:firstLine="0"/>
              <w:rPr>
                <w:ins w:id="998" w:author="Cillian.McHugh" w:date="2025-10-15T11:20:00Z" w16du:dateUtc="2025-10-15T10:20:00Z"/>
                <w:sz w:val="22"/>
                <w:szCs w:val="22"/>
                <w:highlight w:val="yellow"/>
                <w:lang w:val="en-US"/>
              </w:rPr>
            </w:pPr>
            <w:ins w:id="999" w:author="Cillian.McHugh" w:date="2025-10-15T11:20:00Z" w16du:dateUtc="2025-10-15T10:20:00Z">
              <w:r w:rsidRPr="00406BFB">
                <w:rPr>
                  <w:sz w:val="22"/>
                  <w:szCs w:val="22"/>
                  <w:highlight w:val="yellow"/>
                  <w:lang w:val="en-US"/>
                </w:rPr>
                <w:t>Higher construal leads to more abstract principles and deontological justifications</w:t>
              </w:r>
            </w:ins>
          </w:p>
          <w:p w14:paraId="2F1E8286" w14:textId="77777777" w:rsidR="00D21D09" w:rsidRDefault="00D21D09" w:rsidP="00406BFB">
            <w:pPr>
              <w:ind w:firstLine="0"/>
              <w:rPr>
                <w:ins w:id="1000" w:author="Cillian.McHugh" w:date="2025-10-15T11:20:00Z" w16du:dateUtc="2025-10-15T10:20:00Z"/>
                <w:sz w:val="22"/>
                <w:szCs w:val="22"/>
                <w:lang w:val="en-US"/>
              </w:rPr>
            </w:pPr>
            <w:ins w:id="1001" w:author="Cillian.McHugh" w:date="2025-10-15T11:20:00Z" w16du:dateUtc="2025-10-15T10:20:00Z">
              <w:r w:rsidRPr="00406BFB">
                <w:rPr>
                  <w:sz w:val="22"/>
                  <w:szCs w:val="22"/>
                  <w:highlight w:val="yellow"/>
                  <w:lang w:val="en-US"/>
                </w:rPr>
                <w:t>Lower construal leads to more concrete, contextual and utilitarian justifications</w:t>
              </w:r>
            </w:ins>
          </w:p>
        </w:tc>
      </w:tr>
    </w:tbl>
    <w:p w14:paraId="67D2E1F3" w14:textId="77777777" w:rsidR="00D21D09" w:rsidRPr="00540078" w:rsidRDefault="00D21D09" w:rsidP="007F3944">
      <w:pPr>
        <w:rPr>
          <w:ins w:id="1002" w:author="Cillian.McHugh" w:date="2025-09-30T23:57:00Z" w16du:dateUtc="2025-09-30T22:57:00Z"/>
          <w:lang w:val="en-US"/>
        </w:rPr>
      </w:pPr>
    </w:p>
    <w:p w14:paraId="0A8DFA01" w14:textId="77777777" w:rsidR="00133979" w:rsidRPr="00133979" w:rsidRDefault="00961235" w:rsidP="00D617C1">
      <w:pPr>
        <w:rPr>
          <w:ins w:id="1003" w:author="Cillian.McHugh" w:date="2025-10-15T14:28:00Z" w16du:dateUtc="2025-10-15T13:28:00Z"/>
          <w:highlight w:val="yellow"/>
          <w:lang w:val="en-US"/>
          <w:rPrChange w:id="1004" w:author="Cillian.McHugh" w:date="2025-10-15T14:35:00Z" w16du:dateUtc="2025-10-15T13:35:00Z">
            <w:rPr>
              <w:ins w:id="1005" w:author="Cillian.McHugh" w:date="2025-10-15T14:28:00Z" w16du:dateUtc="2025-10-15T13:28:00Z"/>
              <w:lang w:val="en-US"/>
            </w:rPr>
          </w:rPrChange>
        </w:rPr>
      </w:pPr>
      <w:ins w:id="1006" w:author="Cillian.McHugh" w:date="2025-10-15T13:59:00Z" w16du:dateUtc="2025-10-15T12:59:00Z">
        <w:r w:rsidRPr="00133979">
          <w:rPr>
            <w:highlight w:val="yellow"/>
            <w:lang w:val="en-US"/>
            <w:rPrChange w:id="1007" w:author="Cillian.McHugh" w:date="2025-10-15T14:35:00Z" w16du:dateUtc="2025-10-15T13:35:00Z">
              <w:rPr>
                <w:lang w:val="en-US"/>
              </w:rPr>
            </w:rPrChange>
          </w:rPr>
          <w:t>We note two potential limitations associated with the hypotheses as presented above. Fi</w:t>
        </w:r>
      </w:ins>
      <w:ins w:id="1008" w:author="Cillian.McHugh" w:date="2025-10-15T14:00:00Z" w16du:dateUtc="2025-10-15T13:00:00Z">
        <w:r w:rsidRPr="00133979">
          <w:rPr>
            <w:highlight w:val="yellow"/>
            <w:lang w:val="en-US"/>
            <w:rPrChange w:id="1009" w:author="Cillian.McHugh" w:date="2025-10-15T14:35:00Z" w16du:dateUtc="2025-10-15T13:35:00Z">
              <w:rPr>
                <w:lang w:val="en-US"/>
              </w:rPr>
            </w:rPrChange>
          </w:rPr>
          <w:t>rst, it assumes that our manipulations will be successful in in</w:t>
        </w:r>
      </w:ins>
      <w:ins w:id="1010" w:author="Cillian.McHugh" w:date="2025-10-15T14:01:00Z" w16du:dateUtc="2025-10-15T13:01:00Z">
        <w:r w:rsidRPr="00133979">
          <w:rPr>
            <w:highlight w:val="yellow"/>
            <w:lang w:val="en-US"/>
            <w:rPrChange w:id="1011" w:author="Cillian.McHugh" w:date="2025-10-15T14:35:00Z" w16du:dateUtc="2025-10-15T13:35:00Z">
              <w:rPr>
                <w:lang w:val="en-US"/>
              </w:rPr>
            </w:rPrChange>
          </w:rPr>
          <w:t>fluencing construal level, and that these changes in construal level will have downstream effects on rates of reason</w:t>
        </w:r>
      </w:ins>
      <w:ins w:id="1012" w:author="Cillian.McHugh" w:date="2025-10-15T14:02:00Z" w16du:dateUtc="2025-10-15T13:02:00Z">
        <w:r w:rsidRPr="00133979">
          <w:rPr>
            <w:highlight w:val="yellow"/>
            <w:lang w:val="en-US"/>
            <w:rPrChange w:id="1013" w:author="Cillian.McHugh" w:date="2025-10-15T14:35:00Z" w16du:dateUtc="2025-10-15T13:35:00Z">
              <w:rPr>
                <w:lang w:val="en-US"/>
              </w:rPr>
            </w:rPrChange>
          </w:rPr>
          <w:t>-giving, and on moral judgments. However</w:t>
        </w:r>
      </w:ins>
      <w:ins w:id="1014" w:author="Cillian.McHugh" w:date="2025-10-15T14:08:00Z" w16du:dateUtc="2025-10-15T13:08:00Z">
        <w:r w:rsidR="003F3A00" w:rsidRPr="00133979">
          <w:rPr>
            <w:highlight w:val="yellow"/>
            <w:lang w:val="en-US"/>
            <w:rPrChange w:id="1015" w:author="Cillian.McHugh" w:date="2025-10-15T14:35:00Z" w16du:dateUtc="2025-10-15T13:35:00Z">
              <w:rPr>
                <w:lang w:val="en-US"/>
              </w:rPr>
            </w:rPrChange>
          </w:rPr>
          <w:t>,</w:t>
        </w:r>
      </w:ins>
      <w:ins w:id="1016" w:author="Cillian.McHugh" w:date="2025-10-15T14:02:00Z" w16du:dateUtc="2025-10-15T13:02:00Z">
        <w:r w:rsidRPr="00133979">
          <w:rPr>
            <w:highlight w:val="yellow"/>
            <w:lang w:val="en-US"/>
            <w:rPrChange w:id="1017" w:author="Cillian.McHugh" w:date="2025-10-15T14:35:00Z" w16du:dateUtc="2025-10-15T13:35:00Z">
              <w:rPr>
                <w:lang w:val="en-US"/>
              </w:rPr>
            </w:rPrChange>
          </w:rPr>
          <w:t xml:space="preserve"> the effectiveness </w:t>
        </w:r>
      </w:ins>
      <w:ins w:id="1018" w:author="Cillian.McHugh" w:date="2025-10-15T14:03:00Z" w16du:dateUtc="2025-10-15T13:03:00Z">
        <w:r w:rsidRPr="00133979">
          <w:rPr>
            <w:highlight w:val="yellow"/>
            <w:lang w:val="en-US"/>
            <w:rPrChange w:id="1019" w:author="Cillian.McHugh" w:date="2025-10-15T14:35:00Z" w16du:dateUtc="2025-10-15T13:35:00Z">
              <w:rPr>
                <w:lang w:val="en-US"/>
              </w:rPr>
            </w:rPrChange>
          </w:rPr>
          <w:t xml:space="preserve">and reliability </w:t>
        </w:r>
      </w:ins>
      <w:ins w:id="1020" w:author="Cillian.McHugh" w:date="2025-10-15T14:02:00Z" w16du:dateUtc="2025-10-15T13:02:00Z">
        <w:r w:rsidRPr="00133979">
          <w:rPr>
            <w:highlight w:val="yellow"/>
            <w:lang w:val="en-US"/>
            <w:rPrChange w:id="1021" w:author="Cillian.McHugh" w:date="2025-10-15T14:35:00Z" w16du:dateUtc="2025-10-15T13:35:00Z">
              <w:rPr>
                <w:lang w:val="en-US"/>
              </w:rPr>
            </w:rPrChange>
          </w:rPr>
          <w:t xml:space="preserve">of construal level manipulations has </w:t>
        </w:r>
      </w:ins>
      <w:ins w:id="1022" w:author="Cillian.McHugh" w:date="2025-10-15T14:03:00Z" w16du:dateUtc="2025-10-15T13:03:00Z">
        <w:r w:rsidRPr="00133979">
          <w:rPr>
            <w:highlight w:val="yellow"/>
            <w:lang w:val="en-US"/>
            <w:rPrChange w:id="1023" w:author="Cillian.McHugh" w:date="2025-10-15T14:35:00Z" w16du:dateUtc="2025-10-15T13:35:00Z">
              <w:rPr>
                <w:lang w:val="en-US"/>
              </w:rPr>
            </w:rPrChange>
          </w:rPr>
          <w:lastRenderedPageBreak/>
          <w:t>come under question in recent years</w:t>
        </w:r>
      </w:ins>
      <w:ins w:id="1024" w:author="Cillian.McHugh" w:date="2025-10-15T14:11:00Z" w16du:dateUtc="2025-10-15T13:11:00Z">
        <w:r w:rsidR="003F3A00" w:rsidRPr="00133979">
          <w:rPr>
            <w:highlight w:val="yellow"/>
            <w:lang w:val="en-US"/>
            <w:rPrChange w:id="1025" w:author="Cillian.McHugh" w:date="2025-10-15T14:35:00Z" w16du:dateUtc="2025-10-15T13:35:00Z">
              <w:rPr>
                <w:lang w:val="en-US"/>
              </w:rPr>
            </w:rPrChange>
          </w:rPr>
          <w:t>, with</w:t>
        </w:r>
      </w:ins>
      <w:ins w:id="1026" w:author="Cillian.McHugh" w:date="2025-10-15T14:12:00Z" w16du:dateUtc="2025-10-15T13:12:00Z">
        <w:r w:rsidR="003F3A00" w:rsidRPr="00133979">
          <w:rPr>
            <w:highlight w:val="yellow"/>
            <w:lang w:val="en-US"/>
            <w:rPrChange w:id="1027" w:author="Cillian.McHugh" w:date="2025-10-15T14:35:00Z" w16du:dateUtc="2025-10-15T13:35:00Z">
              <w:rPr>
                <w:lang w:val="en-US"/>
              </w:rPr>
            </w:rPrChange>
          </w:rPr>
          <w:t xml:space="preserve"> multiple failed replications</w:t>
        </w:r>
      </w:ins>
      <w:ins w:id="1028" w:author="Cillian.McHugh" w:date="2025-10-15T14:13:00Z" w16du:dateUtc="2025-10-15T13:13:00Z">
        <w:r w:rsidR="003F3A00" w:rsidRPr="00133979">
          <w:rPr>
            <w:highlight w:val="yellow"/>
            <w:lang w:val="en-US"/>
            <w:rPrChange w:id="1029" w:author="Cillian.McHugh" w:date="2025-10-15T14:35:00Z" w16du:dateUtc="2025-10-15T13:35:00Z">
              <w:rPr>
                <w:lang w:val="en-US"/>
              </w:rPr>
            </w:rPrChange>
          </w:rPr>
          <w:t xml:space="preserve"> </w:t>
        </w:r>
      </w:ins>
      <w:r w:rsidR="003F3A00" w:rsidRPr="00133979">
        <w:rPr>
          <w:highlight w:val="yellow"/>
          <w:lang w:val="en-US"/>
          <w:rPrChange w:id="1030" w:author="Cillian.McHugh" w:date="2025-10-15T14:35:00Z" w16du:dateUtc="2025-10-15T13:35:00Z">
            <w:rPr>
              <w:lang w:val="en-US"/>
            </w:rPr>
          </w:rPrChange>
        </w:rPr>
        <w:fldChar w:fldCharType="begin"/>
      </w:r>
      <w:r w:rsidR="003F3A00" w:rsidRPr="00133979">
        <w:rPr>
          <w:highlight w:val="yellow"/>
          <w:lang w:val="en-US"/>
          <w:rPrChange w:id="1031" w:author="Cillian.McHugh" w:date="2025-10-15T14:35:00Z" w16du:dateUtc="2025-10-15T13:35:00Z">
            <w:rPr>
              <w:lang w:val="en-US"/>
            </w:rPr>
          </w:rPrChange>
        </w:rPr>
        <w:instrText xml:space="preserve"> ADDIN ZOTERO_ITEM CSL_CITATION {"citationID":"nbGkkBvs","properties":{"formattedCitation":"(for discussion, see Maier et al., 2022)","plainCitation":"(for discussion, see Maier et al., 2022)","noteIndex":0},"citationItems":[{"id":14606,"uris":["http://zotero.org/users/1340199/items/F3G6AJUU"],"itemData":{"id":14606,"type":"article","abstract":"Construal Level Theory (CLT) is one of the major foundational theories in social cognition. However, the few replication studies available indicate a mixed pattern regarding the evidence supporting this theory. This article assesses the credibility of CLT more widely by using publication bias correction techniques. First, we reanalyse the largest and most recent meta-analysis on CLT using a `RoBMA (robust Bayesian meta-analysis) multiverse' approach with 12 different model specifications. We find strong evidence for publication bias across all 12 models, which has inflated previous effect size estimates. Moreover, the majority of these model specifications show evidence against CLT effects. Second, we use a sequential meta-analysis to assess evidence in favor of CLT in more recent studies, again finding evidence of publication bias. Third, we conduct a z-curve analysis to assess the recent literature, which indicates a strong mismatch between observed and expected discovery rates. These analyses call into question the evidence underlying CLT and highlight the pressing need for replications in the form of high-powered registered reports.","DOI":"10.31234/osf.io/r8nyu","language":"en-us","publisher":"OSF","source":"OSF Preprints","title":"Adjusting for Publication Bias Reveals That Evidence for and Size of Construal Level Theory Effects is Substantially Overestimated","URL":"https://osf.io/r8nyu_v1","author":[{"family":"Maier","given":"Maximilian"},{"family":"Bartoš","given":"František"},{"family":"Oh","given":"Megan"},{"family":"Wagenmakers","given":"Eric-Jan"},{"family":"Shanks","given":"David"},{"family":"Harris","given":"Adam"}],"accessed":{"date-parts":[["2025",7,2]]},"issued":{"date-parts":[["2022",3,3]]},"citation-key":"maier_Adjusting_2022"},"prefix":"for discussion, see"}],"schema":"https://github.com/citation-style-language/schema/raw/master/csl-citation.json"} </w:instrText>
      </w:r>
      <w:r w:rsidR="003F3A00" w:rsidRPr="00133979">
        <w:rPr>
          <w:highlight w:val="yellow"/>
          <w:lang w:val="en-US"/>
          <w:rPrChange w:id="1032" w:author="Cillian.McHugh" w:date="2025-10-15T14:35:00Z" w16du:dateUtc="2025-10-15T13:35:00Z">
            <w:rPr>
              <w:lang w:val="en-US"/>
            </w:rPr>
          </w:rPrChange>
        </w:rPr>
        <w:fldChar w:fldCharType="separate"/>
      </w:r>
      <w:r w:rsidR="003F3A00" w:rsidRPr="00133979">
        <w:rPr>
          <w:highlight w:val="yellow"/>
          <w:rPrChange w:id="1033" w:author="Cillian.McHugh" w:date="2025-10-15T14:35:00Z" w16du:dateUtc="2025-10-15T13:35:00Z">
            <w:rPr/>
          </w:rPrChange>
        </w:rPr>
        <w:t>(for discussion, see Maier et al., 2022)</w:t>
      </w:r>
      <w:r w:rsidR="003F3A00" w:rsidRPr="00133979">
        <w:rPr>
          <w:highlight w:val="yellow"/>
          <w:lang w:val="en-US"/>
          <w:rPrChange w:id="1034" w:author="Cillian.McHugh" w:date="2025-10-15T14:35:00Z" w16du:dateUtc="2025-10-15T13:35:00Z">
            <w:rPr>
              <w:lang w:val="en-US"/>
            </w:rPr>
          </w:rPrChange>
        </w:rPr>
        <w:fldChar w:fldCharType="end"/>
      </w:r>
      <w:ins w:id="1035" w:author="Cillian.McHugh" w:date="2025-10-15T14:14:00Z" w16du:dateUtc="2025-10-15T13:14:00Z">
        <w:r w:rsidR="003F3A00" w:rsidRPr="00133979">
          <w:rPr>
            <w:highlight w:val="yellow"/>
            <w:lang w:val="en-US"/>
            <w:rPrChange w:id="1036" w:author="Cillian.McHugh" w:date="2025-10-15T14:35:00Z" w16du:dateUtc="2025-10-15T13:35:00Z">
              <w:rPr>
                <w:lang w:val="en-US"/>
              </w:rPr>
            </w:rPrChange>
          </w:rPr>
          <w:t>. A</w:t>
        </w:r>
      </w:ins>
      <w:ins w:id="1037" w:author="Cillian.McHugh" w:date="2025-10-15T14:03:00Z" w16du:dateUtc="2025-10-15T13:03:00Z">
        <w:r w:rsidRPr="00133979">
          <w:rPr>
            <w:highlight w:val="yellow"/>
            <w:lang w:val="en-US"/>
            <w:rPrChange w:id="1038" w:author="Cillian.McHugh" w:date="2025-10-15T14:35:00Z" w16du:dateUtc="2025-10-15T13:35:00Z">
              <w:rPr>
                <w:lang w:val="en-US"/>
              </w:rPr>
            </w:rPrChange>
          </w:rPr>
          <w:t xml:space="preserve"> </w:t>
        </w:r>
      </w:ins>
      <w:ins w:id="1039" w:author="Cillian.McHugh" w:date="2025-10-15T14:14:00Z" w16du:dateUtc="2025-10-15T13:14:00Z">
        <w:r w:rsidR="003F3A00" w:rsidRPr="00133979">
          <w:rPr>
            <w:highlight w:val="yellow"/>
            <w:lang w:val="en-US"/>
            <w:rPrChange w:id="1040" w:author="Cillian.McHugh" w:date="2025-10-15T14:35:00Z" w16du:dateUtc="2025-10-15T13:35:00Z">
              <w:rPr>
                <w:lang w:val="en-US"/>
              </w:rPr>
            </w:rPrChange>
          </w:rPr>
          <w:t>recent meta-analysis fai</w:t>
        </w:r>
      </w:ins>
      <w:ins w:id="1041" w:author="Cillian.McHugh" w:date="2025-10-15T14:15:00Z" w16du:dateUtc="2025-10-15T13:15:00Z">
        <w:r w:rsidR="003F3A00" w:rsidRPr="00133979">
          <w:rPr>
            <w:highlight w:val="yellow"/>
            <w:lang w:val="en-US"/>
            <w:rPrChange w:id="1042" w:author="Cillian.McHugh" w:date="2025-10-15T14:35:00Z" w16du:dateUtc="2025-10-15T13:35:00Z">
              <w:rPr>
                <w:lang w:val="en-US"/>
              </w:rPr>
            </w:rPrChange>
          </w:rPr>
          <w:t xml:space="preserve">led to find strong evidence for construal level theory effects when controlling for publication bias </w:t>
        </w:r>
      </w:ins>
      <w:r w:rsidR="003F3A00" w:rsidRPr="00133979">
        <w:rPr>
          <w:highlight w:val="yellow"/>
          <w:lang w:val="en-US"/>
          <w:rPrChange w:id="1043" w:author="Cillian.McHugh" w:date="2025-10-15T14:35:00Z" w16du:dateUtc="2025-10-15T13:35:00Z">
            <w:rPr>
              <w:lang w:val="en-US"/>
            </w:rPr>
          </w:rPrChange>
        </w:rPr>
        <w:fldChar w:fldCharType="begin"/>
      </w:r>
      <w:r w:rsidR="003F3A00" w:rsidRPr="00133979">
        <w:rPr>
          <w:highlight w:val="yellow"/>
          <w:lang w:val="en-US"/>
          <w:rPrChange w:id="1044" w:author="Cillian.McHugh" w:date="2025-10-15T14:35:00Z" w16du:dateUtc="2025-10-15T13:35:00Z">
            <w:rPr>
              <w:lang w:val="en-US"/>
            </w:rPr>
          </w:rPrChange>
        </w:rPr>
        <w:instrText xml:space="preserve"> ADDIN ZOTERO_ITEM CSL_CITATION {"citationID":"jeUgWyPD","properties":{"formattedCitation":"(Maier et al., 2022)","plainCitation":"(Maier et al., 2022)","noteIndex":0},"citationItems":[{"id":14606,"uris":["http://zotero.org/users/1340199/items/F3G6AJUU"],"itemData":{"id":14606,"type":"article","abstract":"Construal Level Theory (CLT) is one of the major foundational theories in social cognition. However, the few replication studies available indicate a mixed pattern regarding the evidence supporting this theory. This article assesses the credibility of CLT more widely by using publication bias correction techniques. First, we reanalyse the largest and most recent meta-analysis on CLT using a `RoBMA (robust Bayesian meta-analysis) multiverse' approach with 12 different model specifications. We find strong evidence for publication bias across all 12 models, which has inflated previous effect size estimates. Moreover, the majority of these model specifications show evidence against CLT effects. Second, we use a sequential meta-analysis to assess evidence in favor of CLT in more recent studies, again finding evidence of publication bias. Third, we conduct a z-curve analysis to assess the recent literature, which indicates a strong mismatch between observed and expected discovery rates. These analyses call into question the evidence underlying CLT and highlight the pressing need for replications in the form of high-powered registered reports.","DOI":"10.31234/osf.io/r8nyu","language":"en-us","publisher":"OSF","source":"OSF Preprints","title":"Adjusting for Publication Bias Reveals That Evidence for and Size of Construal Level Theory Effects is Substantially Overestimated","URL":"https://osf.io/r8nyu_v1","author":[{"family":"Maier","given":"Maximilian"},{"family":"Bartoš","given":"František"},{"family":"Oh","given":"Megan"},{"family":"Wagenmakers","given":"Eric-Jan"},{"family":"Shanks","given":"David"},{"family":"Harris","given":"Adam"}],"accessed":{"date-parts":[["2025",7,2]]},"issued":{"date-parts":[["2022",3,3]]},"citation-key":"maier_Adjusting_2022"}}],"schema":"https://github.com/citation-style-language/schema/raw/master/csl-citation.json"} </w:instrText>
      </w:r>
      <w:r w:rsidR="003F3A00" w:rsidRPr="00133979">
        <w:rPr>
          <w:highlight w:val="yellow"/>
          <w:lang w:val="en-US"/>
          <w:rPrChange w:id="1045" w:author="Cillian.McHugh" w:date="2025-10-15T14:35:00Z" w16du:dateUtc="2025-10-15T13:35:00Z">
            <w:rPr>
              <w:lang w:val="en-US"/>
            </w:rPr>
          </w:rPrChange>
        </w:rPr>
        <w:fldChar w:fldCharType="separate"/>
      </w:r>
      <w:r w:rsidR="003F3A00" w:rsidRPr="00133979">
        <w:rPr>
          <w:highlight w:val="yellow"/>
          <w:rPrChange w:id="1046" w:author="Cillian.McHugh" w:date="2025-10-15T14:35:00Z" w16du:dateUtc="2025-10-15T13:35:00Z">
            <w:rPr/>
          </w:rPrChange>
        </w:rPr>
        <w:t>(Maier et al., 2022)</w:t>
      </w:r>
      <w:r w:rsidR="003F3A00" w:rsidRPr="00133979">
        <w:rPr>
          <w:highlight w:val="yellow"/>
          <w:lang w:val="en-US"/>
          <w:rPrChange w:id="1047" w:author="Cillian.McHugh" w:date="2025-10-15T14:35:00Z" w16du:dateUtc="2025-10-15T13:35:00Z">
            <w:rPr>
              <w:lang w:val="en-US"/>
            </w:rPr>
          </w:rPrChange>
        </w:rPr>
        <w:fldChar w:fldCharType="end"/>
      </w:r>
      <w:ins w:id="1048" w:author="Cillian.McHugh" w:date="2025-10-15T14:15:00Z" w16du:dateUtc="2025-10-15T13:15:00Z">
        <w:r w:rsidR="003F3A00" w:rsidRPr="00133979">
          <w:rPr>
            <w:highlight w:val="yellow"/>
            <w:lang w:val="en-US"/>
            <w:rPrChange w:id="1049" w:author="Cillian.McHugh" w:date="2025-10-15T14:35:00Z" w16du:dateUtc="2025-10-15T13:35:00Z">
              <w:rPr>
                <w:lang w:val="en-US"/>
              </w:rPr>
            </w:rPrChange>
          </w:rPr>
          <w:t>.</w:t>
        </w:r>
      </w:ins>
      <w:ins w:id="1050" w:author="Cillian.McHugh" w:date="2025-10-15T14:16:00Z" w16du:dateUtc="2025-10-15T13:16:00Z">
        <w:r w:rsidR="003F3A00" w:rsidRPr="00133979">
          <w:rPr>
            <w:highlight w:val="yellow"/>
            <w:lang w:val="en-US"/>
            <w:rPrChange w:id="1051" w:author="Cillian.McHugh" w:date="2025-10-15T14:35:00Z" w16du:dateUtc="2025-10-15T13:35:00Z">
              <w:rPr>
                <w:lang w:val="en-US"/>
              </w:rPr>
            </w:rPrChange>
          </w:rPr>
          <w:t xml:space="preserve"> Second, our hypotheses assume that the effect</w:t>
        </w:r>
        <w:r w:rsidR="00DB2C7A" w:rsidRPr="00133979">
          <w:rPr>
            <w:highlight w:val="yellow"/>
            <w:lang w:val="en-US"/>
            <w:rPrChange w:id="1052" w:author="Cillian.McHugh" w:date="2025-10-15T14:35:00Z" w16du:dateUtc="2025-10-15T13:35:00Z">
              <w:rPr>
                <w:lang w:val="en-US"/>
              </w:rPr>
            </w:rPrChange>
          </w:rPr>
          <w:t xml:space="preserve">s of two different manipulations will be comparable. </w:t>
        </w:r>
      </w:ins>
      <w:ins w:id="1053" w:author="Cillian.McHugh" w:date="2025-10-15T14:17:00Z" w16du:dateUtc="2025-10-15T13:17:00Z">
        <w:r w:rsidR="00DB2C7A" w:rsidRPr="00133979">
          <w:rPr>
            <w:highlight w:val="yellow"/>
            <w:lang w:val="en-US"/>
            <w:rPrChange w:id="1054" w:author="Cillian.McHugh" w:date="2025-10-15T14:35:00Z" w16du:dateUtc="2025-10-15T13:35:00Z">
              <w:rPr>
                <w:lang w:val="en-US"/>
              </w:rPr>
            </w:rPrChange>
          </w:rPr>
          <w:t>While there is some evidence to support this assumption</w:t>
        </w:r>
      </w:ins>
      <w:ins w:id="1055" w:author="Cillian.McHugh" w:date="2025-10-15T14:18:00Z" w16du:dateUtc="2025-10-15T13:18:00Z">
        <w:r w:rsidR="00DB2C7A" w:rsidRPr="00133979">
          <w:rPr>
            <w:highlight w:val="yellow"/>
            <w:lang w:val="en-US"/>
            <w:rPrChange w:id="1056" w:author="Cillian.McHugh" w:date="2025-10-15T14:35:00Z" w16du:dateUtc="2025-10-15T13:35:00Z">
              <w:rPr>
                <w:lang w:val="en-US"/>
              </w:rPr>
            </w:rPrChange>
          </w:rPr>
          <w:t xml:space="preserve"> </w:t>
        </w:r>
      </w:ins>
      <w:r w:rsidR="00DB2C7A" w:rsidRPr="00133979">
        <w:rPr>
          <w:highlight w:val="yellow"/>
          <w:lang w:val="en-US"/>
          <w:rPrChange w:id="1057" w:author="Cillian.McHugh" w:date="2025-10-15T14:35:00Z" w16du:dateUtc="2025-10-15T13:35:00Z">
            <w:rPr>
              <w:lang w:val="en-US"/>
            </w:rPr>
          </w:rPrChange>
        </w:rPr>
        <w:fldChar w:fldCharType="begin"/>
      </w:r>
      <w:r w:rsidR="00DB2C7A" w:rsidRPr="00133979">
        <w:rPr>
          <w:highlight w:val="yellow"/>
          <w:lang w:val="en-US"/>
          <w:rPrChange w:id="1058" w:author="Cillian.McHugh" w:date="2025-10-15T14:35:00Z" w16du:dateUtc="2025-10-15T13:35:00Z">
            <w:rPr>
              <w:lang w:val="en-US"/>
            </w:rPr>
          </w:rPrChange>
        </w:rPr>
        <w:instrText xml:space="preserve"> ADDIN ZOTERO_ITEM CSL_CITATION {"citationID":"B6EpEvoy","properties":{"formattedCitation":"(e.g., Amaral &amp; Jiao, 2023; Eyal et al., 2009; Lammers, 2012; Ledgerwood et al., 2010)","plainCitation":"(e.g., Amaral &amp; Jiao, 2023; Eyal et al., 2009; Lammers, 2012; Ledgerwood et al., 2010)","noteIndex":0},"citationItems":[{"id":14612,"uris":["http://zotero.org/users/1340199/items/VQJ6J7TJ"],"itemData":{"id":14612,"type":"article-journal","abstract":"This research investigates the importance of trade-off salience in understanding how variations in consumers’ construal levels can influence moral judgments. Across five experiments, trade-offs are implied and explicitly made salient, and construal levels are manipulated by altering temporal distance and perceptual fluency, and by using a well-established cognitive method. Consistent with prior research, we demonstrate that higher construal levels can reduce anticipated unethical behavior, when trade-offs are not salient, by making higher-level moral values more prominent. When trade-offs are salient, however, we reveal that unethical behavior is increased when construal levels are elevated by making desirability-related thoughts relatively more prominent, compared to feasibility-related thoughts. Tests of mediation provide support for the role of desirability- and feasibility-related thoughts. Together, our results provide insight into the opposing predictions made by construal level theory for ethical decision making by revealing how trade-off salience, often inherent in ethical dilemmas, systematically influences the effects of construal level on ethical decision making.","container-title":"Journal of Business Ethics","DOI":"10.1007/s10551-021-04995-x","ISSN":"1573-0697","issue":"3","journalAbbreviation":"J Bus Ethics","language":"en","page":"745-762","source":"Springer Link","title":"Responses to Ethical Scenarios: The Impact of Trade-Off Salience on Competing Construal Level Effects","title-short":"Responses to Ethical Scenarios","volume":"183","author":[{"family":"Amaral","given":"Nelson Borges"},{"family":"Jiao","given":"Jinfeng"}],"issued":{"date-parts":[["2023",3,1]]},"citation-key":"amaral_Responses_2023"},"prefix":"e.g., "},{"id":14809,"uris":["http://zotero.org/users/1340199/items/KRZUZ74Z"],"itemData":{"id":14809,"type":"article-journal","abstract":"It was predicted that because of their abstract nature, values will have greater impact on how individuals plan their distant future than their near future. Experiments 1 and 2 found that values better predict behavioral intentions for distant future situations than near future situations. Experiment 3 found that whereas high-level values predict behavioral intentions for more distant future situations, low-level feasibility considerations predict behavioral intentions for more proximate situation. Finally, Experiment 4 found that the temporal changes in the relationship between values and behavioral intentions depended on how the behavior was construed. Higher correspondence is found when behaviors are construed on a higher level and when behavior is planned for the more distant future than when the same behavior is construed on a lower level or is planned for the more proximal future. The implications of these findings for self-consistency and value conflicts are discussed.","container-title":"Journal of Experimental Social Psychology","DOI":"10.1016/j.jesp.2008.07.023","ISSN":"0022-1031","issue":"1","journalAbbreviation":"Journal of Experimental Social Psychology","note":"228 citations (Crossref/DOI) [2025-10-10]","page":"35-43","source":"ScienceDirect","title":"When values matter: Expressing values in behavioral intentions for the near vs. distant future","title-short":"When values matter","volume":"45","author":[{"family":"Eyal","given":"Tal"},{"family":"Sagristano","given":"Michael D."},{"family":"Trope","given":"Yaacov"},{"family":"Liberman","given":"Nira"},{"family":"Chaiken","given":"Shelly"}],"issued":{"date-parts":[["2009",1,1]]},"citation-key":"eyal_When_2009"}},{"id":14671,"uris":["http://zotero.org/users/1340199/items/9Z9Z7YEB"],"itemData":{"id":14671,"type":"article-journal","abstract":"Four studies show that an abstract view on moral issues increases moral hypocrisy. In Experiment 1, participants who were directly instructed to take a more abstract view on a moral issue judged the immoral behavior of others more severely than their own immoral behavior, but participants with a concrete view did not. Experiments 2 and 3 induced an abstract view in an indirect manner, by manipulating temporal distance toward the dilemma. In Experiment 4 abstractness was manipulated completely independent from the moral dilemma, by inducing an abstract or a concrete mindset. In all four studies, abstractness consistently increased hypocrisy. The last study also shows that the effect of abstractness on hypocrisy is mediated by the degree of moral flexibility. Together, these studies show that hypocrisy is directly determined by the focus that people have when making a moral judgment.","container-title":"Journal of Experimental Social Psychology","DOI":"10.1016/j.jesp.2011.07.006","ISSN":"0022-1031","issue":"2","journalAbbreviation":"Journal of Experimental Social Psychology","note":"70 citations (Crossref/DOI) [2025-07-30]","page":"475-480","source":"ScienceDirect","title":"Abstraction increases hypocrisy","volume":"48","author":[{"family":"Lammers","given":"Joris"}],"issued":{"date-parts":[["2012",3,1]]},"citation-key":"lammers_Abstraction_2012"}},{"id":14888,"uris":["http://zotero.org/users/1340199/items/HMXP6JKR"],"itemData":{"id":14888,"type":"article-journal","abstract":"Researchers have long been interested in understanding the conditions under which evaluations will be more or less consistent or context-dependent. The current research explores this issue by asking when stability or flexibility in evaluative responding would be most useful. Integrating construal level theory with research suggesting that variability in the mental representation of an attitude object can produce fluctuations in evaluative responding, we propose a functional relationship between distance and evaluative flexibility. Because individuals construe psychologically proximal objects more concretely, evaluations of proximal objects will tend to incorporate unique information from the current social context, promoting context-specific responses. Conversely, because more distal objects are construed more abstractly, evaluations of distal objects will be less context-dependent. Consistent with this reasoning, the results of 4 studies suggest that when individuals mentally construe an attitude object concretely, either because it is psychologically close or because they have been led to adopt a concrete mindset, their evaluations flexibly incorporate the views of an incidental stranger. However, when individuals think about the same issue more abstractly, their evaluations are less susceptible to incidental social influence and instead reflect their previously reported ideological values. These findings suggest that there are ways of thinking that will tend to produce more or less variability in mental representation across contexts, which in turn shapes evaluative consistency. Connections to shared reality, conformity, and attitude function are discussed. (PsycInfo Database Record (c) 2025 APA, all rights reserved)","container-title":"Journal of Personality and Social Psychology","DOI":"10.1037/a0019843","ISSN":"1939-1315","issue":"1","note":"142 citations (Crossref/DOI) [2025-10-12]\npublisher-place: US\npublisher: American Psychological Association","page":"32-51","source":"APA PsycNet","title":"Flexibility now, consistency later: Psychological distance and construal shape evaluative responding","title-short":"Flexibility now, consistency later","volume":"99","author":[{"family":"Ledgerwood","given":"Alison"},{"family":"Trope","given":"Yaacov"},{"family":"Chaiken","given":"Shelly"}],"issued":{"date-parts":[["2010"]]},"citation-key":"ledgerwood_Flexibility_2010"}}],"schema":"https://github.com/citation-style-language/schema/raw/master/csl-citation.json"} </w:instrText>
      </w:r>
      <w:r w:rsidR="00DB2C7A" w:rsidRPr="00133979">
        <w:rPr>
          <w:highlight w:val="yellow"/>
          <w:lang w:val="en-US"/>
          <w:rPrChange w:id="1059" w:author="Cillian.McHugh" w:date="2025-10-15T14:35:00Z" w16du:dateUtc="2025-10-15T13:35:00Z">
            <w:rPr>
              <w:lang w:val="en-US"/>
            </w:rPr>
          </w:rPrChange>
        </w:rPr>
        <w:fldChar w:fldCharType="separate"/>
      </w:r>
      <w:r w:rsidR="00DB2C7A" w:rsidRPr="00133979">
        <w:rPr>
          <w:highlight w:val="yellow"/>
          <w:rPrChange w:id="1060" w:author="Cillian.McHugh" w:date="2025-10-15T14:35:00Z" w16du:dateUtc="2025-10-15T13:35:00Z">
            <w:rPr/>
          </w:rPrChange>
        </w:rPr>
        <w:t>(e.g., Amaral &amp; Jiao, 2023; Eyal et al., 2009; Lammers, 2012; Ledgerwood et al., 2010)</w:t>
      </w:r>
      <w:r w:rsidR="00DB2C7A" w:rsidRPr="00133979">
        <w:rPr>
          <w:highlight w:val="yellow"/>
          <w:lang w:val="en-US"/>
          <w:rPrChange w:id="1061" w:author="Cillian.McHugh" w:date="2025-10-15T14:35:00Z" w16du:dateUtc="2025-10-15T13:35:00Z">
            <w:rPr>
              <w:lang w:val="en-US"/>
            </w:rPr>
          </w:rPrChange>
        </w:rPr>
        <w:fldChar w:fldCharType="end"/>
      </w:r>
      <w:ins w:id="1062" w:author="Cillian.McHugh" w:date="2025-10-15T14:19:00Z" w16du:dateUtc="2025-10-15T13:19:00Z">
        <w:r w:rsidR="00DB2C7A" w:rsidRPr="00133979">
          <w:rPr>
            <w:highlight w:val="yellow"/>
            <w:lang w:val="en-US"/>
            <w:rPrChange w:id="1063" w:author="Cillian.McHugh" w:date="2025-10-15T14:35:00Z" w16du:dateUtc="2025-10-15T13:35:00Z">
              <w:rPr>
                <w:lang w:val="en-US"/>
              </w:rPr>
            </w:rPrChange>
          </w:rPr>
          <w:t xml:space="preserve">, </w:t>
        </w:r>
      </w:ins>
      <w:ins w:id="1064" w:author="Cillian.McHugh" w:date="2025-10-15T14:20:00Z" w16du:dateUtc="2025-10-15T13:20:00Z">
        <w:r w:rsidR="00DB2C7A" w:rsidRPr="00133979">
          <w:rPr>
            <w:highlight w:val="yellow"/>
            <w:lang w:val="en-US"/>
            <w:rPrChange w:id="1065" w:author="Cillian.McHugh" w:date="2025-10-15T14:35:00Z" w16du:dateUtc="2025-10-15T13:35:00Z">
              <w:rPr>
                <w:lang w:val="en-US"/>
              </w:rPr>
            </w:rPrChange>
          </w:rPr>
          <w:t xml:space="preserve">it is also the case that different manipulations can lead to different effects </w:t>
        </w:r>
      </w:ins>
      <w:r w:rsidR="00DB2C7A" w:rsidRPr="00133979">
        <w:rPr>
          <w:highlight w:val="yellow"/>
          <w:lang w:val="en-US"/>
          <w:rPrChange w:id="1066" w:author="Cillian.McHugh" w:date="2025-10-15T14:35:00Z" w16du:dateUtc="2025-10-15T13:35:00Z">
            <w:rPr>
              <w:lang w:val="en-US"/>
            </w:rPr>
          </w:rPrChange>
        </w:rPr>
        <w:fldChar w:fldCharType="begin"/>
      </w:r>
      <w:r w:rsidR="00DB2C7A" w:rsidRPr="00133979">
        <w:rPr>
          <w:highlight w:val="yellow"/>
          <w:lang w:val="en-US"/>
          <w:rPrChange w:id="1067" w:author="Cillian.McHugh" w:date="2025-10-15T14:35:00Z" w16du:dateUtc="2025-10-15T13:35:00Z">
            <w:rPr>
              <w:lang w:val="en-US"/>
            </w:rPr>
          </w:rPrChange>
        </w:rPr>
        <w:instrText xml:space="preserve"> ADDIN ZOTERO_ITEM CSL_CITATION {"citationID":"hdQuRwdU","properties":{"formattedCitation":"(Alper, 2020; \\uc0\\u381{}e\\uc0\\u382{}elj &amp; Joki\\uc0\\u263{}, 2014)","plainCitation":"(Alper, 2020; Žeželj &amp; Jokić, 2014)","noteIndex":0},"citationItems":[{"id":14623,"uris":["http://zotero.org/users/1340199/items/WEXWSZ6S"],"itemData":{"id":14623,"type":"article-journal","abstract":"The literature on construal-level theory has provided a rich but complex set of findings regarding how abstract and concrete construals affect moral and political attitudes. One set of findings suggests that abstractness sharpens and polarizes moral and political judgments, whereas other findings suggest the opposite. In this article, I first review and explain both sets of findings. Second, I argue that it is possible to reconcile seemingly contradictory results by considering (a) the interpersonal variation in core values, (b) the confounding effects of utilitarian and deontological thinking styles, and (c) potentially different effects of different manipulations of abstractness. I conclude by arguing that consideration of these factors would resolve the complexity in the relationship between construal levels and moral and political attitudes.","container-title":"Current Directions in Psychological Science","DOI":"10.1177/0963721419896362","ISSN":"0963-7214","issue":"2","journalAbbreviation":"Curr Dir Psychol Sci","language":"EN","note":"publisher: SAGE Publications Inc","page":"115-120","source":"SAGE Journals","title":"Explaining the Complex Effect of Construal Level on Moral and Political Attitudes","volume":"29","author":[{"family":"Alper","given":"Sinan"}],"issued":{"date-parts":[["2020",4,1]]},"citation-key":"alper_Explaining_2020"}},{"id":14633,"uris":["http://zotero.org/users/1340199/items/S76F3B8H"],"itemData":{"id":14633,"type":"article-journal","abstract":"Eyal, Liberman, and Trope (2008) established that people judged moral transgressions more harshly and virtuous acts more positively when the acts were psychologically distant than close. In a serie...","archive_location":"world","container-title":"Social Psychology","ISSN":"1864-9335","language":"en","note":"publisher: Hogrefe Publishing","source":"econtent.hogrefe.com","title":"Replication of Experiments Evaluating Impact of Psychological Distance on Moral Judgment","URL":"https://econtent.hogrefe.com/doi/10.1027/1864-9335/a000188","author":[{"family":"Žeželj","given":"Iris L."},{"family":"Jokić","given":"Biljana R."}],"accessed":{"date-parts":[["2025",7,2]]},"issued":{"date-parts":[["2014",1,1]]},"citation-key":"zezelj_Replication_2014"}}],"schema":"https://github.com/citation-style-language/schema/raw/master/csl-citation.json"} </w:instrText>
      </w:r>
      <w:r w:rsidR="00DB2C7A" w:rsidRPr="00133979">
        <w:rPr>
          <w:highlight w:val="yellow"/>
          <w:lang w:val="en-US"/>
          <w:rPrChange w:id="1068" w:author="Cillian.McHugh" w:date="2025-10-15T14:35:00Z" w16du:dateUtc="2025-10-15T13:35:00Z">
            <w:rPr>
              <w:lang w:val="en-US"/>
            </w:rPr>
          </w:rPrChange>
        </w:rPr>
        <w:fldChar w:fldCharType="separate"/>
      </w:r>
      <w:r w:rsidR="00DB2C7A" w:rsidRPr="00133979">
        <w:rPr>
          <w:highlight w:val="yellow"/>
          <w:rPrChange w:id="1069" w:author="Cillian.McHugh" w:date="2025-10-15T14:35:00Z" w16du:dateUtc="2025-10-15T13:35:00Z">
            <w:rPr/>
          </w:rPrChange>
        </w:rPr>
        <w:t>(Alper, 2020; Žeželj &amp; Jokić, 2014)</w:t>
      </w:r>
      <w:r w:rsidR="00DB2C7A" w:rsidRPr="00133979">
        <w:rPr>
          <w:highlight w:val="yellow"/>
          <w:lang w:val="en-US"/>
          <w:rPrChange w:id="1070" w:author="Cillian.McHugh" w:date="2025-10-15T14:35:00Z" w16du:dateUtc="2025-10-15T13:35:00Z">
            <w:rPr>
              <w:lang w:val="en-US"/>
            </w:rPr>
          </w:rPrChange>
        </w:rPr>
        <w:fldChar w:fldCharType="end"/>
      </w:r>
      <w:ins w:id="1071" w:author="Cillian.McHugh" w:date="2025-10-15T14:22:00Z" w16du:dateUtc="2025-10-15T13:22:00Z">
        <w:r w:rsidR="00DB2C7A" w:rsidRPr="00133979">
          <w:rPr>
            <w:highlight w:val="yellow"/>
            <w:lang w:val="en-US"/>
            <w:rPrChange w:id="1072" w:author="Cillian.McHugh" w:date="2025-10-15T14:35:00Z" w16du:dateUtc="2025-10-15T13:35:00Z">
              <w:rPr>
                <w:lang w:val="en-US"/>
              </w:rPr>
            </w:rPrChange>
          </w:rPr>
          <w:t xml:space="preserve">. The studies presented by </w:t>
        </w:r>
        <w:r w:rsidR="00DB2C7A" w:rsidRPr="00133979">
          <w:rPr>
            <w:highlight w:val="yellow"/>
            <w:rPrChange w:id="1073" w:author="Cillian.McHugh" w:date="2025-10-15T14:35:00Z" w16du:dateUtc="2025-10-15T13:35:00Z">
              <w:rPr/>
            </w:rPrChange>
          </w:rPr>
          <w:t xml:space="preserve">Žeželj </w:t>
        </w:r>
        <w:r w:rsidR="00DB2C7A" w:rsidRPr="00133979">
          <w:rPr>
            <w:highlight w:val="yellow"/>
            <w:rPrChange w:id="1074" w:author="Cillian.McHugh" w:date="2025-10-15T14:35:00Z" w16du:dateUtc="2025-10-15T13:35:00Z">
              <w:rPr/>
            </w:rPrChange>
          </w:rPr>
          <w:t xml:space="preserve">and </w:t>
        </w:r>
        <w:r w:rsidR="00DB2C7A" w:rsidRPr="00133979">
          <w:rPr>
            <w:highlight w:val="yellow"/>
            <w:rPrChange w:id="1075" w:author="Cillian.McHugh" w:date="2025-10-15T14:35:00Z" w16du:dateUtc="2025-10-15T13:35:00Z">
              <w:rPr/>
            </w:rPrChange>
          </w:rPr>
          <w:t>Jokić</w:t>
        </w:r>
      </w:ins>
      <w:ins w:id="1076" w:author="Cillian.McHugh" w:date="2025-10-15T14:15:00Z" w16du:dateUtc="2025-10-15T13:15:00Z">
        <w:r w:rsidR="003F3A00" w:rsidRPr="00133979">
          <w:rPr>
            <w:highlight w:val="yellow"/>
            <w:lang w:val="en-US"/>
            <w:rPrChange w:id="1077" w:author="Cillian.McHugh" w:date="2025-10-15T14:35:00Z" w16du:dateUtc="2025-10-15T13:35:00Z">
              <w:rPr>
                <w:lang w:val="en-US"/>
              </w:rPr>
            </w:rPrChange>
          </w:rPr>
          <w:t xml:space="preserve"> </w:t>
        </w:r>
      </w:ins>
      <w:ins w:id="1078" w:author="Cillian.McHugh" w:date="2025-10-15T14:23:00Z" w16du:dateUtc="2025-10-15T13:23:00Z">
        <w:r w:rsidR="00DB2C7A" w:rsidRPr="00133979">
          <w:rPr>
            <w:highlight w:val="yellow"/>
            <w:lang w:val="en-US"/>
            <w:rPrChange w:id="1079" w:author="Cillian.McHugh" w:date="2025-10-15T14:35:00Z" w16du:dateUtc="2025-10-15T13:35:00Z">
              <w:rPr>
                <w:lang w:val="en-US"/>
              </w:rPr>
            </w:rPrChange>
          </w:rPr>
          <w:t>particularly notable because they s</w:t>
        </w:r>
      </w:ins>
      <w:ins w:id="1080" w:author="Cillian.McHugh" w:date="2025-10-15T14:24:00Z" w16du:dateUtc="2025-10-15T13:24:00Z">
        <w:r w:rsidR="00DB2C7A" w:rsidRPr="00133979">
          <w:rPr>
            <w:highlight w:val="yellow"/>
            <w:lang w:val="en-US"/>
            <w:rPrChange w:id="1081" w:author="Cillian.McHugh" w:date="2025-10-15T14:35:00Z" w16du:dateUtc="2025-10-15T13:35:00Z">
              <w:rPr>
                <w:lang w:val="en-US"/>
              </w:rPr>
            </w:rPrChange>
          </w:rPr>
          <w:t>how inconsistencies in the direction of</w:t>
        </w:r>
      </w:ins>
      <w:ins w:id="1082" w:author="Cillian.McHugh" w:date="2025-10-15T14:25:00Z" w16du:dateUtc="2025-10-15T13:25:00Z">
        <w:r w:rsidR="00DB2C7A" w:rsidRPr="00133979">
          <w:rPr>
            <w:highlight w:val="yellow"/>
            <w:lang w:val="en-US"/>
            <w:rPrChange w:id="1083" w:author="Cillian.McHugh" w:date="2025-10-15T14:35:00Z" w16du:dateUtc="2025-10-15T13:35:00Z">
              <w:rPr>
                <w:lang w:val="en-US"/>
              </w:rPr>
            </w:rPrChange>
          </w:rPr>
          <w:t xml:space="preserve"> effects across manipulations, as well as showing null effects in </w:t>
        </w:r>
        <w:proofErr w:type="spellStart"/>
        <w:r w:rsidR="00DB2C7A" w:rsidRPr="00133979">
          <w:rPr>
            <w:highlight w:val="yellow"/>
            <w:lang w:val="en-US"/>
            <w:rPrChange w:id="1084" w:author="Cillian.McHugh" w:date="2025-10-15T14:35:00Z" w16du:dateUtc="2025-10-15T13:35:00Z">
              <w:rPr>
                <w:lang w:val="en-US"/>
              </w:rPr>
            </w:rPrChange>
          </w:rPr>
          <w:t>come</w:t>
        </w:r>
        <w:proofErr w:type="spellEnd"/>
        <w:r w:rsidR="00DB2C7A" w:rsidRPr="00133979">
          <w:rPr>
            <w:highlight w:val="yellow"/>
            <w:lang w:val="en-US"/>
            <w:rPrChange w:id="1085" w:author="Cillian.McHugh" w:date="2025-10-15T14:35:00Z" w16du:dateUtc="2025-10-15T13:35:00Z">
              <w:rPr>
                <w:lang w:val="en-US"/>
              </w:rPr>
            </w:rPrChange>
          </w:rPr>
          <w:t xml:space="preserve"> cases.</w:t>
        </w:r>
      </w:ins>
    </w:p>
    <w:p w14:paraId="423FF440" w14:textId="45E18DAC" w:rsidR="00961235" w:rsidRPr="00133979" w:rsidRDefault="00DB2C7A" w:rsidP="00D617C1">
      <w:pPr>
        <w:rPr>
          <w:ins w:id="1086" w:author="Cillian.McHugh" w:date="2025-10-15T13:57:00Z" w16du:dateUtc="2025-10-15T12:57:00Z"/>
          <w:highlight w:val="yellow"/>
          <w:lang w:val="en-US"/>
          <w:rPrChange w:id="1087" w:author="Cillian.McHugh" w:date="2025-10-15T14:35:00Z" w16du:dateUtc="2025-10-15T13:35:00Z">
            <w:rPr>
              <w:ins w:id="1088" w:author="Cillian.McHugh" w:date="2025-10-15T13:57:00Z" w16du:dateUtc="2025-10-15T12:57:00Z"/>
              <w:lang w:val="en-US"/>
            </w:rPr>
          </w:rPrChange>
        </w:rPr>
      </w:pPr>
      <w:ins w:id="1089" w:author="Cillian.McHugh" w:date="2025-10-15T14:26:00Z" w16du:dateUtc="2025-10-15T13:26:00Z">
        <w:r w:rsidRPr="00133979">
          <w:rPr>
            <w:highlight w:val="yellow"/>
            <w:lang w:val="en-US"/>
            <w:rPrChange w:id="1090" w:author="Cillian.McHugh" w:date="2025-10-15T14:35:00Z" w16du:dateUtc="2025-10-15T13:35:00Z">
              <w:rPr>
                <w:lang w:val="en-US"/>
              </w:rPr>
            </w:rPrChange>
          </w:rPr>
          <w:t>To</w:t>
        </w:r>
      </w:ins>
      <w:ins w:id="1091" w:author="Cillian.McHugh" w:date="2025-10-15T14:27:00Z" w16du:dateUtc="2025-10-15T13:27:00Z">
        <w:r w:rsidR="00133979" w:rsidRPr="00133979">
          <w:rPr>
            <w:highlight w:val="yellow"/>
            <w:lang w:val="en-US"/>
            <w:rPrChange w:id="1092" w:author="Cillian.McHugh" w:date="2025-10-15T14:35:00Z" w16du:dateUtc="2025-10-15T13:35:00Z">
              <w:rPr>
                <w:lang w:val="en-US"/>
              </w:rPr>
            </w:rPrChange>
          </w:rPr>
          <w:t xml:space="preserve"> mitigate th</w:t>
        </w:r>
      </w:ins>
      <w:ins w:id="1093" w:author="Cillian.McHugh" w:date="2025-10-15T14:28:00Z" w16du:dateUtc="2025-10-15T13:28:00Z">
        <w:r w:rsidR="00133979" w:rsidRPr="00133979">
          <w:rPr>
            <w:highlight w:val="yellow"/>
            <w:lang w:val="en-US"/>
            <w:rPrChange w:id="1094" w:author="Cillian.McHugh" w:date="2025-10-15T14:35:00Z" w16du:dateUtc="2025-10-15T13:35:00Z">
              <w:rPr>
                <w:lang w:val="en-US"/>
              </w:rPr>
            </w:rPrChange>
          </w:rPr>
          <w:t xml:space="preserve">ese </w:t>
        </w:r>
        <w:proofErr w:type="gramStart"/>
        <w:r w:rsidR="00133979" w:rsidRPr="00133979">
          <w:rPr>
            <w:highlight w:val="yellow"/>
            <w:lang w:val="en-US"/>
            <w:rPrChange w:id="1095" w:author="Cillian.McHugh" w:date="2025-10-15T14:35:00Z" w16du:dateUtc="2025-10-15T13:35:00Z">
              <w:rPr>
                <w:lang w:val="en-US"/>
              </w:rPr>
            </w:rPrChange>
          </w:rPr>
          <w:t>limitations, and</w:t>
        </w:r>
        <w:proofErr w:type="gramEnd"/>
        <w:r w:rsidR="00133979" w:rsidRPr="00133979">
          <w:rPr>
            <w:highlight w:val="yellow"/>
            <w:lang w:val="en-US"/>
            <w:rPrChange w:id="1096" w:author="Cillian.McHugh" w:date="2025-10-15T14:35:00Z" w16du:dateUtc="2025-10-15T13:35:00Z">
              <w:rPr>
                <w:lang w:val="en-US"/>
              </w:rPr>
            </w:rPrChange>
          </w:rPr>
          <w:t xml:space="preserve"> </w:t>
        </w:r>
      </w:ins>
      <w:ins w:id="1097" w:author="Cillian.McHugh" w:date="2025-10-15T14:27:00Z" w16du:dateUtc="2025-10-15T13:27:00Z">
        <w:r w:rsidR="00133979" w:rsidRPr="00133979">
          <w:rPr>
            <w:highlight w:val="yellow"/>
            <w:lang w:val="en-US"/>
            <w:rPrChange w:id="1098" w:author="Cillian.McHugh" w:date="2025-10-15T14:35:00Z" w16du:dateUtc="2025-10-15T13:35:00Z">
              <w:rPr>
                <w:lang w:val="en-US"/>
              </w:rPr>
            </w:rPrChange>
          </w:rPr>
          <w:t xml:space="preserve">ensure that </w:t>
        </w:r>
      </w:ins>
      <w:ins w:id="1099" w:author="Cillian.McHugh" w:date="2025-10-15T14:28:00Z" w16du:dateUtc="2025-10-15T13:28:00Z">
        <w:r w:rsidR="00133979" w:rsidRPr="00133979">
          <w:rPr>
            <w:highlight w:val="yellow"/>
            <w:lang w:val="en-US"/>
            <w:rPrChange w:id="1100" w:author="Cillian.McHugh" w:date="2025-10-15T14:35:00Z" w16du:dateUtc="2025-10-15T13:35:00Z">
              <w:rPr>
                <w:lang w:val="en-US"/>
              </w:rPr>
            </w:rPrChange>
          </w:rPr>
          <w:t xml:space="preserve">meaningful conclusions can be taken from our findings (even in the case of null results), we have included manipulation checks in both studies. </w:t>
        </w:r>
        <w:proofErr w:type="gramStart"/>
        <w:r w:rsidR="00133979" w:rsidRPr="00133979">
          <w:rPr>
            <w:highlight w:val="yellow"/>
            <w:lang w:val="en-US"/>
            <w:rPrChange w:id="1101" w:author="Cillian.McHugh" w:date="2025-10-15T14:35:00Z" w16du:dateUtc="2025-10-15T13:35:00Z">
              <w:rPr>
                <w:lang w:val="en-US"/>
              </w:rPr>
            </w:rPrChange>
          </w:rPr>
          <w:t>These</w:t>
        </w:r>
        <w:proofErr w:type="gramEnd"/>
        <w:r w:rsidR="00133979" w:rsidRPr="00133979">
          <w:rPr>
            <w:highlight w:val="yellow"/>
            <w:lang w:val="en-US"/>
            <w:rPrChange w:id="1102" w:author="Cillian.McHugh" w:date="2025-10-15T14:35:00Z" w16du:dateUtc="2025-10-15T13:35:00Z">
              <w:rPr>
                <w:lang w:val="en-US"/>
              </w:rPr>
            </w:rPrChange>
          </w:rPr>
          <w:t xml:space="preserve"> </w:t>
        </w:r>
      </w:ins>
      <w:ins w:id="1103" w:author="Cillian.McHugh" w:date="2025-10-15T14:29:00Z" w16du:dateUtc="2025-10-15T13:29:00Z">
        <w:r w:rsidR="00133979" w:rsidRPr="00133979">
          <w:rPr>
            <w:highlight w:val="yellow"/>
            <w:lang w:val="en-US"/>
            <w:rPrChange w:id="1104" w:author="Cillian.McHugh" w:date="2025-10-15T14:35:00Z" w16du:dateUtc="2025-10-15T13:35:00Z">
              <w:rPr>
                <w:lang w:val="en-US"/>
              </w:rPr>
            </w:rPrChange>
          </w:rPr>
          <w:t xml:space="preserve">means we can determine if any null findings are a consequence of the manipulation failing or if they provide evidence that the </w:t>
        </w:r>
      </w:ins>
      <w:ins w:id="1105" w:author="Cillian.McHugh" w:date="2025-10-15T14:30:00Z" w16du:dateUtc="2025-10-15T13:30:00Z">
        <w:r w:rsidR="00133979" w:rsidRPr="00133979">
          <w:rPr>
            <w:highlight w:val="yellow"/>
            <w:lang w:val="en-US"/>
            <w:rPrChange w:id="1106" w:author="Cillian.McHugh" w:date="2025-10-15T14:35:00Z" w16du:dateUtc="2025-10-15T13:35:00Z">
              <w:rPr>
                <w:lang w:val="en-US"/>
              </w:rPr>
            </w:rPrChange>
          </w:rPr>
          <w:t>manipulation did not affect the measure(s) of interest. We</w:t>
        </w:r>
      </w:ins>
      <w:ins w:id="1107" w:author="Cillian.McHugh" w:date="2025-10-15T14:32:00Z" w16du:dateUtc="2025-10-15T13:32:00Z">
        <w:r w:rsidR="00133979" w:rsidRPr="00133979">
          <w:rPr>
            <w:highlight w:val="yellow"/>
            <w:lang w:val="en-US"/>
            <w:rPrChange w:id="1108" w:author="Cillian.McHugh" w:date="2025-10-15T14:35:00Z" w16du:dateUtc="2025-10-15T13:35:00Z">
              <w:rPr>
                <w:lang w:val="en-US"/>
              </w:rPr>
            </w:rPrChange>
          </w:rPr>
          <w:t xml:space="preserve"> will also investigate the effect of construal level on judgments made, in addition to our primary measure of interest (reason-giving)</w:t>
        </w:r>
      </w:ins>
      <w:ins w:id="1109" w:author="Cillian.McHugh" w:date="2025-10-15T14:33:00Z" w16du:dateUtc="2025-10-15T13:33:00Z">
        <w:r w:rsidR="00133979" w:rsidRPr="00133979">
          <w:rPr>
            <w:highlight w:val="yellow"/>
            <w:lang w:val="en-US"/>
            <w:rPrChange w:id="1110" w:author="Cillian.McHugh" w:date="2025-10-15T14:35:00Z" w16du:dateUtc="2025-10-15T13:35:00Z">
              <w:rPr>
                <w:lang w:val="en-US"/>
              </w:rPr>
            </w:rPrChange>
          </w:rPr>
          <w:t>, further helping us to</w:t>
        </w:r>
      </w:ins>
      <w:ins w:id="1111" w:author="Cillian.McHugh" w:date="2025-10-15T14:34:00Z" w16du:dateUtc="2025-10-15T13:34:00Z">
        <w:r w:rsidR="00133979" w:rsidRPr="00133979">
          <w:rPr>
            <w:highlight w:val="yellow"/>
            <w:lang w:val="en-US"/>
            <w:rPrChange w:id="1112" w:author="Cillian.McHugh" w:date="2025-10-15T14:35:00Z" w16du:dateUtc="2025-10-15T13:35:00Z">
              <w:rPr>
                <w:lang w:val="en-US"/>
              </w:rPr>
            </w:rPrChange>
          </w:rPr>
          <w:t xml:space="preserve"> make meaningful conclusions from any null results that we may observe.</w:t>
        </w:r>
      </w:ins>
    </w:p>
    <w:p w14:paraId="26C24DAC" w14:textId="618B90D4" w:rsidR="00D617C1" w:rsidRPr="00133979" w:rsidRDefault="00D617C1" w:rsidP="00D617C1">
      <w:pPr>
        <w:rPr>
          <w:ins w:id="1113" w:author="Cillian.McHugh" w:date="2025-10-01T00:01:00Z" w16du:dateUtc="2025-09-30T23:01:00Z"/>
          <w:highlight w:val="yellow"/>
          <w:lang w:val="en-US"/>
          <w:rPrChange w:id="1114" w:author="Cillian.McHugh" w:date="2025-10-15T14:35:00Z" w16du:dateUtc="2025-10-15T13:35:00Z">
            <w:rPr>
              <w:ins w:id="1115" w:author="Cillian.McHugh" w:date="2025-10-01T00:01:00Z" w16du:dateUtc="2025-09-30T23:01:00Z"/>
              <w:lang w:val="en-US"/>
            </w:rPr>
          </w:rPrChange>
        </w:rPr>
      </w:pPr>
      <w:ins w:id="1116" w:author="Cillian.McHugh" w:date="2025-09-30T23:57:00Z" w16du:dateUtc="2025-09-30T22:57:00Z">
        <w:r w:rsidRPr="00133979">
          <w:rPr>
            <w:highlight w:val="yellow"/>
            <w:lang w:val="en-US"/>
            <w:rPrChange w:id="1117" w:author="Cillian.McHugh" w:date="2025-10-15T14:35:00Z" w16du:dateUtc="2025-10-15T13:35:00Z">
              <w:rPr>
                <w:lang w:val="en-US"/>
              </w:rPr>
            </w:rPrChange>
          </w:rPr>
          <w:t xml:space="preserve">Both Studies will be conducted </w:t>
        </w:r>
        <w:proofErr w:type="gramStart"/>
        <w:r w:rsidRPr="00133979">
          <w:rPr>
            <w:highlight w:val="yellow"/>
            <w:lang w:val="en-US"/>
            <w:rPrChange w:id="1118" w:author="Cillian.McHugh" w:date="2025-10-15T14:35:00Z" w16du:dateUtc="2025-10-15T13:35:00Z">
              <w:rPr>
                <w:lang w:val="en-US"/>
              </w:rPr>
            </w:rPrChange>
          </w:rPr>
          <w:t>in</w:t>
        </w:r>
        <w:proofErr w:type="gramEnd"/>
        <w:r w:rsidRPr="00133979">
          <w:rPr>
            <w:highlight w:val="yellow"/>
            <w:lang w:val="en-US"/>
            <w:rPrChange w:id="1119" w:author="Cillian.McHugh" w:date="2025-10-15T14:35:00Z" w16du:dateUtc="2025-10-15T13:35:00Z">
              <w:rPr>
                <w:lang w:val="en-US"/>
              </w:rPr>
            </w:rPrChange>
          </w:rPr>
          <w:t xml:space="preserve"> multiple sites. The methods across sites will be the same </w:t>
        </w:r>
      </w:ins>
      <w:ins w:id="1120" w:author="Cillian.McHugh" w:date="2025-10-01T00:03:00Z" w16du:dateUtc="2025-09-30T23:03:00Z">
        <w:r w:rsidR="00E66B4D" w:rsidRPr="00133979">
          <w:rPr>
            <w:highlight w:val="yellow"/>
            <w:lang w:val="en-US"/>
            <w:rPrChange w:id="1121" w:author="Cillian.McHugh" w:date="2025-10-15T14:35:00Z" w16du:dateUtc="2025-10-15T13:35:00Z">
              <w:rPr>
                <w:lang w:val="en-US"/>
              </w:rPr>
            </w:rPrChange>
          </w:rPr>
          <w:t xml:space="preserve">with the only difference being the sample (and the language of the materials). </w:t>
        </w:r>
      </w:ins>
      <w:ins w:id="1122" w:author="Cillian.McHugh" w:date="2025-10-01T00:06:00Z" w16du:dateUtc="2025-09-30T23:06:00Z">
        <w:r w:rsidR="00E66B4D" w:rsidRPr="00133979">
          <w:rPr>
            <w:highlight w:val="yellow"/>
            <w:lang w:val="en-US"/>
            <w:rPrChange w:id="1123" w:author="Cillian.McHugh" w:date="2025-10-15T14:35:00Z" w16du:dateUtc="2025-10-15T13:35:00Z">
              <w:rPr>
                <w:lang w:val="en-US"/>
              </w:rPr>
            </w:rPrChange>
          </w:rPr>
          <w:t>As such below we descri</w:t>
        </w:r>
      </w:ins>
      <w:ins w:id="1124" w:author="Cillian.McHugh" w:date="2025-10-01T00:07:00Z" w16du:dateUtc="2025-09-30T23:07:00Z">
        <w:r w:rsidR="00E66B4D" w:rsidRPr="00133979">
          <w:rPr>
            <w:highlight w:val="yellow"/>
            <w:lang w:val="en-US"/>
            <w:rPrChange w:id="1125" w:author="Cillian.McHugh" w:date="2025-10-15T14:35:00Z" w16du:dateUtc="2025-10-15T13:35:00Z">
              <w:rPr>
                <w:lang w:val="en-US"/>
              </w:rPr>
            </w:rPrChange>
          </w:rPr>
          <w:t xml:space="preserve">be the overall methods for Study 1 and Study 2 below and only differentiate between locations </w:t>
        </w:r>
      </w:ins>
      <w:ins w:id="1126" w:author="Cillian.McHugh" w:date="2025-10-01T00:08:00Z" w16du:dateUtc="2025-09-30T23:08:00Z">
        <w:r w:rsidR="00E66B4D" w:rsidRPr="00133979">
          <w:rPr>
            <w:highlight w:val="yellow"/>
            <w:lang w:val="en-US"/>
            <w:rPrChange w:id="1127" w:author="Cillian.McHugh" w:date="2025-10-15T14:35:00Z" w16du:dateUtc="2025-10-15T13:35:00Z">
              <w:rPr>
                <w:lang w:val="en-US"/>
              </w:rPr>
            </w:rPrChange>
          </w:rPr>
          <w:t>when describing</w:t>
        </w:r>
      </w:ins>
      <w:ins w:id="1128" w:author="Cillian.McHugh" w:date="2025-10-01T00:09:00Z" w16du:dateUtc="2025-09-30T23:09:00Z">
        <w:r w:rsidR="00CA590F" w:rsidRPr="00133979">
          <w:rPr>
            <w:highlight w:val="yellow"/>
            <w:lang w:val="en-US"/>
            <w:rPrChange w:id="1129" w:author="Cillian.McHugh" w:date="2025-10-15T14:35:00Z" w16du:dateUtc="2025-10-15T13:35:00Z">
              <w:rPr>
                <w:lang w:val="en-US"/>
              </w:rPr>
            </w:rPrChange>
          </w:rPr>
          <w:t xml:space="preserve"> </w:t>
        </w:r>
      </w:ins>
      <w:ins w:id="1130" w:author="Cillian.McHugh" w:date="2025-10-01T00:10:00Z" w16du:dateUtc="2025-09-30T23:10:00Z">
        <w:r w:rsidR="00CA590F" w:rsidRPr="00133979">
          <w:rPr>
            <w:highlight w:val="yellow"/>
            <w:lang w:val="en-US"/>
            <w:rPrChange w:id="1131" w:author="Cillian.McHugh" w:date="2025-10-15T14:35:00Z" w16du:dateUtc="2025-10-15T13:35:00Z">
              <w:rPr>
                <w:lang w:val="en-US"/>
              </w:rPr>
            </w:rPrChange>
          </w:rPr>
          <w:t>the participants.</w:t>
        </w:r>
      </w:ins>
    </w:p>
    <w:p w14:paraId="00E0C700" w14:textId="07515128" w:rsidR="00E66B4D" w:rsidRPr="00133979" w:rsidRDefault="00E66B4D" w:rsidP="00E66B4D">
      <w:pPr>
        <w:ind w:firstLine="0"/>
        <w:rPr>
          <w:ins w:id="1132" w:author="Cillian.McHugh" w:date="2025-10-01T00:01:00Z" w16du:dateUtc="2025-09-30T23:01:00Z"/>
          <w:b/>
          <w:bCs/>
          <w:highlight w:val="yellow"/>
          <w:lang w:val="en-US"/>
          <w:rPrChange w:id="1133" w:author="Cillian.McHugh" w:date="2025-10-15T14:35:00Z" w16du:dateUtc="2025-10-15T13:35:00Z">
            <w:rPr>
              <w:ins w:id="1134" w:author="Cillian.McHugh" w:date="2025-10-01T00:01:00Z" w16du:dateUtc="2025-09-30T23:01:00Z"/>
              <w:lang w:val="en-US"/>
            </w:rPr>
          </w:rPrChange>
        </w:rPr>
      </w:pPr>
      <w:ins w:id="1135" w:author="Cillian.McHugh" w:date="2025-10-01T00:01:00Z" w16du:dateUtc="2025-09-30T23:01:00Z">
        <w:r w:rsidRPr="00133979">
          <w:rPr>
            <w:b/>
            <w:bCs/>
            <w:highlight w:val="yellow"/>
            <w:lang w:val="en-US"/>
            <w:rPrChange w:id="1136" w:author="Cillian.McHugh" w:date="2025-10-15T14:35:00Z" w16du:dateUtc="2025-10-15T13:35:00Z">
              <w:rPr>
                <w:lang w:val="en-US"/>
              </w:rPr>
            </w:rPrChange>
          </w:rPr>
          <w:t xml:space="preserve">Table </w:t>
        </w:r>
      </w:ins>
      <w:ins w:id="1137" w:author="Cillian.McHugh" w:date="2025-10-13T23:27:00Z" w16du:dateUtc="2025-10-13T22:27:00Z">
        <w:r w:rsidR="00A45B3B" w:rsidRPr="00133979">
          <w:rPr>
            <w:b/>
            <w:bCs/>
            <w:highlight w:val="yellow"/>
            <w:lang w:val="en-US"/>
            <w:rPrChange w:id="1138" w:author="Cillian.McHugh" w:date="2025-10-15T14:35:00Z" w16du:dateUtc="2025-10-15T13:35:00Z">
              <w:rPr>
                <w:b/>
                <w:bCs/>
                <w:lang w:val="en-US"/>
              </w:rPr>
            </w:rPrChange>
          </w:rPr>
          <w:t>2</w:t>
        </w:r>
      </w:ins>
    </w:p>
    <w:p w14:paraId="1E7C1269" w14:textId="0C29ED6B" w:rsidR="00E66B4D" w:rsidRPr="00133979" w:rsidRDefault="00E66B4D">
      <w:pPr>
        <w:ind w:firstLine="0"/>
        <w:rPr>
          <w:ins w:id="1139" w:author="Cillian.McHugh" w:date="2025-09-30T23:58:00Z" w16du:dateUtc="2025-09-30T22:58:00Z"/>
          <w:highlight w:val="yellow"/>
          <w:lang w:val="en-US"/>
          <w:rPrChange w:id="1140" w:author="Cillian.McHugh" w:date="2025-10-15T14:35:00Z" w16du:dateUtc="2025-10-15T13:35:00Z">
            <w:rPr>
              <w:ins w:id="1141" w:author="Cillian.McHugh" w:date="2025-09-30T23:58:00Z" w16du:dateUtc="2025-09-30T22:58:00Z"/>
              <w:lang w:val="en-US"/>
            </w:rPr>
          </w:rPrChange>
        </w:rPr>
        <w:pPrChange w:id="1142" w:author="Cillian.McHugh" w:date="2025-10-01T00:01:00Z" w16du:dateUtc="2025-09-30T23:01:00Z">
          <w:pPr/>
        </w:pPrChange>
      </w:pPr>
      <w:ins w:id="1143" w:author="Cillian.McHugh" w:date="2025-10-01T00:01:00Z" w16du:dateUtc="2025-09-30T23:01:00Z">
        <w:r w:rsidRPr="00133979">
          <w:rPr>
            <w:highlight w:val="yellow"/>
            <w:lang w:val="en-US"/>
            <w:rPrChange w:id="1144" w:author="Cillian.McHugh" w:date="2025-10-15T14:35:00Z" w16du:dateUtc="2025-10-15T13:35:00Z">
              <w:rPr>
                <w:lang w:val="en-US"/>
              </w:rPr>
            </w:rPrChange>
          </w:rPr>
          <w:t xml:space="preserve">Location </w:t>
        </w:r>
      </w:ins>
      <w:ins w:id="1145" w:author="Cillian.McHugh" w:date="2025-10-01T00:02:00Z" w16du:dateUtc="2025-09-30T23:02:00Z">
        <w:r w:rsidRPr="00133979">
          <w:rPr>
            <w:highlight w:val="yellow"/>
            <w:lang w:val="en-US"/>
            <w:rPrChange w:id="1146" w:author="Cillian.McHugh" w:date="2025-10-15T14:35:00Z" w16du:dateUtc="2025-10-15T13:35:00Z">
              <w:rPr>
                <w:lang w:val="en-US"/>
              </w:rPr>
            </w:rPrChange>
          </w:rPr>
          <w:t>and label for each study in each location</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Change w:id="1147" w:author="Cillian.McHugh" w:date="2025-10-01T00:02:00Z" w16du:dateUtc="2025-09-30T23:02:00Z">
          <w:tblPr>
            <w:tblStyle w:val="TableGrid"/>
            <w:tblW w:w="0" w:type="auto"/>
            <w:tblLook w:val="04A0" w:firstRow="1" w:lastRow="0" w:firstColumn="1" w:lastColumn="0" w:noHBand="0" w:noVBand="1"/>
          </w:tblPr>
        </w:tblPrChange>
      </w:tblPr>
      <w:tblGrid>
        <w:gridCol w:w="2791"/>
        <w:gridCol w:w="2792"/>
        <w:gridCol w:w="2792"/>
        <w:tblGridChange w:id="1148">
          <w:tblGrid>
            <w:gridCol w:w="40"/>
            <w:gridCol w:w="2751"/>
            <w:gridCol w:w="365"/>
            <w:gridCol w:w="2427"/>
            <w:gridCol w:w="690"/>
            <w:gridCol w:w="2102"/>
            <w:gridCol w:w="1015"/>
          </w:tblGrid>
        </w:tblGridChange>
      </w:tblGrid>
      <w:tr w:rsidR="00E66B4D" w:rsidRPr="00133979" w14:paraId="10B0A21B" w14:textId="77777777" w:rsidTr="00E66B4D">
        <w:trPr>
          <w:trHeight w:val="289"/>
          <w:ins w:id="1149" w:author="Cillian.McHugh" w:date="2025-09-30T23:59:00Z"/>
          <w:trPrChange w:id="1150" w:author="Cillian.McHugh" w:date="2025-10-01T00:02:00Z" w16du:dateUtc="2025-09-30T23:02:00Z">
            <w:trPr>
              <w:gridBefore w:val="1"/>
            </w:trPr>
          </w:trPrChange>
        </w:trPr>
        <w:tc>
          <w:tcPr>
            <w:tcW w:w="2791" w:type="dxa"/>
            <w:tcBorders>
              <w:top w:val="single" w:sz="4" w:space="0" w:color="auto"/>
              <w:bottom w:val="single" w:sz="4" w:space="0" w:color="auto"/>
            </w:tcBorders>
            <w:tcPrChange w:id="1151" w:author="Cillian.McHugh" w:date="2025-10-01T00:02:00Z" w16du:dateUtc="2025-09-30T23:02:00Z">
              <w:tcPr>
                <w:tcW w:w="3116" w:type="dxa"/>
                <w:gridSpan w:val="2"/>
              </w:tcPr>
            </w:tcPrChange>
          </w:tcPr>
          <w:p w14:paraId="35450856" w14:textId="14998D69" w:rsidR="00E66B4D" w:rsidRPr="00133979" w:rsidRDefault="00E66B4D" w:rsidP="00E66B4D">
            <w:pPr>
              <w:ind w:firstLine="0"/>
              <w:rPr>
                <w:ins w:id="1152" w:author="Cillian.McHugh" w:date="2025-09-30T23:59:00Z" w16du:dateUtc="2025-09-30T22:59:00Z"/>
                <w:highlight w:val="yellow"/>
                <w:lang w:val="en-US"/>
                <w:rPrChange w:id="1153" w:author="Cillian.McHugh" w:date="2025-10-15T14:35:00Z" w16du:dateUtc="2025-10-15T13:35:00Z">
                  <w:rPr>
                    <w:ins w:id="1154" w:author="Cillian.McHugh" w:date="2025-09-30T23:59:00Z" w16du:dateUtc="2025-09-30T22:59:00Z"/>
                    <w:lang w:val="en-US"/>
                  </w:rPr>
                </w:rPrChange>
              </w:rPr>
            </w:pPr>
            <w:bookmarkStart w:id="1155" w:name="_Hlk210301691"/>
            <w:ins w:id="1156" w:author="Cillian.McHugh" w:date="2025-09-30T23:59:00Z" w16du:dateUtc="2025-09-30T22:59:00Z">
              <w:r w:rsidRPr="00133979">
                <w:rPr>
                  <w:highlight w:val="yellow"/>
                  <w:lang w:val="en-US"/>
                  <w:rPrChange w:id="1157" w:author="Cillian.McHugh" w:date="2025-10-15T14:35:00Z" w16du:dateUtc="2025-10-15T13:35:00Z">
                    <w:rPr>
                      <w:lang w:val="en-US"/>
                    </w:rPr>
                  </w:rPrChange>
                </w:rPr>
                <w:t>Location</w:t>
              </w:r>
            </w:ins>
          </w:p>
        </w:tc>
        <w:tc>
          <w:tcPr>
            <w:tcW w:w="2792" w:type="dxa"/>
            <w:tcBorders>
              <w:top w:val="single" w:sz="4" w:space="0" w:color="auto"/>
              <w:bottom w:val="single" w:sz="4" w:space="0" w:color="auto"/>
            </w:tcBorders>
            <w:tcPrChange w:id="1158" w:author="Cillian.McHugh" w:date="2025-10-01T00:02:00Z" w16du:dateUtc="2025-09-30T23:02:00Z">
              <w:tcPr>
                <w:tcW w:w="3117" w:type="dxa"/>
                <w:gridSpan w:val="2"/>
              </w:tcPr>
            </w:tcPrChange>
          </w:tcPr>
          <w:p w14:paraId="345D957F" w14:textId="5E1B0D1D" w:rsidR="00E66B4D" w:rsidRPr="00133979" w:rsidRDefault="00E66B4D">
            <w:pPr>
              <w:ind w:firstLine="0"/>
              <w:jc w:val="center"/>
              <w:rPr>
                <w:ins w:id="1159" w:author="Cillian.McHugh" w:date="2025-09-30T23:59:00Z" w16du:dateUtc="2025-09-30T22:59:00Z"/>
                <w:highlight w:val="yellow"/>
                <w:lang w:val="en-US"/>
                <w:rPrChange w:id="1160" w:author="Cillian.McHugh" w:date="2025-10-15T14:35:00Z" w16du:dateUtc="2025-10-15T13:35:00Z">
                  <w:rPr>
                    <w:ins w:id="1161" w:author="Cillian.McHugh" w:date="2025-09-30T23:59:00Z" w16du:dateUtc="2025-09-30T22:59:00Z"/>
                    <w:lang w:val="en-US"/>
                  </w:rPr>
                </w:rPrChange>
              </w:rPr>
              <w:pPrChange w:id="1162" w:author="Cillian.McHugh" w:date="2025-10-01T00:02:00Z" w16du:dateUtc="2025-09-30T23:02:00Z">
                <w:pPr>
                  <w:ind w:firstLine="0"/>
                </w:pPr>
              </w:pPrChange>
            </w:pPr>
            <w:ins w:id="1163" w:author="Cillian.McHugh" w:date="2025-09-30T23:59:00Z" w16du:dateUtc="2025-09-30T22:59:00Z">
              <w:r w:rsidRPr="00133979">
                <w:rPr>
                  <w:highlight w:val="yellow"/>
                  <w:lang w:val="en-US"/>
                  <w:rPrChange w:id="1164" w:author="Cillian.McHugh" w:date="2025-10-15T14:35:00Z" w16du:dateUtc="2025-10-15T13:35:00Z">
                    <w:rPr>
                      <w:lang w:val="en-US"/>
                    </w:rPr>
                  </w:rPrChange>
                </w:rPr>
                <w:t>Study 1</w:t>
              </w:r>
            </w:ins>
            <w:ins w:id="1165" w:author="Cillian.McHugh" w:date="2025-10-02T12:40:00Z" w16du:dateUtc="2025-10-02T11:40:00Z">
              <w:r w:rsidR="00254FE2" w:rsidRPr="00133979">
                <w:rPr>
                  <w:highlight w:val="yellow"/>
                  <w:lang w:val="en-US"/>
                  <w:rPrChange w:id="1166" w:author="Cillian.McHugh" w:date="2025-10-15T14:35:00Z" w16du:dateUtc="2025-10-15T13:35:00Z">
                    <w:rPr>
                      <w:lang w:val="en-US"/>
                    </w:rPr>
                  </w:rPrChange>
                </w:rPr>
                <w:t xml:space="preserve"> </w:t>
              </w:r>
            </w:ins>
            <w:ins w:id="1167" w:author="Cillian.McHugh" w:date="2025-10-02T12:41:00Z" w16du:dateUtc="2025-10-02T11:41:00Z">
              <w:r w:rsidR="00254FE2" w:rsidRPr="00133979">
                <w:rPr>
                  <w:highlight w:val="yellow"/>
                  <w:lang w:val="en-US"/>
                  <w:rPrChange w:id="1168" w:author="Cillian.McHugh" w:date="2025-10-15T14:35:00Z" w16du:dateUtc="2025-10-15T13:35:00Z">
                    <w:rPr>
                      <w:lang w:val="en-US"/>
                    </w:rPr>
                  </w:rPrChange>
                </w:rPr>
                <w:t>(</w:t>
              </w:r>
            </w:ins>
            <w:ins w:id="1169" w:author="Cillian.McHugh" w:date="2025-10-02T12:40:00Z" w16du:dateUtc="2025-10-02T11:40:00Z">
              <w:r w:rsidR="00254FE2" w:rsidRPr="00133979">
                <w:rPr>
                  <w:i/>
                  <w:iCs/>
                  <w:highlight w:val="yellow"/>
                  <w:lang w:val="en-US"/>
                  <w:rPrChange w:id="1170" w:author="Cillian.McHugh" w:date="2025-10-15T14:35:00Z" w16du:dateUtc="2025-10-15T13:35:00Z">
                    <w:rPr>
                      <w:lang w:val="en-US"/>
                    </w:rPr>
                  </w:rPrChange>
                </w:rPr>
                <w:t>N</w:t>
              </w:r>
              <w:r w:rsidR="00254FE2" w:rsidRPr="00133979">
                <w:rPr>
                  <w:highlight w:val="yellow"/>
                  <w:lang w:val="en-US"/>
                  <w:rPrChange w:id="1171" w:author="Cillian.McHugh" w:date="2025-10-15T14:35:00Z" w16du:dateUtc="2025-10-15T13:35:00Z">
                    <w:rPr>
                      <w:lang w:val="en-US"/>
                    </w:rPr>
                  </w:rPrChange>
                </w:rPr>
                <w:t xml:space="preserve"> = 685</w:t>
              </w:r>
            </w:ins>
            <w:ins w:id="1172" w:author="Cillian.McHugh" w:date="2025-10-02T12:41:00Z" w16du:dateUtc="2025-10-02T11:41:00Z">
              <w:r w:rsidR="00254FE2" w:rsidRPr="00133979">
                <w:rPr>
                  <w:highlight w:val="yellow"/>
                  <w:lang w:val="en-US"/>
                  <w:rPrChange w:id="1173" w:author="Cillian.McHugh" w:date="2025-10-15T14:35:00Z" w16du:dateUtc="2025-10-15T13:35:00Z">
                    <w:rPr>
                      <w:lang w:val="en-US"/>
                    </w:rPr>
                  </w:rPrChange>
                </w:rPr>
                <w:t>)</w:t>
              </w:r>
            </w:ins>
          </w:p>
        </w:tc>
        <w:tc>
          <w:tcPr>
            <w:tcW w:w="2792" w:type="dxa"/>
            <w:tcBorders>
              <w:top w:val="single" w:sz="4" w:space="0" w:color="auto"/>
              <w:bottom w:val="single" w:sz="4" w:space="0" w:color="auto"/>
            </w:tcBorders>
            <w:tcPrChange w:id="1174" w:author="Cillian.McHugh" w:date="2025-10-01T00:02:00Z" w16du:dateUtc="2025-09-30T23:02:00Z">
              <w:tcPr>
                <w:tcW w:w="3117" w:type="dxa"/>
                <w:gridSpan w:val="2"/>
              </w:tcPr>
            </w:tcPrChange>
          </w:tcPr>
          <w:p w14:paraId="053D0334" w14:textId="720E5F31" w:rsidR="00E66B4D" w:rsidRPr="00133979" w:rsidRDefault="00E66B4D">
            <w:pPr>
              <w:ind w:firstLine="0"/>
              <w:jc w:val="center"/>
              <w:rPr>
                <w:ins w:id="1175" w:author="Cillian.McHugh" w:date="2025-09-30T23:59:00Z" w16du:dateUtc="2025-09-30T22:59:00Z"/>
                <w:highlight w:val="yellow"/>
                <w:lang w:val="en-US"/>
                <w:rPrChange w:id="1176" w:author="Cillian.McHugh" w:date="2025-10-15T14:35:00Z" w16du:dateUtc="2025-10-15T13:35:00Z">
                  <w:rPr>
                    <w:ins w:id="1177" w:author="Cillian.McHugh" w:date="2025-09-30T23:59:00Z" w16du:dateUtc="2025-09-30T22:59:00Z"/>
                    <w:lang w:val="en-US"/>
                  </w:rPr>
                </w:rPrChange>
              </w:rPr>
              <w:pPrChange w:id="1178" w:author="Cillian.McHugh" w:date="2025-10-01T00:02:00Z" w16du:dateUtc="2025-09-30T23:02:00Z">
                <w:pPr>
                  <w:ind w:firstLine="0"/>
                </w:pPr>
              </w:pPrChange>
            </w:pPr>
            <w:ins w:id="1179" w:author="Cillian.McHugh" w:date="2025-09-30T23:59:00Z" w16du:dateUtc="2025-09-30T22:59:00Z">
              <w:r w:rsidRPr="00133979">
                <w:rPr>
                  <w:highlight w:val="yellow"/>
                  <w:lang w:val="en-US"/>
                  <w:rPrChange w:id="1180" w:author="Cillian.McHugh" w:date="2025-10-15T14:35:00Z" w16du:dateUtc="2025-10-15T13:35:00Z">
                    <w:rPr>
                      <w:lang w:val="en-US"/>
                    </w:rPr>
                  </w:rPrChange>
                </w:rPr>
                <w:t>Study 2</w:t>
              </w:r>
            </w:ins>
            <w:ins w:id="1181" w:author="Cillian.McHugh" w:date="2025-10-02T12:40:00Z" w16du:dateUtc="2025-10-02T11:40:00Z">
              <w:r w:rsidR="00254FE2" w:rsidRPr="00133979">
                <w:rPr>
                  <w:highlight w:val="yellow"/>
                  <w:lang w:val="en-US"/>
                  <w:rPrChange w:id="1182" w:author="Cillian.McHugh" w:date="2025-10-15T14:35:00Z" w16du:dateUtc="2025-10-15T13:35:00Z">
                    <w:rPr>
                      <w:lang w:val="en-US"/>
                    </w:rPr>
                  </w:rPrChange>
                </w:rPr>
                <w:t xml:space="preserve"> </w:t>
              </w:r>
            </w:ins>
            <w:ins w:id="1183" w:author="Cillian.McHugh" w:date="2025-10-02T12:41:00Z" w16du:dateUtc="2025-10-02T11:41:00Z">
              <w:r w:rsidR="00254FE2" w:rsidRPr="00133979">
                <w:rPr>
                  <w:highlight w:val="yellow"/>
                  <w:lang w:val="en-US"/>
                  <w:rPrChange w:id="1184" w:author="Cillian.McHugh" w:date="2025-10-15T14:35:00Z" w16du:dateUtc="2025-10-15T13:35:00Z">
                    <w:rPr>
                      <w:lang w:val="en-US"/>
                    </w:rPr>
                  </w:rPrChange>
                </w:rPr>
                <w:t>(</w:t>
              </w:r>
            </w:ins>
            <w:ins w:id="1185" w:author="Cillian.McHugh" w:date="2025-10-02T12:40:00Z" w16du:dateUtc="2025-10-02T11:40:00Z">
              <w:r w:rsidR="00254FE2" w:rsidRPr="00133979">
                <w:rPr>
                  <w:i/>
                  <w:iCs/>
                  <w:highlight w:val="yellow"/>
                  <w:lang w:val="en-US"/>
                  <w:rPrChange w:id="1186" w:author="Cillian.McHugh" w:date="2025-10-15T14:35:00Z" w16du:dateUtc="2025-10-15T13:35:00Z">
                    <w:rPr>
                      <w:lang w:val="en-US"/>
                    </w:rPr>
                  </w:rPrChange>
                </w:rPr>
                <w:t>N</w:t>
              </w:r>
              <w:r w:rsidR="00254FE2" w:rsidRPr="00133979">
                <w:rPr>
                  <w:highlight w:val="yellow"/>
                  <w:lang w:val="en-US"/>
                  <w:rPrChange w:id="1187" w:author="Cillian.McHugh" w:date="2025-10-15T14:35:00Z" w16du:dateUtc="2025-10-15T13:35:00Z">
                    <w:rPr>
                      <w:lang w:val="en-US"/>
                    </w:rPr>
                  </w:rPrChange>
                </w:rPr>
                <w:t xml:space="preserve"> = </w:t>
              </w:r>
            </w:ins>
            <w:ins w:id="1188" w:author="Cillian.McHugh" w:date="2025-10-02T12:41:00Z" w16du:dateUtc="2025-10-02T11:41:00Z">
              <w:r w:rsidR="00254FE2" w:rsidRPr="00133979">
                <w:rPr>
                  <w:highlight w:val="yellow"/>
                  <w:lang w:val="en-US"/>
                  <w:rPrChange w:id="1189" w:author="Cillian.McHugh" w:date="2025-10-15T14:35:00Z" w16du:dateUtc="2025-10-15T13:35:00Z">
                    <w:rPr>
                      <w:lang w:val="en-US"/>
                    </w:rPr>
                  </w:rPrChange>
                </w:rPr>
                <w:t>281)</w:t>
              </w:r>
            </w:ins>
          </w:p>
        </w:tc>
      </w:tr>
      <w:tr w:rsidR="00E66B4D" w:rsidRPr="00133979" w14:paraId="5E26172B" w14:textId="77777777" w:rsidTr="00E66B4D">
        <w:trPr>
          <w:trHeight w:val="310"/>
          <w:ins w:id="1190" w:author="Cillian.McHugh" w:date="2025-09-30T23:59:00Z"/>
          <w:trPrChange w:id="1191" w:author="Cillian.McHugh" w:date="2025-10-01T00:02:00Z" w16du:dateUtc="2025-09-30T23:02:00Z">
            <w:trPr>
              <w:gridBefore w:val="1"/>
            </w:trPr>
          </w:trPrChange>
        </w:trPr>
        <w:tc>
          <w:tcPr>
            <w:tcW w:w="2791" w:type="dxa"/>
            <w:tcBorders>
              <w:top w:val="single" w:sz="4" w:space="0" w:color="auto"/>
            </w:tcBorders>
            <w:tcPrChange w:id="1192" w:author="Cillian.McHugh" w:date="2025-10-01T00:02:00Z" w16du:dateUtc="2025-09-30T23:02:00Z">
              <w:tcPr>
                <w:tcW w:w="3116" w:type="dxa"/>
                <w:gridSpan w:val="2"/>
              </w:tcPr>
            </w:tcPrChange>
          </w:tcPr>
          <w:p w14:paraId="6347B2D5" w14:textId="674A8B67" w:rsidR="00E66B4D" w:rsidRPr="00133979" w:rsidRDefault="00E66B4D" w:rsidP="00E66B4D">
            <w:pPr>
              <w:ind w:firstLine="0"/>
              <w:rPr>
                <w:ins w:id="1193" w:author="Cillian.McHugh" w:date="2025-09-30T23:59:00Z" w16du:dateUtc="2025-09-30T22:59:00Z"/>
                <w:highlight w:val="yellow"/>
                <w:lang w:val="en-US"/>
                <w:rPrChange w:id="1194" w:author="Cillian.McHugh" w:date="2025-10-15T14:35:00Z" w16du:dateUtc="2025-10-15T13:35:00Z">
                  <w:rPr>
                    <w:ins w:id="1195" w:author="Cillian.McHugh" w:date="2025-09-30T23:59:00Z" w16du:dateUtc="2025-09-30T22:59:00Z"/>
                    <w:lang w:val="en-US"/>
                  </w:rPr>
                </w:rPrChange>
              </w:rPr>
            </w:pPr>
            <w:ins w:id="1196" w:author="Cillian.McHugh" w:date="2025-09-30T23:59:00Z" w16du:dateUtc="2025-09-30T22:59:00Z">
              <w:r w:rsidRPr="00133979">
                <w:rPr>
                  <w:highlight w:val="yellow"/>
                  <w:lang w:val="en-US"/>
                  <w:rPrChange w:id="1197" w:author="Cillian.McHugh" w:date="2025-10-15T14:35:00Z" w16du:dateUtc="2025-10-15T13:35:00Z">
                    <w:rPr>
                      <w:lang w:val="en-US"/>
                    </w:rPr>
                  </w:rPrChange>
                </w:rPr>
                <w:t>Ireland</w:t>
              </w:r>
            </w:ins>
          </w:p>
        </w:tc>
        <w:tc>
          <w:tcPr>
            <w:tcW w:w="2792" w:type="dxa"/>
            <w:tcBorders>
              <w:top w:val="single" w:sz="4" w:space="0" w:color="auto"/>
            </w:tcBorders>
            <w:tcPrChange w:id="1198" w:author="Cillian.McHugh" w:date="2025-10-01T00:02:00Z" w16du:dateUtc="2025-09-30T23:02:00Z">
              <w:tcPr>
                <w:tcW w:w="3117" w:type="dxa"/>
                <w:gridSpan w:val="2"/>
              </w:tcPr>
            </w:tcPrChange>
          </w:tcPr>
          <w:p w14:paraId="50A48B17" w14:textId="3D6D5AB6" w:rsidR="00E66B4D" w:rsidRPr="00133979" w:rsidRDefault="00E66B4D">
            <w:pPr>
              <w:ind w:firstLine="0"/>
              <w:jc w:val="center"/>
              <w:rPr>
                <w:ins w:id="1199" w:author="Cillian.McHugh" w:date="2025-09-30T23:59:00Z" w16du:dateUtc="2025-09-30T22:59:00Z"/>
                <w:highlight w:val="yellow"/>
                <w:lang w:val="en-US"/>
                <w:rPrChange w:id="1200" w:author="Cillian.McHugh" w:date="2025-10-15T14:35:00Z" w16du:dateUtc="2025-10-15T13:35:00Z">
                  <w:rPr>
                    <w:ins w:id="1201" w:author="Cillian.McHugh" w:date="2025-09-30T23:59:00Z" w16du:dateUtc="2025-09-30T22:59:00Z"/>
                    <w:lang w:val="en-US"/>
                  </w:rPr>
                </w:rPrChange>
              </w:rPr>
              <w:pPrChange w:id="1202" w:author="Cillian.McHugh" w:date="2025-10-01T00:02:00Z" w16du:dateUtc="2025-09-30T23:02:00Z">
                <w:pPr>
                  <w:ind w:firstLine="0"/>
                </w:pPr>
              </w:pPrChange>
            </w:pPr>
            <w:ins w:id="1203" w:author="Cillian.McHugh" w:date="2025-09-30T23:59:00Z" w16du:dateUtc="2025-09-30T22:59:00Z">
              <w:r w:rsidRPr="00133979">
                <w:rPr>
                  <w:highlight w:val="yellow"/>
                  <w:lang w:val="en-US"/>
                  <w:rPrChange w:id="1204" w:author="Cillian.McHugh" w:date="2025-10-15T14:35:00Z" w16du:dateUtc="2025-10-15T13:35:00Z">
                    <w:rPr>
                      <w:lang w:val="en-US"/>
                    </w:rPr>
                  </w:rPrChange>
                </w:rPr>
                <w:t>Study 1a</w:t>
              </w:r>
            </w:ins>
          </w:p>
        </w:tc>
        <w:tc>
          <w:tcPr>
            <w:tcW w:w="2792" w:type="dxa"/>
            <w:tcBorders>
              <w:top w:val="single" w:sz="4" w:space="0" w:color="auto"/>
            </w:tcBorders>
            <w:tcPrChange w:id="1205" w:author="Cillian.McHugh" w:date="2025-10-01T00:02:00Z" w16du:dateUtc="2025-09-30T23:02:00Z">
              <w:tcPr>
                <w:tcW w:w="3117" w:type="dxa"/>
                <w:gridSpan w:val="2"/>
              </w:tcPr>
            </w:tcPrChange>
          </w:tcPr>
          <w:p w14:paraId="5378D8E8" w14:textId="2B450EB5" w:rsidR="00E66B4D" w:rsidRPr="00133979" w:rsidRDefault="00E66B4D">
            <w:pPr>
              <w:ind w:firstLine="0"/>
              <w:jc w:val="center"/>
              <w:rPr>
                <w:ins w:id="1206" w:author="Cillian.McHugh" w:date="2025-09-30T23:59:00Z" w16du:dateUtc="2025-09-30T22:59:00Z"/>
                <w:highlight w:val="yellow"/>
                <w:lang w:val="en-US"/>
                <w:rPrChange w:id="1207" w:author="Cillian.McHugh" w:date="2025-10-15T14:35:00Z" w16du:dateUtc="2025-10-15T13:35:00Z">
                  <w:rPr>
                    <w:ins w:id="1208" w:author="Cillian.McHugh" w:date="2025-09-30T23:59:00Z" w16du:dateUtc="2025-09-30T22:59:00Z"/>
                    <w:lang w:val="en-US"/>
                  </w:rPr>
                </w:rPrChange>
              </w:rPr>
              <w:pPrChange w:id="1209" w:author="Cillian.McHugh" w:date="2025-10-01T00:02:00Z" w16du:dateUtc="2025-09-30T23:02:00Z">
                <w:pPr>
                  <w:ind w:firstLine="0"/>
                </w:pPr>
              </w:pPrChange>
            </w:pPr>
            <w:ins w:id="1210" w:author="Cillian.McHugh" w:date="2025-09-30T23:59:00Z" w16du:dateUtc="2025-09-30T22:59:00Z">
              <w:r w:rsidRPr="00133979">
                <w:rPr>
                  <w:highlight w:val="yellow"/>
                  <w:lang w:val="en-US"/>
                  <w:rPrChange w:id="1211" w:author="Cillian.McHugh" w:date="2025-10-15T14:35:00Z" w16du:dateUtc="2025-10-15T13:35:00Z">
                    <w:rPr>
                      <w:lang w:val="en-US"/>
                    </w:rPr>
                  </w:rPrChange>
                </w:rPr>
                <w:t>Study 2a</w:t>
              </w:r>
            </w:ins>
          </w:p>
        </w:tc>
      </w:tr>
      <w:tr w:rsidR="00E66B4D" w:rsidRPr="00133979" w14:paraId="68817E0A" w14:textId="77777777" w:rsidTr="00E66B4D">
        <w:trPr>
          <w:trHeight w:val="289"/>
          <w:ins w:id="1212" w:author="Cillian.McHugh" w:date="2025-09-30T23:59:00Z"/>
          <w:trPrChange w:id="1213" w:author="Cillian.McHugh" w:date="2025-10-01T00:02:00Z" w16du:dateUtc="2025-09-30T23:02:00Z">
            <w:trPr>
              <w:gridBefore w:val="1"/>
            </w:trPr>
          </w:trPrChange>
        </w:trPr>
        <w:tc>
          <w:tcPr>
            <w:tcW w:w="2791" w:type="dxa"/>
            <w:tcPrChange w:id="1214" w:author="Cillian.McHugh" w:date="2025-10-01T00:02:00Z" w16du:dateUtc="2025-09-30T23:02:00Z">
              <w:tcPr>
                <w:tcW w:w="3116" w:type="dxa"/>
                <w:gridSpan w:val="2"/>
              </w:tcPr>
            </w:tcPrChange>
          </w:tcPr>
          <w:p w14:paraId="7653B31F" w14:textId="7CEF7C02" w:rsidR="00E66B4D" w:rsidRPr="00133979" w:rsidRDefault="00E66B4D" w:rsidP="00E66B4D">
            <w:pPr>
              <w:ind w:firstLine="0"/>
              <w:rPr>
                <w:ins w:id="1215" w:author="Cillian.McHugh" w:date="2025-09-30T23:59:00Z" w16du:dateUtc="2025-09-30T22:59:00Z"/>
                <w:highlight w:val="yellow"/>
                <w:lang w:val="en-US"/>
                <w:rPrChange w:id="1216" w:author="Cillian.McHugh" w:date="2025-10-15T14:35:00Z" w16du:dateUtc="2025-10-15T13:35:00Z">
                  <w:rPr>
                    <w:ins w:id="1217" w:author="Cillian.McHugh" w:date="2025-09-30T23:59:00Z" w16du:dateUtc="2025-09-30T22:59:00Z"/>
                    <w:lang w:val="en-US"/>
                  </w:rPr>
                </w:rPrChange>
              </w:rPr>
            </w:pPr>
            <w:ins w:id="1218" w:author="Cillian.McHugh" w:date="2025-09-30T23:59:00Z" w16du:dateUtc="2025-09-30T22:59:00Z">
              <w:r w:rsidRPr="00133979">
                <w:rPr>
                  <w:highlight w:val="yellow"/>
                  <w:lang w:val="en-US"/>
                  <w:rPrChange w:id="1219" w:author="Cillian.McHugh" w:date="2025-10-15T14:35:00Z" w16du:dateUtc="2025-10-15T13:35:00Z">
                    <w:rPr>
                      <w:lang w:val="en-US"/>
                    </w:rPr>
                  </w:rPrChange>
                </w:rPr>
                <w:lastRenderedPageBreak/>
                <w:t>Poland</w:t>
              </w:r>
            </w:ins>
          </w:p>
        </w:tc>
        <w:tc>
          <w:tcPr>
            <w:tcW w:w="2792" w:type="dxa"/>
            <w:tcPrChange w:id="1220" w:author="Cillian.McHugh" w:date="2025-10-01T00:02:00Z" w16du:dateUtc="2025-09-30T23:02:00Z">
              <w:tcPr>
                <w:tcW w:w="3117" w:type="dxa"/>
                <w:gridSpan w:val="2"/>
              </w:tcPr>
            </w:tcPrChange>
          </w:tcPr>
          <w:p w14:paraId="040B98B0" w14:textId="3B16F896" w:rsidR="00E66B4D" w:rsidRPr="00133979" w:rsidRDefault="00E66B4D">
            <w:pPr>
              <w:ind w:firstLine="0"/>
              <w:jc w:val="center"/>
              <w:rPr>
                <w:ins w:id="1221" w:author="Cillian.McHugh" w:date="2025-09-30T23:59:00Z" w16du:dateUtc="2025-09-30T22:59:00Z"/>
                <w:highlight w:val="yellow"/>
                <w:lang w:val="en-US"/>
                <w:rPrChange w:id="1222" w:author="Cillian.McHugh" w:date="2025-10-15T14:35:00Z" w16du:dateUtc="2025-10-15T13:35:00Z">
                  <w:rPr>
                    <w:ins w:id="1223" w:author="Cillian.McHugh" w:date="2025-09-30T23:59:00Z" w16du:dateUtc="2025-09-30T22:59:00Z"/>
                    <w:lang w:val="en-US"/>
                  </w:rPr>
                </w:rPrChange>
              </w:rPr>
              <w:pPrChange w:id="1224" w:author="Cillian.McHugh" w:date="2025-10-01T00:02:00Z" w16du:dateUtc="2025-09-30T23:02:00Z">
                <w:pPr>
                  <w:ind w:firstLine="0"/>
                </w:pPr>
              </w:pPrChange>
            </w:pPr>
            <w:ins w:id="1225" w:author="Cillian.McHugh" w:date="2025-09-30T23:59:00Z" w16du:dateUtc="2025-09-30T22:59:00Z">
              <w:r w:rsidRPr="00133979">
                <w:rPr>
                  <w:highlight w:val="yellow"/>
                  <w:lang w:val="en-US"/>
                  <w:rPrChange w:id="1226" w:author="Cillian.McHugh" w:date="2025-10-15T14:35:00Z" w16du:dateUtc="2025-10-15T13:35:00Z">
                    <w:rPr>
                      <w:lang w:val="en-US"/>
                    </w:rPr>
                  </w:rPrChange>
                </w:rPr>
                <w:t>Study 1b</w:t>
              </w:r>
            </w:ins>
          </w:p>
        </w:tc>
        <w:tc>
          <w:tcPr>
            <w:tcW w:w="2792" w:type="dxa"/>
            <w:tcPrChange w:id="1227" w:author="Cillian.McHugh" w:date="2025-10-01T00:02:00Z" w16du:dateUtc="2025-09-30T23:02:00Z">
              <w:tcPr>
                <w:tcW w:w="3117" w:type="dxa"/>
                <w:gridSpan w:val="2"/>
              </w:tcPr>
            </w:tcPrChange>
          </w:tcPr>
          <w:p w14:paraId="4BED451E" w14:textId="7C359596" w:rsidR="00E66B4D" w:rsidRPr="00133979" w:rsidRDefault="00E66B4D">
            <w:pPr>
              <w:ind w:firstLine="0"/>
              <w:jc w:val="center"/>
              <w:rPr>
                <w:ins w:id="1228" w:author="Cillian.McHugh" w:date="2025-09-30T23:59:00Z" w16du:dateUtc="2025-09-30T22:59:00Z"/>
                <w:highlight w:val="yellow"/>
                <w:lang w:val="en-US"/>
                <w:rPrChange w:id="1229" w:author="Cillian.McHugh" w:date="2025-10-15T14:35:00Z" w16du:dateUtc="2025-10-15T13:35:00Z">
                  <w:rPr>
                    <w:ins w:id="1230" w:author="Cillian.McHugh" w:date="2025-09-30T23:59:00Z" w16du:dateUtc="2025-09-30T22:59:00Z"/>
                    <w:lang w:val="en-US"/>
                  </w:rPr>
                </w:rPrChange>
              </w:rPr>
              <w:pPrChange w:id="1231" w:author="Cillian.McHugh" w:date="2025-10-01T00:02:00Z" w16du:dateUtc="2025-09-30T23:02:00Z">
                <w:pPr>
                  <w:ind w:firstLine="0"/>
                </w:pPr>
              </w:pPrChange>
            </w:pPr>
            <w:ins w:id="1232" w:author="Cillian.McHugh" w:date="2025-09-30T23:59:00Z" w16du:dateUtc="2025-09-30T22:59:00Z">
              <w:r w:rsidRPr="00133979">
                <w:rPr>
                  <w:highlight w:val="yellow"/>
                  <w:lang w:val="en-US"/>
                  <w:rPrChange w:id="1233" w:author="Cillian.McHugh" w:date="2025-10-15T14:35:00Z" w16du:dateUtc="2025-10-15T13:35:00Z">
                    <w:rPr>
                      <w:lang w:val="en-US"/>
                    </w:rPr>
                  </w:rPrChange>
                </w:rPr>
                <w:t>Study 2b</w:t>
              </w:r>
            </w:ins>
          </w:p>
        </w:tc>
      </w:tr>
      <w:tr w:rsidR="00E66B4D" w:rsidRPr="00133979" w14:paraId="55EAA9FF" w14:textId="77777777" w:rsidTr="00E66B4D">
        <w:trPr>
          <w:trHeight w:val="310"/>
          <w:ins w:id="1234" w:author="Cillian.McHugh" w:date="2025-09-30T23:59:00Z"/>
          <w:trPrChange w:id="1235" w:author="Cillian.McHugh" w:date="2025-10-01T00:02:00Z" w16du:dateUtc="2025-09-30T23:02:00Z">
            <w:trPr>
              <w:gridBefore w:val="1"/>
            </w:trPr>
          </w:trPrChange>
        </w:trPr>
        <w:tc>
          <w:tcPr>
            <w:tcW w:w="2791" w:type="dxa"/>
            <w:tcPrChange w:id="1236" w:author="Cillian.McHugh" w:date="2025-10-01T00:02:00Z" w16du:dateUtc="2025-09-30T23:02:00Z">
              <w:tcPr>
                <w:tcW w:w="3116" w:type="dxa"/>
                <w:gridSpan w:val="2"/>
              </w:tcPr>
            </w:tcPrChange>
          </w:tcPr>
          <w:p w14:paraId="4ACD4649" w14:textId="532AE61B" w:rsidR="00E66B4D" w:rsidRPr="00133979" w:rsidRDefault="00E66B4D" w:rsidP="00E66B4D">
            <w:pPr>
              <w:ind w:firstLine="0"/>
              <w:rPr>
                <w:ins w:id="1237" w:author="Cillian.McHugh" w:date="2025-09-30T23:59:00Z" w16du:dateUtc="2025-09-30T22:59:00Z"/>
                <w:highlight w:val="yellow"/>
                <w:lang w:val="en-US"/>
                <w:rPrChange w:id="1238" w:author="Cillian.McHugh" w:date="2025-10-15T14:35:00Z" w16du:dateUtc="2025-10-15T13:35:00Z">
                  <w:rPr>
                    <w:ins w:id="1239" w:author="Cillian.McHugh" w:date="2025-09-30T23:59:00Z" w16du:dateUtc="2025-09-30T22:59:00Z"/>
                    <w:lang w:val="en-US"/>
                  </w:rPr>
                </w:rPrChange>
              </w:rPr>
            </w:pPr>
            <w:ins w:id="1240" w:author="Cillian.McHugh" w:date="2025-09-30T23:59:00Z" w16du:dateUtc="2025-09-30T22:59:00Z">
              <w:r w:rsidRPr="00133979">
                <w:rPr>
                  <w:highlight w:val="yellow"/>
                  <w:lang w:val="en-US"/>
                  <w:rPrChange w:id="1241" w:author="Cillian.McHugh" w:date="2025-10-15T14:35:00Z" w16du:dateUtc="2025-10-15T13:35:00Z">
                    <w:rPr>
                      <w:lang w:val="en-US"/>
                    </w:rPr>
                  </w:rPrChange>
                </w:rPr>
                <w:t>UK</w:t>
              </w:r>
            </w:ins>
          </w:p>
        </w:tc>
        <w:tc>
          <w:tcPr>
            <w:tcW w:w="2792" w:type="dxa"/>
            <w:tcPrChange w:id="1242" w:author="Cillian.McHugh" w:date="2025-10-01T00:02:00Z" w16du:dateUtc="2025-09-30T23:02:00Z">
              <w:tcPr>
                <w:tcW w:w="3117" w:type="dxa"/>
                <w:gridSpan w:val="2"/>
              </w:tcPr>
            </w:tcPrChange>
          </w:tcPr>
          <w:p w14:paraId="400E33A3" w14:textId="48FB51DC" w:rsidR="00E66B4D" w:rsidRPr="00133979" w:rsidRDefault="00E66B4D">
            <w:pPr>
              <w:ind w:firstLine="0"/>
              <w:jc w:val="center"/>
              <w:rPr>
                <w:ins w:id="1243" w:author="Cillian.McHugh" w:date="2025-09-30T23:59:00Z" w16du:dateUtc="2025-09-30T22:59:00Z"/>
                <w:highlight w:val="yellow"/>
                <w:lang w:val="en-US"/>
                <w:rPrChange w:id="1244" w:author="Cillian.McHugh" w:date="2025-10-15T14:35:00Z" w16du:dateUtc="2025-10-15T13:35:00Z">
                  <w:rPr>
                    <w:ins w:id="1245" w:author="Cillian.McHugh" w:date="2025-09-30T23:59:00Z" w16du:dateUtc="2025-09-30T22:59:00Z"/>
                    <w:lang w:val="en-US"/>
                  </w:rPr>
                </w:rPrChange>
              </w:rPr>
              <w:pPrChange w:id="1246" w:author="Cillian.McHugh" w:date="2025-10-01T00:02:00Z" w16du:dateUtc="2025-09-30T23:02:00Z">
                <w:pPr>
                  <w:ind w:firstLine="0"/>
                </w:pPr>
              </w:pPrChange>
            </w:pPr>
            <w:ins w:id="1247" w:author="Cillian.McHugh" w:date="2025-09-30T23:59:00Z" w16du:dateUtc="2025-09-30T22:59:00Z">
              <w:r w:rsidRPr="00133979">
                <w:rPr>
                  <w:highlight w:val="yellow"/>
                  <w:lang w:val="en-US"/>
                  <w:rPrChange w:id="1248" w:author="Cillian.McHugh" w:date="2025-10-15T14:35:00Z" w16du:dateUtc="2025-10-15T13:35:00Z">
                    <w:rPr>
                      <w:lang w:val="en-US"/>
                    </w:rPr>
                  </w:rPrChange>
                </w:rPr>
                <w:t>Study 1c</w:t>
              </w:r>
            </w:ins>
          </w:p>
        </w:tc>
        <w:tc>
          <w:tcPr>
            <w:tcW w:w="2792" w:type="dxa"/>
            <w:tcPrChange w:id="1249" w:author="Cillian.McHugh" w:date="2025-10-01T00:02:00Z" w16du:dateUtc="2025-09-30T23:02:00Z">
              <w:tcPr>
                <w:tcW w:w="3117" w:type="dxa"/>
                <w:gridSpan w:val="2"/>
              </w:tcPr>
            </w:tcPrChange>
          </w:tcPr>
          <w:p w14:paraId="7BDFDB3D" w14:textId="24207E88" w:rsidR="00E66B4D" w:rsidRPr="00133979" w:rsidRDefault="00E66B4D">
            <w:pPr>
              <w:ind w:firstLine="0"/>
              <w:jc w:val="center"/>
              <w:rPr>
                <w:ins w:id="1250" w:author="Cillian.McHugh" w:date="2025-09-30T23:59:00Z" w16du:dateUtc="2025-09-30T22:59:00Z"/>
                <w:highlight w:val="yellow"/>
                <w:lang w:val="en-US"/>
                <w:rPrChange w:id="1251" w:author="Cillian.McHugh" w:date="2025-10-15T14:35:00Z" w16du:dateUtc="2025-10-15T13:35:00Z">
                  <w:rPr>
                    <w:ins w:id="1252" w:author="Cillian.McHugh" w:date="2025-09-30T23:59:00Z" w16du:dateUtc="2025-09-30T22:59:00Z"/>
                    <w:lang w:val="en-US"/>
                  </w:rPr>
                </w:rPrChange>
              </w:rPr>
              <w:pPrChange w:id="1253" w:author="Cillian.McHugh" w:date="2025-10-01T00:02:00Z" w16du:dateUtc="2025-09-30T23:02:00Z">
                <w:pPr>
                  <w:ind w:firstLine="0"/>
                </w:pPr>
              </w:pPrChange>
            </w:pPr>
            <w:ins w:id="1254" w:author="Cillian.McHugh" w:date="2025-09-30T23:59:00Z" w16du:dateUtc="2025-09-30T22:59:00Z">
              <w:r w:rsidRPr="00133979">
                <w:rPr>
                  <w:highlight w:val="yellow"/>
                  <w:lang w:val="en-US"/>
                  <w:rPrChange w:id="1255" w:author="Cillian.McHugh" w:date="2025-10-15T14:35:00Z" w16du:dateUtc="2025-10-15T13:35:00Z">
                    <w:rPr>
                      <w:lang w:val="en-US"/>
                    </w:rPr>
                  </w:rPrChange>
                </w:rPr>
                <w:t>Study 2c</w:t>
              </w:r>
            </w:ins>
          </w:p>
        </w:tc>
      </w:tr>
      <w:tr w:rsidR="00E66B4D" w:rsidRPr="00133979" w14:paraId="4F4A9FE7" w14:textId="77777777" w:rsidTr="00E66B4D">
        <w:trPr>
          <w:trHeight w:val="310"/>
          <w:ins w:id="1256" w:author="Cillian.McHugh" w:date="2025-09-30T23:59:00Z"/>
          <w:trPrChange w:id="1257" w:author="Cillian.McHugh" w:date="2025-10-01T00:02:00Z" w16du:dateUtc="2025-09-30T23:02:00Z">
            <w:trPr>
              <w:gridBefore w:val="1"/>
            </w:trPr>
          </w:trPrChange>
        </w:trPr>
        <w:tc>
          <w:tcPr>
            <w:tcW w:w="2791" w:type="dxa"/>
            <w:tcPrChange w:id="1258" w:author="Cillian.McHugh" w:date="2025-10-01T00:02:00Z" w16du:dateUtc="2025-09-30T23:02:00Z">
              <w:tcPr>
                <w:tcW w:w="3116" w:type="dxa"/>
                <w:gridSpan w:val="2"/>
              </w:tcPr>
            </w:tcPrChange>
          </w:tcPr>
          <w:p w14:paraId="268878C6" w14:textId="277F02E6" w:rsidR="00E66B4D" w:rsidRPr="00133979" w:rsidRDefault="00E66B4D" w:rsidP="00E66B4D">
            <w:pPr>
              <w:ind w:firstLine="0"/>
              <w:rPr>
                <w:ins w:id="1259" w:author="Cillian.McHugh" w:date="2025-09-30T23:59:00Z" w16du:dateUtc="2025-09-30T22:59:00Z"/>
                <w:highlight w:val="yellow"/>
                <w:lang w:val="en-US"/>
                <w:rPrChange w:id="1260" w:author="Cillian.McHugh" w:date="2025-10-15T14:35:00Z" w16du:dateUtc="2025-10-15T13:35:00Z">
                  <w:rPr>
                    <w:ins w:id="1261" w:author="Cillian.McHugh" w:date="2025-09-30T23:59:00Z" w16du:dateUtc="2025-09-30T22:59:00Z"/>
                    <w:lang w:val="en-US"/>
                  </w:rPr>
                </w:rPrChange>
              </w:rPr>
            </w:pPr>
            <w:ins w:id="1262" w:author="Cillian.McHugh" w:date="2025-09-30T23:59:00Z" w16du:dateUtc="2025-09-30T22:59:00Z">
              <w:r w:rsidRPr="00133979">
                <w:rPr>
                  <w:highlight w:val="yellow"/>
                  <w:lang w:val="en-US"/>
                  <w:rPrChange w:id="1263" w:author="Cillian.McHugh" w:date="2025-10-15T14:35:00Z" w16du:dateUtc="2025-10-15T13:35:00Z">
                    <w:rPr>
                      <w:lang w:val="en-US"/>
                    </w:rPr>
                  </w:rPrChange>
                </w:rPr>
                <w:t>Chile</w:t>
              </w:r>
            </w:ins>
          </w:p>
        </w:tc>
        <w:tc>
          <w:tcPr>
            <w:tcW w:w="2792" w:type="dxa"/>
            <w:tcPrChange w:id="1264" w:author="Cillian.McHugh" w:date="2025-10-01T00:02:00Z" w16du:dateUtc="2025-09-30T23:02:00Z">
              <w:tcPr>
                <w:tcW w:w="3117" w:type="dxa"/>
                <w:gridSpan w:val="2"/>
              </w:tcPr>
            </w:tcPrChange>
          </w:tcPr>
          <w:p w14:paraId="5C8E154D" w14:textId="21E13FF3" w:rsidR="00E66B4D" w:rsidRPr="00133979" w:rsidRDefault="00E66B4D">
            <w:pPr>
              <w:ind w:firstLine="0"/>
              <w:jc w:val="center"/>
              <w:rPr>
                <w:ins w:id="1265" w:author="Cillian.McHugh" w:date="2025-09-30T23:59:00Z" w16du:dateUtc="2025-09-30T22:59:00Z"/>
                <w:highlight w:val="yellow"/>
                <w:lang w:val="en-US"/>
                <w:rPrChange w:id="1266" w:author="Cillian.McHugh" w:date="2025-10-15T14:35:00Z" w16du:dateUtc="2025-10-15T13:35:00Z">
                  <w:rPr>
                    <w:ins w:id="1267" w:author="Cillian.McHugh" w:date="2025-09-30T23:59:00Z" w16du:dateUtc="2025-09-30T22:59:00Z"/>
                    <w:lang w:val="en-US"/>
                  </w:rPr>
                </w:rPrChange>
              </w:rPr>
              <w:pPrChange w:id="1268" w:author="Cillian.McHugh" w:date="2025-10-01T00:02:00Z" w16du:dateUtc="2025-09-30T23:02:00Z">
                <w:pPr>
                  <w:ind w:firstLine="0"/>
                </w:pPr>
              </w:pPrChange>
            </w:pPr>
            <w:ins w:id="1269" w:author="Cillian.McHugh" w:date="2025-09-30T23:59:00Z" w16du:dateUtc="2025-09-30T22:59:00Z">
              <w:r w:rsidRPr="00133979">
                <w:rPr>
                  <w:highlight w:val="yellow"/>
                  <w:lang w:val="en-US"/>
                  <w:rPrChange w:id="1270" w:author="Cillian.McHugh" w:date="2025-10-15T14:35:00Z" w16du:dateUtc="2025-10-15T13:35:00Z">
                    <w:rPr>
                      <w:lang w:val="en-US"/>
                    </w:rPr>
                  </w:rPrChange>
                </w:rPr>
                <w:t>Study</w:t>
              </w:r>
            </w:ins>
            <w:ins w:id="1271" w:author="Cillian.McHugh" w:date="2025-10-01T00:00:00Z" w16du:dateUtc="2025-09-30T23:00:00Z">
              <w:r w:rsidRPr="00133979">
                <w:rPr>
                  <w:highlight w:val="yellow"/>
                  <w:lang w:val="en-US"/>
                  <w:rPrChange w:id="1272" w:author="Cillian.McHugh" w:date="2025-10-15T14:35:00Z" w16du:dateUtc="2025-10-15T13:35:00Z">
                    <w:rPr>
                      <w:lang w:val="en-US"/>
                    </w:rPr>
                  </w:rPrChange>
                </w:rPr>
                <w:t xml:space="preserve"> 1d</w:t>
              </w:r>
            </w:ins>
          </w:p>
        </w:tc>
        <w:tc>
          <w:tcPr>
            <w:tcW w:w="2792" w:type="dxa"/>
            <w:tcPrChange w:id="1273" w:author="Cillian.McHugh" w:date="2025-10-01T00:02:00Z" w16du:dateUtc="2025-09-30T23:02:00Z">
              <w:tcPr>
                <w:tcW w:w="3117" w:type="dxa"/>
                <w:gridSpan w:val="2"/>
              </w:tcPr>
            </w:tcPrChange>
          </w:tcPr>
          <w:p w14:paraId="51D40EDA" w14:textId="7A0CB420" w:rsidR="00E66B4D" w:rsidRPr="00133979" w:rsidRDefault="00E66B4D">
            <w:pPr>
              <w:ind w:firstLine="0"/>
              <w:jc w:val="center"/>
              <w:rPr>
                <w:ins w:id="1274" w:author="Cillian.McHugh" w:date="2025-09-30T23:59:00Z" w16du:dateUtc="2025-09-30T22:59:00Z"/>
                <w:highlight w:val="yellow"/>
                <w:lang w:val="en-US"/>
                <w:rPrChange w:id="1275" w:author="Cillian.McHugh" w:date="2025-10-15T14:35:00Z" w16du:dateUtc="2025-10-15T13:35:00Z">
                  <w:rPr>
                    <w:ins w:id="1276" w:author="Cillian.McHugh" w:date="2025-09-30T23:59:00Z" w16du:dateUtc="2025-09-30T22:59:00Z"/>
                    <w:lang w:val="en-US"/>
                  </w:rPr>
                </w:rPrChange>
              </w:rPr>
              <w:pPrChange w:id="1277" w:author="Cillian.McHugh" w:date="2025-10-01T00:02:00Z" w16du:dateUtc="2025-09-30T23:02:00Z">
                <w:pPr>
                  <w:ind w:firstLine="0"/>
                </w:pPr>
              </w:pPrChange>
            </w:pPr>
            <w:ins w:id="1278" w:author="Cillian.McHugh" w:date="2025-10-01T00:00:00Z" w16du:dateUtc="2025-09-30T23:00:00Z">
              <w:r w:rsidRPr="00133979">
                <w:rPr>
                  <w:highlight w:val="yellow"/>
                  <w:lang w:val="en-US"/>
                  <w:rPrChange w:id="1279" w:author="Cillian.McHugh" w:date="2025-10-15T14:35:00Z" w16du:dateUtc="2025-10-15T13:35:00Z">
                    <w:rPr>
                      <w:lang w:val="en-US"/>
                    </w:rPr>
                  </w:rPrChange>
                </w:rPr>
                <w:t>Study 2d</w:t>
              </w:r>
            </w:ins>
          </w:p>
        </w:tc>
      </w:tr>
      <w:tr w:rsidR="00E66B4D" w:rsidRPr="00133979" w14:paraId="4D19EEC5" w14:textId="77777777" w:rsidTr="00E66B4D">
        <w:trPr>
          <w:trHeight w:val="310"/>
          <w:ins w:id="1280" w:author="Cillian.McHugh" w:date="2025-09-30T23:59:00Z"/>
          <w:trPrChange w:id="1281" w:author="Cillian.McHugh" w:date="2025-10-01T00:02:00Z" w16du:dateUtc="2025-09-30T23:02:00Z">
            <w:trPr>
              <w:gridBefore w:val="1"/>
            </w:trPr>
          </w:trPrChange>
        </w:trPr>
        <w:tc>
          <w:tcPr>
            <w:tcW w:w="2791" w:type="dxa"/>
            <w:tcPrChange w:id="1282" w:author="Cillian.McHugh" w:date="2025-10-01T00:02:00Z" w16du:dateUtc="2025-09-30T23:02:00Z">
              <w:tcPr>
                <w:tcW w:w="3116" w:type="dxa"/>
                <w:gridSpan w:val="2"/>
              </w:tcPr>
            </w:tcPrChange>
          </w:tcPr>
          <w:p w14:paraId="7CE55188" w14:textId="6A583BF2" w:rsidR="00E66B4D" w:rsidRPr="00133979" w:rsidRDefault="00E66B4D" w:rsidP="00E66B4D">
            <w:pPr>
              <w:ind w:firstLine="0"/>
              <w:rPr>
                <w:ins w:id="1283" w:author="Cillian.McHugh" w:date="2025-09-30T23:59:00Z" w16du:dateUtc="2025-09-30T22:59:00Z"/>
                <w:highlight w:val="yellow"/>
                <w:lang w:val="en-US"/>
                <w:rPrChange w:id="1284" w:author="Cillian.McHugh" w:date="2025-10-15T14:35:00Z" w16du:dateUtc="2025-10-15T13:35:00Z">
                  <w:rPr>
                    <w:ins w:id="1285" w:author="Cillian.McHugh" w:date="2025-09-30T23:59:00Z" w16du:dateUtc="2025-09-30T22:59:00Z"/>
                    <w:lang w:val="en-US"/>
                  </w:rPr>
                </w:rPrChange>
              </w:rPr>
            </w:pPr>
            <w:ins w:id="1286" w:author="Cillian.McHugh" w:date="2025-10-01T00:00:00Z" w16du:dateUtc="2025-09-30T23:00:00Z">
              <w:r w:rsidRPr="00133979">
                <w:rPr>
                  <w:highlight w:val="yellow"/>
                  <w:lang w:val="en-US"/>
                  <w:rPrChange w:id="1287" w:author="Cillian.McHugh" w:date="2025-10-15T14:35:00Z" w16du:dateUtc="2025-10-15T13:35:00Z">
                    <w:rPr>
                      <w:lang w:val="en-US"/>
                    </w:rPr>
                  </w:rPrChange>
                </w:rPr>
                <w:t>USA</w:t>
              </w:r>
            </w:ins>
          </w:p>
        </w:tc>
        <w:tc>
          <w:tcPr>
            <w:tcW w:w="2792" w:type="dxa"/>
            <w:tcPrChange w:id="1288" w:author="Cillian.McHugh" w:date="2025-10-01T00:02:00Z" w16du:dateUtc="2025-09-30T23:02:00Z">
              <w:tcPr>
                <w:tcW w:w="3117" w:type="dxa"/>
                <w:gridSpan w:val="2"/>
              </w:tcPr>
            </w:tcPrChange>
          </w:tcPr>
          <w:p w14:paraId="0475CED6" w14:textId="502FF154" w:rsidR="00E66B4D" w:rsidRPr="00133979" w:rsidRDefault="00E66B4D">
            <w:pPr>
              <w:ind w:firstLine="0"/>
              <w:jc w:val="center"/>
              <w:rPr>
                <w:ins w:id="1289" w:author="Cillian.McHugh" w:date="2025-09-30T23:59:00Z" w16du:dateUtc="2025-09-30T22:59:00Z"/>
                <w:highlight w:val="yellow"/>
                <w:lang w:val="en-US"/>
                <w:rPrChange w:id="1290" w:author="Cillian.McHugh" w:date="2025-10-15T14:35:00Z" w16du:dateUtc="2025-10-15T13:35:00Z">
                  <w:rPr>
                    <w:ins w:id="1291" w:author="Cillian.McHugh" w:date="2025-09-30T23:59:00Z" w16du:dateUtc="2025-09-30T22:59:00Z"/>
                    <w:lang w:val="en-US"/>
                  </w:rPr>
                </w:rPrChange>
              </w:rPr>
              <w:pPrChange w:id="1292" w:author="Cillian.McHugh" w:date="2025-10-01T00:02:00Z" w16du:dateUtc="2025-09-30T23:02:00Z">
                <w:pPr>
                  <w:ind w:firstLine="0"/>
                </w:pPr>
              </w:pPrChange>
            </w:pPr>
            <w:ins w:id="1293" w:author="Cillian.McHugh" w:date="2025-10-01T00:00:00Z" w16du:dateUtc="2025-09-30T23:00:00Z">
              <w:r w:rsidRPr="00133979">
                <w:rPr>
                  <w:highlight w:val="yellow"/>
                  <w:lang w:val="en-US"/>
                  <w:rPrChange w:id="1294" w:author="Cillian.McHugh" w:date="2025-10-15T14:35:00Z" w16du:dateUtc="2025-10-15T13:35:00Z">
                    <w:rPr>
                      <w:lang w:val="en-US"/>
                    </w:rPr>
                  </w:rPrChange>
                </w:rPr>
                <w:t>Study 1e</w:t>
              </w:r>
            </w:ins>
          </w:p>
        </w:tc>
        <w:tc>
          <w:tcPr>
            <w:tcW w:w="2792" w:type="dxa"/>
            <w:tcPrChange w:id="1295" w:author="Cillian.McHugh" w:date="2025-10-01T00:02:00Z" w16du:dateUtc="2025-09-30T23:02:00Z">
              <w:tcPr>
                <w:tcW w:w="3117" w:type="dxa"/>
                <w:gridSpan w:val="2"/>
              </w:tcPr>
            </w:tcPrChange>
          </w:tcPr>
          <w:p w14:paraId="368CA81B" w14:textId="6707EB2B" w:rsidR="00E66B4D" w:rsidRPr="00133979" w:rsidRDefault="00E66B4D">
            <w:pPr>
              <w:ind w:firstLine="0"/>
              <w:jc w:val="center"/>
              <w:rPr>
                <w:ins w:id="1296" w:author="Cillian.McHugh" w:date="2025-09-30T23:59:00Z" w16du:dateUtc="2025-09-30T22:59:00Z"/>
                <w:highlight w:val="yellow"/>
                <w:lang w:val="en-US"/>
                <w:rPrChange w:id="1297" w:author="Cillian.McHugh" w:date="2025-10-15T14:35:00Z" w16du:dateUtc="2025-10-15T13:35:00Z">
                  <w:rPr>
                    <w:ins w:id="1298" w:author="Cillian.McHugh" w:date="2025-09-30T23:59:00Z" w16du:dateUtc="2025-09-30T22:59:00Z"/>
                    <w:lang w:val="en-US"/>
                  </w:rPr>
                </w:rPrChange>
              </w:rPr>
              <w:pPrChange w:id="1299" w:author="Cillian.McHugh" w:date="2025-10-01T00:02:00Z" w16du:dateUtc="2025-09-30T23:02:00Z">
                <w:pPr>
                  <w:ind w:firstLine="0"/>
                </w:pPr>
              </w:pPrChange>
            </w:pPr>
            <w:ins w:id="1300" w:author="Cillian.McHugh" w:date="2025-10-01T00:00:00Z" w16du:dateUtc="2025-09-30T23:00:00Z">
              <w:r w:rsidRPr="00133979">
                <w:rPr>
                  <w:highlight w:val="yellow"/>
                  <w:lang w:val="en-US"/>
                  <w:rPrChange w:id="1301" w:author="Cillian.McHugh" w:date="2025-10-15T14:35:00Z" w16du:dateUtc="2025-10-15T13:35:00Z">
                    <w:rPr>
                      <w:lang w:val="en-US"/>
                    </w:rPr>
                  </w:rPrChange>
                </w:rPr>
                <w:t>Study 2e</w:t>
              </w:r>
            </w:ins>
          </w:p>
        </w:tc>
      </w:tr>
      <w:tr w:rsidR="00E66B4D" w:rsidRPr="00133979" w14:paraId="3A3F00A8" w14:textId="77777777" w:rsidTr="00E66B4D">
        <w:trPr>
          <w:trHeight w:val="289"/>
          <w:ins w:id="1302" w:author="Cillian.McHugh" w:date="2025-10-01T00:00:00Z"/>
          <w:trPrChange w:id="1303" w:author="Cillian.McHugh" w:date="2025-10-01T00:02:00Z" w16du:dateUtc="2025-09-30T23:02:00Z">
            <w:trPr>
              <w:gridBefore w:val="1"/>
            </w:trPr>
          </w:trPrChange>
        </w:trPr>
        <w:tc>
          <w:tcPr>
            <w:tcW w:w="2791" w:type="dxa"/>
            <w:tcPrChange w:id="1304" w:author="Cillian.McHugh" w:date="2025-10-01T00:02:00Z" w16du:dateUtc="2025-09-30T23:02:00Z">
              <w:tcPr>
                <w:tcW w:w="3116" w:type="dxa"/>
                <w:gridSpan w:val="2"/>
              </w:tcPr>
            </w:tcPrChange>
          </w:tcPr>
          <w:p w14:paraId="1D105D0C" w14:textId="0CFCC37E" w:rsidR="00E66B4D" w:rsidRPr="00133979" w:rsidRDefault="00E66B4D" w:rsidP="00E66B4D">
            <w:pPr>
              <w:ind w:firstLine="0"/>
              <w:rPr>
                <w:ins w:id="1305" w:author="Cillian.McHugh" w:date="2025-10-01T00:00:00Z" w16du:dateUtc="2025-09-30T23:00:00Z"/>
                <w:highlight w:val="yellow"/>
                <w:lang w:val="en-US"/>
                <w:rPrChange w:id="1306" w:author="Cillian.McHugh" w:date="2025-10-15T14:35:00Z" w16du:dateUtc="2025-10-15T13:35:00Z">
                  <w:rPr>
                    <w:ins w:id="1307" w:author="Cillian.McHugh" w:date="2025-10-01T00:00:00Z" w16du:dateUtc="2025-09-30T23:00:00Z"/>
                    <w:lang w:val="en-US"/>
                  </w:rPr>
                </w:rPrChange>
              </w:rPr>
            </w:pPr>
            <w:ins w:id="1308" w:author="Cillian.McHugh" w:date="2025-10-01T00:00:00Z" w16du:dateUtc="2025-09-30T23:00:00Z">
              <w:r w:rsidRPr="00133979">
                <w:rPr>
                  <w:highlight w:val="yellow"/>
                  <w:lang w:val="en-US"/>
                  <w:rPrChange w:id="1309" w:author="Cillian.McHugh" w:date="2025-10-15T14:35:00Z" w16du:dateUtc="2025-10-15T13:35:00Z">
                    <w:rPr>
                      <w:lang w:val="en-US"/>
                    </w:rPr>
                  </w:rPrChange>
                </w:rPr>
                <w:t>Belgium</w:t>
              </w:r>
            </w:ins>
          </w:p>
        </w:tc>
        <w:tc>
          <w:tcPr>
            <w:tcW w:w="2792" w:type="dxa"/>
            <w:tcPrChange w:id="1310" w:author="Cillian.McHugh" w:date="2025-10-01T00:02:00Z" w16du:dateUtc="2025-09-30T23:02:00Z">
              <w:tcPr>
                <w:tcW w:w="3117" w:type="dxa"/>
                <w:gridSpan w:val="2"/>
              </w:tcPr>
            </w:tcPrChange>
          </w:tcPr>
          <w:p w14:paraId="17CE5AD2" w14:textId="26A14106" w:rsidR="00E66B4D" w:rsidRPr="00133979" w:rsidRDefault="00E66B4D">
            <w:pPr>
              <w:ind w:firstLine="0"/>
              <w:jc w:val="center"/>
              <w:rPr>
                <w:ins w:id="1311" w:author="Cillian.McHugh" w:date="2025-10-01T00:00:00Z" w16du:dateUtc="2025-09-30T23:00:00Z"/>
                <w:highlight w:val="yellow"/>
                <w:lang w:val="en-US"/>
                <w:rPrChange w:id="1312" w:author="Cillian.McHugh" w:date="2025-10-15T14:35:00Z" w16du:dateUtc="2025-10-15T13:35:00Z">
                  <w:rPr>
                    <w:ins w:id="1313" w:author="Cillian.McHugh" w:date="2025-10-01T00:00:00Z" w16du:dateUtc="2025-09-30T23:00:00Z"/>
                    <w:lang w:val="en-US"/>
                  </w:rPr>
                </w:rPrChange>
              </w:rPr>
              <w:pPrChange w:id="1314" w:author="Cillian.McHugh" w:date="2025-10-01T00:02:00Z" w16du:dateUtc="2025-09-30T23:02:00Z">
                <w:pPr>
                  <w:ind w:firstLine="0"/>
                </w:pPr>
              </w:pPrChange>
            </w:pPr>
            <w:ins w:id="1315" w:author="Cillian.McHugh" w:date="2025-10-01T00:00:00Z" w16du:dateUtc="2025-09-30T23:00:00Z">
              <w:r w:rsidRPr="00133979">
                <w:rPr>
                  <w:highlight w:val="yellow"/>
                  <w:lang w:val="en-US"/>
                  <w:rPrChange w:id="1316" w:author="Cillian.McHugh" w:date="2025-10-15T14:35:00Z" w16du:dateUtc="2025-10-15T13:35:00Z">
                    <w:rPr>
                      <w:lang w:val="en-US"/>
                    </w:rPr>
                  </w:rPrChange>
                </w:rPr>
                <w:t>Study 1f</w:t>
              </w:r>
            </w:ins>
          </w:p>
        </w:tc>
        <w:tc>
          <w:tcPr>
            <w:tcW w:w="2792" w:type="dxa"/>
            <w:tcPrChange w:id="1317" w:author="Cillian.McHugh" w:date="2025-10-01T00:02:00Z" w16du:dateUtc="2025-09-30T23:02:00Z">
              <w:tcPr>
                <w:tcW w:w="3117" w:type="dxa"/>
                <w:gridSpan w:val="2"/>
              </w:tcPr>
            </w:tcPrChange>
          </w:tcPr>
          <w:p w14:paraId="627EEC60" w14:textId="70544361" w:rsidR="00E66B4D" w:rsidRPr="00133979" w:rsidRDefault="00E66B4D">
            <w:pPr>
              <w:ind w:firstLine="0"/>
              <w:jc w:val="center"/>
              <w:rPr>
                <w:ins w:id="1318" w:author="Cillian.McHugh" w:date="2025-10-01T00:00:00Z" w16du:dateUtc="2025-09-30T23:00:00Z"/>
                <w:highlight w:val="yellow"/>
                <w:lang w:val="en-US"/>
                <w:rPrChange w:id="1319" w:author="Cillian.McHugh" w:date="2025-10-15T14:35:00Z" w16du:dateUtc="2025-10-15T13:35:00Z">
                  <w:rPr>
                    <w:ins w:id="1320" w:author="Cillian.McHugh" w:date="2025-10-01T00:00:00Z" w16du:dateUtc="2025-09-30T23:00:00Z"/>
                    <w:lang w:val="en-US"/>
                  </w:rPr>
                </w:rPrChange>
              </w:rPr>
              <w:pPrChange w:id="1321" w:author="Cillian.McHugh" w:date="2025-10-01T00:02:00Z" w16du:dateUtc="2025-09-30T23:02:00Z">
                <w:pPr>
                  <w:ind w:firstLine="0"/>
                </w:pPr>
              </w:pPrChange>
            </w:pPr>
            <w:ins w:id="1322" w:author="Cillian.McHugh" w:date="2025-10-01T00:00:00Z" w16du:dateUtc="2025-09-30T23:00:00Z">
              <w:r w:rsidRPr="00133979">
                <w:rPr>
                  <w:highlight w:val="yellow"/>
                  <w:lang w:val="en-US"/>
                  <w:rPrChange w:id="1323" w:author="Cillian.McHugh" w:date="2025-10-15T14:35:00Z" w16du:dateUtc="2025-10-15T13:35:00Z">
                    <w:rPr>
                      <w:lang w:val="en-US"/>
                    </w:rPr>
                  </w:rPrChange>
                </w:rPr>
                <w:t>Study 2f</w:t>
              </w:r>
            </w:ins>
          </w:p>
        </w:tc>
      </w:tr>
      <w:bookmarkEnd w:id="1155"/>
    </w:tbl>
    <w:p w14:paraId="0F94E3AB" w14:textId="096538C7" w:rsidR="00D617C1" w:rsidRPr="00133979" w:rsidRDefault="00D617C1" w:rsidP="00D617C1">
      <w:pPr>
        <w:rPr>
          <w:highlight w:val="yellow"/>
          <w:lang w:val="en-US"/>
          <w:rPrChange w:id="1324" w:author="Cillian.McHugh" w:date="2025-10-15T14:35:00Z" w16du:dateUtc="2025-10-15T13:35:00Z">
            <w:rPr>
              <w:lang w:val="en-US"/>
            </w:rPr>
          </w:rPrChange>
        </w:rPr>
      </w:pPr>
    </w:p>
    <w:p w14:paraId="0E1D880F" w14:textId="7AB6EBF9" w:rsidR="00ED6F24" w:rsidRDefault="00ED6F24" w:rsidP="007F3944">
      <w:pPr>
        <w:pStyle w:val="Heading1"/>
        <w:rPr>
          <w:ins w:id="1325" w:author="Cillian.McHugh" w:date="2025-09-30T23:53:00Z" w16du:dateUtc="2025-09-30T22:53:00Z"/>
          <w:lang w:val="en-US"/>
        </w:rPr>
      </w:pPr>
      <w:ins w:id="1326" w:author="Cillian.McHugh" w:date="2025-09-23T15:59:00Z" w16du:dateUtc="2025-09-23T14:59:00Z">
        <w:r w:rsidRPr="00133979">
          <w:rPr>
            <w:highlight w:val="yellow"/>
            <w:lang w:val="en-US"/>
            <w:rPrChange w:id="1327" w:author="Cillian.McHugh" w:date="2025-10-15T14:35:00Z" w16du:dateUtc="2025-10-15T13:35:00Z">
              <w:rPr>
                <w:lang w:val="en-US"/>
              </w:rPr>
            </w:rPrChange>
          </w:rPr>
          <w:t>Study 1</w:t>
        </w:r>
      </w:ins>
      <w:ins w:id="1328" w:author="Cillian.McHugh" w:date="2025-09-30T23:56:00Z" w16du:dateUtc="2025-09-30T22:56:00Z">
        <w:r w:rsidR="00D617C1" w:rsidRPr="00133979">
          <w:rPr>
            <w:highlight w:val="yellow"/>
            <w:lang w:val="en-US"/>
            <w:rPrChange w:id="1329" w:author="Cillian.McHugh" w:date="2025-10-15T14:35:00Z" w16du:dateUtc="2025-10-15T13:35:00Z">
              <w:rPr>
                <w:lang w:val="en-US"/>
              </w:rPr>
            </w:rPrChange>
          </w:rPr>
          <w:t>a-e</w:t>
        </w:r>
      </w:ins>
    </w:p>
    <w:p w14:paraId="1620C2BD" w14:textId="706C8454" w:rsidR="007F3944" w:rsidRPr="007F3944" w:rsidRDefault="007F3944">
      <w:pPr>
        <w:pStyle w:val="Heading2"/>
        <w:pPrChange w:id="1330" w:author="Cillian.McHugh" w:date="2025-09-23T16:00:00Z" w16du:dateUtc="2025-09-23T15:00:00Z">
          <w:pPr>
            <w:pStyle w:val="Heading1"/>
          </w:pPr>
        </w:pPrChange>
      </w:pPr>
      <w:r w:rsidRPr="007F3944">
        <w:t>Method</w:t>
      </w:r>
    </w:p>
    <w:p w14:paraId="01DB8264" w14:textId="77777777" w:rsidR="007F3944" w:rsidRPr="007F3944" w:rsidRDefault="007F3944">
      <w:pPr>
        <w:pStyle w:val="Heading3"/>
        <w:rPr>
          <w:lang w:val="en-US"/>
        </w:rPr>
        <w:pPrChange w:id="1331" w:author="Cillian.McHugh" w:date="2025-09-23T16:00:00Z" w16du:dateUtc="2025-09-23T15:00:00Z">
          <w:pPr>
            <w:pStyle w:val="Heading2"/>
          </w:pPr>
        </w:pPrChange>
      </w:pPr>
      <w:r w:rsidRPr="007F3944">
        <w:rPr>
          <w:lang w:val="en-US"/>
        </w:rPr>
        <w:t>Participants and Design</w:t>
      </w:r>
    </w:p>
    <w:p w14:paraId="6FF13054" w14:textId="668669AD" w:rsidR="00C23C4A" w:rsidRPr="00B1216F" w:rsidRDefault="003756B5" w:rsidP="003756B5">
      <w:pPr>
        <w:rPr>
          <w:ins w:id="1332" w:author="Cillian.McHugh" w:date="2025-09-23T20:57:00Z" w16du:dateUtc="2025-09-23T19:57:00Z"/>
          <w:highlight w:val="yellow"/>
          <w:lang w:val="en-US"/>
          <w:rPrChange w:id="1333" w:author="Cillian.McHugh" w:date="2025-10-15T16:03:00Z" w16du:dateUtc="2025-10-15T15:03:00Z">
            <w:rPr>
              <w:ins w:id="1334" w:author="Cillian.McHugh" w:date="2025-09-23T20:57:00Z" w16du:dateUtc="2025-09-23T19:57:00Z"/>
              <w:lang w:val="en-US"/>
            </w:rPr>
          </w:rPrChange>
        </w:rPr>
      </w:pPr>
      <w:ins w:id="1335" w:author="Cillian.McHugh" w:date="2025-09-23T20:41:00Z" w16du:dateUtc="2025-09-23T19:41:00Z">
        <w:r w:rsidRPr="00B1216F">
          <w:rPr>
            <w:highlight w:val="yellow"/>
            <w:lang w:val="en-US"/>
            <w:rPrChange w:id="1336" w:author="Cillian.McHugh" w:date="2025-10-15T16:02:00Z" w16du:dateUtc="2025-10-15T15:02:00Z">
              <w:rPr>
                <w:lang w:val="en-US"/>
              </w:rPr>
            </w:rPrChange>
          </w:rPr>
          <w:t xml:space="preserve">Study 1 will be a </w:t>
        </w:r>
      </w:ins>
      <w:ins w:id="1337" w:author="Cillian.McHugh" w:date="2025-10-14T23:39:00Z" w16du:dateUtc="2025-10-14T22:39:00Z">
        <w:r w:rsidR="00E769AC" w:rsidRPr="00B1216F">
          <w:rPr>
            <w:highlight w:val="yellow"/>
            <w:lang w:val="en-US"/>
            <w:rPrChange w:id="1338" w:author="Cillian.McHugh" w:date="2025-10-15T16:02:00Z" w16du:dateUtc="2025-10-15T15:02:00Z">
              <w:rPr>
                <w:lang w:val="en-US"/>
              </w:rPr>
            </w:rPrChange>
          </w:rPr>
          <w:t xml:space="preserve">mixed </w:t>
        </w:r>
      </w:ins>
      <w:ins w:id="1339" w:author="Cillian.McHugh" w:date="2025-09-23T20:41:00Z" w16du:dateUtc="2025-09-23T19:41:00Z">
        <w:r w:rsidRPr="00B1216F">
          <w:rPr>
            <w:highlight w:val="yellow"/>
            <w:lang w:val="en-US"/>
            <w:rPrChange w:id="1340" w:author="Cillian.McHugh" w:date="2025-10-15T16:02:00Z" w16du:dateUtc="2025-10-15T15:02:00Z">
              <w:rPr>
                <w:lang w:val="en-US"/>
              </w:rPr>
            </w:rPrChange>
          </w:rPr>
          <w:t>between</w:t>
        </w:r>
      </w:ins>
      <w:ins w:id="1341" w:author="Cillian.McHugh" w:date="2025-10-14T23:39:00Z" w16du:dateUtc="2025-10-14T22:39:00Z">
        <w:r w:rsidR="00E769AC" w:rsidRPr="00B1216F">
          <w:rPr>
            <w:highlight w:val="yellow"/>
            <w:lang w:val="en-US"/>
            <w:rPrChange w:id="1342" w:author="Cillian.McHugh" w:date="2025-10-15T16:02:00Z" w16du:dateUtc="2025-10-15T15:02:00Z">
              <w:rPr>
                <w:lang w:val="en-US"/>
              </w:rPr>
            </w:rPrChange>
          </w:rPr>
          <w:t>-within</w:t>
        </w:r>
      </w:ins>
      <w:ins w:id="1343" w:author="Cillian.McHugh" w:date="2025-10-01T10:59:00Z" w16du:dateUtc="2025-10-01T09:59:00Z">
        <w:r w:rsidR="009825AF" w:rsidRPr="00B1216F">
          <w:rPr>
            <w:highlight w:val="yellow"/>
            <w:lang w:val="en-US"/>
            <w:rPrChange w:id="1344" w:author="Cillian.McHugh" w:date="2025-10-15T16:02:00Z" w16du:dateUtc="2025-10-15T15:02:00Z">
              <w:rPr>
                <w:lang w:val="en-US"/>
              </w:rPr>
            </w:rPrChange>
          </w:rPr>
          <w:t>-</w:t>
        </w:r>
      </w:ins>
      <w:ins w:id="1345" w:author="Cillian.McHugh" w:date="2025-09-23T20:41:00Z" w16du:dateUtc="2025-09-23T19:41:00Z">
        <w:r w:rsidRPr="00B1216F">
          <w:rPr>
            <w:highlight w:val="yellow"/>
            <w:lang w:val="en-US"/>
            <w:rPrChange w:id="1346" w:author="Cillian.McHugh" w:date="2025-10-15T16:02:00Z" w16du:dateUtc="2025-10-15T15:02:00Z">
              <w:rPr>
                <w:lang w:val="en-US"/>
              </w:rPr>
            </w:rPrChange>
          </w:rPr>
          <w:t>subjects design.</w:t>
        </w:r>
        <w:r>
          <w:rPr>
            <w:lang w:val="en-US"/>
          </w:rPr>
          <w:t xml:space="preserve"> </w:t>
        </w:r>
      </w:ins>
      <w:del w:id="1347" w:author="Cillian.McHugh" w:date="2025-09-23T20:41:00Z" w16du:dateUtc="2025-09-23T19:41:00Z">
        <w:r w:rsidR="007F3944" w:rsidRPr="007F3944" w:rsidDel="003756B5">
          <w:rPr>
            <w:lang w:val="en-US"/>
          </w:rPr>
          <w:delText xml:space="preserve">The proposed study will be a 2 × 3 between-subjects design. </w:delText>
        </w:r>
      </w:del>
      <w:r w:rsidR="007F3944" w:rsidRPr="007F3944">
        <w:rPr>
          <w:lang w:val="en-US"/>
        </w:rPr>
        <w:t>The</w:t>
      </w:r>
      <w:ins w:id="1348" w:author="Cillian.McHugh" w:date="2025-10-14T23:39:00Z" w16du:dateUtc="2025-10-14T22:39:00Z">
        <w:r w:rsidR="00E769AC">
          <w:rPr>
            <w:lang w:val="en-US"/>
          </w:rPr>
          <w:t xml:space="preserve"> </w:t>
        </w:r>
        <w:r w:rsidR="00E769AC" w:rsidRPr="00B1216F">
          <w:rPr>
            <w:highlight w:val="yellow"/>
            <w:lang w:val="en-US"/>
            <w:rPrChange w:id="1349" w:author="Cillian.McHugh" w:date="2025-10-15T16:02:00Z" w16du:dateUtc="2025-10-15T15:02:00Z">
              <w:rPr>
                <w:lang w:val="en-US"/>
              </w:rPr>
            </w:rPrChange>
          </w:rPr>
          <w:t>first</w:t>
        </w:r>
      </w:ins>
      <w:r w:rsidR="007F3944" w:rsidRPr="007F3944">
        <w:rPr>
          <w:lang w:val="en-US"/>
        </w:rPr>
        <w:t xml:space="preserve"> dependent variable is rates of reason-giving/dumbfounding</w:t>
      </w:r>
      <w:ins w:id="1350" w:author="Cillian.McHugh" w:date="2025-10-01T11:03:00Z" w16du:dateUtc="2025-10-01T10:03:00Z">
        <w:r w:rsidR="009825AF" w:rsidRPr="00B1216F">
          <w:rPr>
            <w:highlight w:val="yellow"/>
            <w:lang w:val="en-US"/>
            <w:rPrChange w:id="1351" w:author="Cillian.McHugh" w:date="2025-10-15T16:02:00Z" w16du:dateUtc="2025-10-15T15:02:00Z">
              <w:rPr>
                <w:lang w:val="en-US"/>
              </w:rPr>
            </w:rPrChange>
          </w:rPr>
          <w:t xml:space="preserve">, assessed using two measures: </w:t>
        </w:r>
      </w:ins>
      <w:ins w:id="1352" w:author="Cillian.McHugh" w:date="2025-10-01T11:05:00Z" w16du:dateUtc="2025-10-01T10:05:00Z">
        <w:r w:rsidR="009825AF" w:rsidRPr="00B1216F">
          <w:rPr>
            <w:highlight w:val="yellow"/>
            <w:lang w:val="en-US"/>
            <w:rPrChange w:id="1353" w:author="Cillian.McHugh" w:date="2025-10-15T16:02:00Z" w16du:dateUtc="2025-10-15T15:02:00Z">
              <w:rPr>
                <w:lang w:val="en-US"/>
              </w:rPr>
            </w:rPrChange>
          </w:rPr>
          <w:t>(</w:t>
        </w:r>
        <w:proofErr w:type="spellStart"/>
        <w:r w:rsidR="009825AF" w:rsidRPr="00B1216F">
          <w:rPr>
            <w:highlight w:val="yellow"/>
            <w:lang w:val="en-US"/>
            <w:rPrChange w:id="1354" w:author="Cillian.McHugh" w:date="2025-10-15T16:02:00Z" w16du:dateUtc="2025-10-15T15:02:00Z">
              <w:rPr>
                <w:lang w:val="en-US"/>
              </w:rPr>
            </w:rPrChange>
          </w:rPr>
          <w:t>i</w:t>
        </w:r>
        <w:proofErr w:type="spellEnd"/>
        <w:r w:rsidR="009825AF" w:rsidRPr="00B1216F">
          <w:rPr>
            <w:highlight w:val="yellow"/>
            <w:lang w:val="en-US"/>
            <w:rPrChange w:id="1355" w:author="Cillian.McHugh" w:date="2025-10-15T16:02:00Z" w16du:dateUtc="2025-10-15T15:02:00Z">
              <w:rPr>
                <w:lang w:val="en-US"/>
              </w:rPr>
            </w:rPrChange>
          </w:rPr>
          <w:t xml:space="preserve">) </w:t>
        </w:r>
      </w:ins>
      <w:ins w:id="1356" w:author="Cillian.McHugh" w:date="2025-10-01T11:03:00Z" w16du:dateUtc="2025-10-01T10:03:00Z">
        <w:r w:rsidR="009825AF" w:rsidRPr="00B1216F">
          <w:rPr>
            <w:highlight w:val="yellow"/>
            <w:lang w:val="en-US"/>
            <w:rPrChange w:id="1357" w:author="Cillian.McHugh" w:date="2025-10-15T16:02:00Z" w16du:dateUtc="2025-10-15T15:02:00Z">
              <w:rPr>
                <w:lang w:val="en-US"/>
              </w:rPr>
            </w:rPrChange>
          </w:rPr>
          <w:t xml:space="preserve">the primary measure will be responses to </w:t>
        </w:r>
      </w:ins>
      <w:del w:id="1358" w:author="Cillian.McHugh" w:date="2025-10-01T11:01:00Z" w16du:dateUtc="2025-10-01T10:01:00Z">
        <w:r w:rsidR="007F3944" w:rsidRPr="00B1216F" w:rsidDel="009825AF">
          <w:rPr>
            <w:highlight w:val="yellow"/>
            <w:lang w:val="en-US"/>
            <w:rPrChange w:id="1359" w:author="Cillian.McHugh" w:date="2025-10-15T16:02:00Z" w16du:dateUtc="2025-10-15T15:02:00Z">
              <w:rPr>
                <w:lang w:val="en-US"/>
              </w:rPr>
            </w:rPrChange>
          </w:rPr>
          <w:delText xml:space="preserve"> (</w:delText>
        </w:r>
      </w:del>
      <w:del w:id="1360" w:author="Cillian.McHugh" w:date="2025-10-01T11:03:00Z" w16du:dateUtc="2025-10-01T10:03:00Z">
        <w:r w:rsidR="007F3944" w:rsidRPr="00B1216F" w:rsidDel="009825AF">
          <w:rPr>
            <w:highlight w:val="yellow"/>
            <w:lang w:val="en-US"/>
            <w:rPrChange w:id="1361" w:author="Cillian.McHugh" w:date="2025-10-15T16:02:00Z" w16du:dateUtc="2025-10-15T15:02:00Z">
              <w:rPr>
                <w:lang w:val="en-US"/>
              </w:rPr>
            </w:rPrChange>
          </w:rPr>
          <w:delText>measured using</w:delText>
        </w:r>
      </w:del>
      <w:r w:rsidR="007F3944" w:rsidRPr="00B1216F">
        <w:rPr>
          <w:highlight w:val="yellow"/>
          <w:lang w:val="en-US"/>
          <w:rPrChange w:id="1362" w:author="Cillian.McHugh" w:date="2025-10-15T16:02:00Z" w16du:dateUtc="2025-10-15T15:02:00Z">
            <w:rPr>
              <w:lang w:val="en-US"/>
            </w:rPr>
          </w:rPrChange>
        </w:rPr>
        <w:t xml:space="preserve"> the critical slide </w:t>
      </w:r>
      <w:ins w:id="1363" w:author="Cillian.McHugh" w:date="2025-10-01T11:03:00Z" w16du:dateUtc="2025-10-01T10:03:00Z">
        <w:r w:rsidR="009825AF" w:rsidRPr="00B1216F">
          <w:rPr>
            <w:highlight w:val="yellow"/>
            <w:lang w:val="en-US"/>
            <w:rPrChange w:id="1364" w:author="Cillian.McHugh" w:date="2025-10-15T16:02:00Z" w16du:dateUtc="2025-10-15T15:02:00Z">
              <w:rPr>
                <w:lang w:val="en-US"/>
              </w:rPr>
            </w:rPrChange>
          </w:rPr>
          <w:t>which has</w:t>
        </w:r>
      </w:ins>
      <w:del w:id="1365" w:author="Cillian.McHugh" w:date="2025-10-01T11:03:00Z" w16du:dateUtc="2025-10-01T10:03:00Z">
        <w:r w:rsidR="007F3944" w:rsidRPr="00B1216F" w:rsidDel="009825AF">
          <w:rPr>
            <w:highlight w:val="yellow"/>
            <w:lang w:val="en-US"/>
            <w:rPrChange w:id="1366" w:author="Cillian.McHugh" w:date="2025-10-15T16:02:00Z" w16du:dateUtc="2025-10-15T15:02:00Z">
              <w:rPr>
                <w:lang w:val="en-US"/>
              </w:rPr>
            </w:rPrChange>
          </w:rPr>
          <w:delText>with</w:delText>
        </w:r>
      </w:del>
      <w:r w:rsidR="007F3944" w:rsidRPr="00B1216F">
        <w:rPr>
          <w:highlight w:val="yellow"/>
          <w:lang w:val="en-US"/>
          <w:rPrChange w:id="1367" w:author="Cillian.McHugh" w:date="2025-10-15T16:02:00Z" w16du:dateUtc="2025-10-15T15:02:00Z">
            <w:rPr>
              <w:lang w:val="en-US"/>
            </w:rPr>
          </w:rPrChange>
        </w:rPr>
        <w:t xml:space="preserve"> 3 response options: 1: reason-giving; 2: nothing-wrong; 3: dumbfounded response - admission</w:t>
      </w:r>
      <w:del w:id="1368" w:author="Cillian.McHugh" w:date="2025-10-01T11:03:00Z" w16du:dateUtc="2025-10-01T10:03:00Z">
        <w:r w:rsidR="007F3944" w:rsidRPr="00B1216F" w:rsidDel="009825AF">
          <w:rPr>
            <w:highlight w:val="yellow"/>
            <w:lang w:val="en-US"/>
            <w:rPrChange w:id="1369" w:author="Cillian.McHugh" w:date="2025-10-15T16:02:00Z" w16du:dateUtc="2025-10-15T15:02:00Z">
              <w:rPr>
                <w:lang w:val="en-US"/>
              </w:rPr>
            </w:rPrChange>
          </w:rPr>
          <w:delText>)</w:delText>
        </w:r>
      </w:del>
      <w:ins w:id="1370" w:author="Cillian.McHugh" w:date="2025-10-01T11:04:00Z" w16du:dateUtc="2025-10-01T10:04:00Z">
        <w:r w:rsidR="009825AF" w:rsidRPr="00B1216F">
          <w:rPr>
            <w:highlight w:val="yellow"/>
            <w:lang w:val="en-US"/>
            <w:rPrChange w:id="1371" w:author="Cillian.McHugh" w:date="2025-10-15T16:02:00Z" w16du:dateUtc="2025-10-15T15:02:00Z">
              <w:rPr>
                <w:lang w:val="en-US"/>
              </w:rPr>
            </w:rPrChange>
          </w:rPr>
          <w:t xml:space="preserve">; </w:t>
        </w:r>
      </w:ins>
      <w:ins w:id="1372" w:author="Cillian.McHugh" w:date="2025-10-01T11:05:00Z" w16du:dateUtc="2025-10-01T10:05:00Z">
        <w:r w:rsidR="009825AF" w:rsidRPr="00B1216F">
          <w:rPr>
            <w:highlight w:val="yellow"/>
            <w:lang w:val="en-US"/>
            <w:rPrChange w:id="1373" w:author="Cillian.McHugh" w:date="2025-10-15T16:02:00Z" w16du:dateUtc="2025-10-15T15:02:00Z">
              <w:rPr>
                <w:lang w:val="en-US"/>
              </w:rPr>
            </w:rPrChange>
          </w:rPr>
          <w:t>(ii) participants who declare they can provide a reason will be asked to provide a reasons with an op</w:t>
        </w:r>
      </w:ins>
      <w:ins w:id="1374" w:author="Cillian.McHugh" w:date="2025-10-01T11:06:00Z" w16du:dateUtc="2025-10-01T10:06:00Z">
        <w:r w:rsidR="009825AF" w:rsidRPr="00B1216F">
          <w:rPr>
            <w:highlight w:val="yellow"/>
            <w:lang w:val="en-US"/>
            <w:rPrChange w:id="1375" w:author="Cillian.McHugh" w:date="2025-10-15T16:02:00Z" w16du:dateUtc="2025-10-15T15:02:00Z">
              <w:rPr>
                <w:lang w:val="en-US"/>
              </w:rPr>
            </w:rPrChange>
          </w:rPr>
          <w:t>en-ended response question, we will code these open-ende</w:t>
        </w:r>
      </w:ins>
      <w:ins w:id="1376" w:author="Cillian.McHugh" w:date="2025-10-01T11:07:00Z" w16du:dateUtc="2025-10-01T10:07:00Z">
        <w:r w:rsidR="009825AF" w:rsidRPr="00B1216F">
          <w:rPr>
            <w:highlight w:val="yellow"/>
            <w:lang w:val="en-US"/>
            <w:rPrChange w:id="1377" w:author="Cillian.McHugh" w:date="2025-10-15T16:02:00Z" w16du:dateUtc="2025-10-15T15:02:00Z">
              <w:rPr>
                <w:lang w:val="en-US"/>
              </w:rPr>
            </w:rPrChange>
          </w:rPr>
          <w:t>d responses for reasons/dumbfounded responses (defined as unsupported declarations or tautological responses)</w:t>
        </w:r>
      </w:ins>
      <w:r w:rsidR="007F3944" w:rsidRPr="00B1216F">
        <w:rPr>
          <w:highlight w:val="yellow"/>
          <w:lang w:val="en-US"/>
          <w:rPrChange w:id="1378" w:author="Cillian.McHugh" w:date="2025-10-15T16:02:00Z" w16du:dateUtc="2025-10-15T15:02:00Z">
            <w:rPr>
              <w:lang w:val="en-US"/>
            </w:rPr>
          </w:rPrChange>
        </w:rPr>
        <w:t xml:space="preserve">. </w:t>
      </w:r>
      <w:ins w:id="1379" w:author="Cillian.McHugh" w:date="2025-10-14T23:50:00Z" w16du:dateUtc="2025-10-14T22:50:00Z">
        <w:r w:rsidR="00C70D26" w:rsidRPr="00B1216F">
          <w:rPr>
            <w:highlight w:val="yellow"/>
            <w:lang w:val="en-US"/>
            <w:rPrChange w:id="1380" w:author="Cillian.McHugh" w:date="2025-10-15T16:02:00Z" w16du:dateUtc="2025-10-15T15:02:00Z">
              <w:rPr>
                <w:lang w:val="en-US"/>
              </w:rPr>
            </w:rPrChange>
          </w:rPr>
          <w:t xml:space="preserve">The second dependent variable is moral judgment, measured on a 7-point Likert scale </w:t>
        </w:r>
      </w:ins>
      <w:ins w:id="1381" w:author="Cillian.McHugh" w:date="2025-10-14T23:51:00Z" w16du:dateUtc="2025-10-14T22:51:00Z">
        <w:r w:rsidR="00C70D26" w:rsidRPr="00B1216F">
          <w:rPr>
            <w:highlight w:val="yellow"/>
            <w:lang w:val="en-US"/>
            <w:rPrChange w:id="1382" w:author="Cillian.McHugh" w:date="2025-10-15T16:02:00Z" w16du:dateUtc="2025-10-15T15:02:00Z">
              <w:rPr>
                <w:lang w:val="en-US"/>
              </w:rPr>
            </w:rPrChange>
          </w:rPr>
          <w:t xml:space="preserve">(where 1 = </w:t>
        </w:r>
        <w:r w:rsidR="00C70D26" w:rsidRPr="00B1216F">
          <w:rPr>
            <w:i/>
            <w:iCs/>
            <w:highlight w:val="yellow"/>
            <w:lang w:val="en-US"/>
            <w:rPrChange w:id="1383" w:author="Cillian.McHugh" w:date="2025-10-15T16:02:00Z" w16du:dateUtc="2025-10-15T15:02:00Z">
              <w:rPr>
                <w:i/>
                <w:iCs/>
                <w:lang w:val="en-US"/>
              </w:rPr>
            </w:rPrChange>
          </w:rPr>
          <w:t>morally wrong</w:t>
        </w:r>
        <w:r w:rsidR="00C70D26" w:rsidRPr="00B1216F">
          <w:rPr>
            <w:highlight w:val="yellow"/>
            <w:lang w:val="en-US"/>
            <w:rPrChange w:id="1384" w:author="Cillian.McHugh" w:date="2025-10-15T16:02:00Z" w16du:dateUtc="2025-10-15T15:02:00Z">
              <w:rPr>
                <w:lang w:val="en-US"/>
              </w:rPr>
            </w:rPrChange>
          </w:rPr>
          <w:t xml:space="preserve">; 4 = </w:t>
        </w:r>
        <w:r w:rsidR="00C70D26" w:rsidRPr="00B1216F">
          <w:rPr>
            <w:i/>
            <w:iCs/>
            <w:highlight w:val="yellow"/>
            <w:lang w:val="en-US"/>
            <w:rPrChange w:id="1385" w:author="Cillian.McHugh" w:date="2025-10-15T16:02:00Z" w16du:dateUtc="2025-10-15T15:02:00Z">
              <w:rPr>
                <w:i/>
                <w:iCs/>
                <w:lang w:val="en-US"/>
              </w:rPr>
            </w:rPrChange>
          </w:rPr>
          <w:t>neutral</w:t>
        </w:r>
        <w:r w:rsidR="00C70D26" w:rsidRPr="00B1216F">
          <w:rPr>
            <w:highlight w:val="yellow"/>
            <w:lang w:val="en-US"/>
            <w:rPrChange w:id="1386" w:author="Cillian.McHugh" w:date="2025-10-15T16:02:00Z" w16du:dateUtc="2025-10-15T15:02:00Z">
              <w:rPr>
                <w:lang w:val="en-US"/>
              </w:rPr>
            </w:rPrChange>
          </w:rPr>
          <w:t xml:space="preserve">; 7 = </w:t>
        </w:r>
        <w:r w:rsidR="00C70D26" w:rsidRPr="00B1216F">
          <w:rPr>
            <w:i/>
            <w:iCs/>
            <w:highlight w:val="yellow"/>
            <w:lang w:val="en-US"/>
            <w:rPrChange w:id="1387" w:author="Cillian.McHugh" w:date="2025-10-15T16:02:00Z" w16du:dateUtc="2025-10-15T15:02:00Z">
              <w:rPr>
                <w:i/>
                <w:iCs/>
                <w:lang w:val="en-US"/>
              </w:rPr>
            </w:rPrChange>
          </w:rPr>
          <w:t>morally right</w:t>
        </w:r>
        <w:r w:rsidR="00C70D26" w:rsidRPr="00B1216F">
          <w:rPr>
            <w:highlight w:val="yellow"/>
            <w:lang w:val="en-US"/>
            <w:rPrChange w:id="1388" w:author="Cillian.McHugh" w:date="2025-10-15T16:02:00Z" w16du:dateUtc="2025-10-15T15:02:00Z">
              <w:rPr>
                <w:lang w:val="en-US"/>
              </w:rPr>
            </w:rPrChange>
          </w:rPr>
          <w:t>).</w:t>
        </w:r>
      </w:ins>
      <w:ins w:id="1389" w:author="Cillian.McHugh" w:date="2025-10-14T23:50:00Z" w16du:dateUtc="2025-10-14T22:50:00Z">
        <w:r w:rsidR="00C70D26" w:rsidRPr="00B1216F">
          <w:rPr>
            <w:highlight w:val="yellow"/>
            <w:lang w:val="en-US"/>
            <w:rPrChange w:id="1390" w:author="Cillian.McHugh" w:date="2025-10-15T16:02:00Z" w16du:dateUtc="2025-10-15T15:02:00Z">
              <w:rPr>
                <w:lang w:val="en-US"/>
              </w:rPr>
            </w:rPrChange>
          </w:rPr>
          <w:t xml:space="preserve"> </w:t>
        </w:r>
      </w:ins>
      <w:r w:rsidR="007F3944" w:rsidRPr="00B1216F">
        <w:rPr>
          <w:highlight w:val="yellow"/>
          <w:lang w:val="en-US"/>
          <w:rPrChange w:id="1391" w:author="Cillian.McHugh" w:date="2025-10-15T16:02:00Z" w16du:dateUtc="2025-10-15T15:02:00Z">
            <w:rPr>
              <w:lang w:val="en-US"/>
            </w:rPr>
          </w:rPrChange>
        </w:rPr>
        <w:t xml:space="preserve">The </w:t>
      </w:r>
      <w:ins w:id="1392" w:author="Cillian.McHugh" w:date="2025-10-14T23:39:00Z" w16du:dateUtc="2025-10-14T22:39:00Z">
        <w:r w:rsidR="00E769AC" w:rsidRPr="00B1216F">
          <w:rPr>
            <w:highlight w:val="yellow"/>
            <w:lang w:val="en-US"/>
            <w:rPrChange w:id="1393" w:author="Cillian.McHugh" w:date="2025-10-15T16:02:00Z" w16du:dateUtc="2025-10-15T15:02:00Z">
              <w:rPr>
                <w:lang w:val="en-US"/>
              </w:rPr>
            </w:rPrChange>
          </w:rPr>
          <w:t>b</w:t>
        </w:r>
      </w:ins>
      <w:ins w:id="1394" w:author="Cillian.McHugh" w:date="2025-10-14T23:40:00Z" w16du:dateUtc="2025-10-14T22:40:00Z">
        <w:r w:rsidR="00E769AC" w:rsidRPr="00B1216F">
          <w:rPr>
            <w:highlight w:val="yellow"/>
            <w:lang w:val="en-US"/>
            <w:rPrChange w:id="1395" w:author="Cillian.McHugh" w:date="2025-10-15T16:02:00Z" w16du:dateUtc="2025-10-15T15:02:00Z">
              <w:rPr>
                <w:lang w:val="en-US"/>
              </w:rPr>
            </w:rPrChange>
          </w:rPr>
          <w:t xml:space="preserve">etween-subjects </w:t>
        </w:r>
      </w:ins>
      <w:del w:id="1396" w:author="Cillian.McHugh" w:date="2025-09-23T20:42:00Z" w16du:dateUtc="2025-09-23T19:42:00Z">
        <w:r w:rsidR="007F3944" w:rsidRPr="00B1216F" w:rsidDel="003756B5">
          <w:rPr>
            <w:highlight w:val="yellow"/>
            <w:lang w:val="en-US"/>
            <w:rPrChange w:id="1397" w:author="Cillian.McHugh" w:date="2025-10-15T16:02:00Z" w16du:dateUtc="2025-10-15T15:02:00Z">
              <w:rPr>
                <w:lang w:val="en-US"/>
              </w:rPr>
            </w:rPrChange>
          </w:rPr>
          <w:delText>first independent variable is social distance with two levels: control and increased social distance. Social distance will be manipulated by asking participants to think about the moral dilemma for themselves (control) or from the perspective of another person (increased social distance). The second</w:delText>
        </w:r>
        <w:r w:rsidR="007F3944" w:rsidRPr="007F3944" w:rsidDel="003756B5">
          <w:rPr>
            <w:lang w:val="en-US"/>
          </w:rPr>
          <w:delText xml:space="preserve"> </w:delText>
        </w:r>
      </w:del>
      <w:r w:rsidR="007F3944" w:rsidRPr="007F3944">
        <w:rPr>
          <w:lang w:val="en-US"/>
        </w:rPr>
        <w:t>independent variable is temporal distance, with three levels: control, reduced temporal distance, and increased temporal distance. Temporal distance will be manipulated by varying the instructions provided to participants. In the control condition, participants will not be provided with any instructions about a time frame; in the increased temporal distance condition, participants will be asked to imagine</w:t>
      </w:r>
      <w:ins w:id="1398" w:author="Cillian.McHugh" w:date="2025-09-23T20:42:00Z" w16du:dateUtc="2025-09-23T19:42:00Z">
        <w:r>
          <w:rPr>
            <w:lang w:val="en-US"/>
          </w:rPr>
          <w:t xml:space="preserve"> </w:t>
        </w:r>
        <w:r w:rsidRPr="00B1216F">
          <w:rPr>
            <w:highlight w:val="yellow"/>
            <w:lang w:val="en-US"/>
            <w:rPrChange w:id="1399" w:author="Cillian.McHugh" w:date="2025-10-15T16:02:00Z" w16du:dateUtc="2025-10-15T15:02:00Z">
              <w:rPr>
                <w:lang w:val="en-US"/>
              </w:rPr>
            </w:rPrChange>
          </w:rPr>
          <w:t>the targe</w:t>
        </w:r>
      </w:ins>
      <w:ins w:id="1400" w:author="Cillian.McHugh" w:date="2025-09-23T20:43:00Z" w16du:dateUtc="2025-09-23T19:43:00Z">
        <w:r w:rsidRPr="00B1216F">
          <w:rPr>
            <w:highlight w:val="yellow"/>
            <w:lang w:val="en-US"/>
            <w:rPrChange w:id="1401" w:author="Cillian.McHugh" w:date="2025-10-15T16:02:00Z" w16du:dateUtc="2025-10-15T15:02:00Z">
              <w:rPr>
                <w:lang w:val="en-US"/>
              </w:rPr>
            </w:rPrChange>
          </w:rPr>
          <w:t>t scenario occurring in the distant future (a year from now)</w:t>
        </w:r>
      </w:ins>
      <w:del w:id="1402" w:author="Cillian.McHugh" w:date="2025-09-23T20:43:00Z" w16du:dateUtc="2025-09-23T19:43:00Z">
        <w:r w:rsidR="007F3944" w:rsidRPr="007F3944" w:rsidDel="003756B5">
          <w:rPr>
            <w:lang w:val="en-US"/>
          </w:rPr>
          <w:delText xml:space="preserve"> responding in the distant future (five weeks from now)</w:delText>
        </w:r>
      </w:del>
      <w:r w:rsidR="007F3944" w:rsidRPr="007F3944">
        <w:rPr>
          <w:lang w:val="en-US"/>
        </w:rPr>
        <w:t xml:space="preserve">; in the reduced distance condition, participants will be asked to imagine </w:t>
      </w:r>
      <w:ins w:id="1403" w:author="Cillian.McHugh" w:date="2025-09-23T20:43:00Z" w16du:dateUtc="2025-09-23T19:43:00Z">
        <w:r w:rsidRPr="00B1216F">
          <w:rPr>
            <w:highlight w:val="yellow"/>
            <w:lang w:val="en-US"/>
            <w:rPrChange w:id="1404" w:author="Cillian.McHugh" w:date="2025-10-15T16:03:00Z" w16du:dateUtc="2025-10-15T15:03:00Z">
              <w:rPr>
                <w:lang w:val="en-US"/>
              </w:rPr>
            </w:rPrChange>
          </w:rPr>
          <w:t>the scenario occurring in the near future (tomorrow)</w:t>
        </w:r>
      </w:ins>
      <w:del w:id="1405" w:author="Cillian.McHugh" w:date="2025-09-23T20:43:00Z" w16du:dateUtc="2025-09-23T19:43:00Z">
        <w:r w:rsidR="007F3944" w:rsidRPr="007F3944" w:rsidDel="003756B5">
          <w:rPr>
            <w:lang w:val="en-US"/>
          </w:rPr>
          <w:delText>responding in the near future (two to three hours from now)</w:delText>
        </w:r>
      </w:del>
      <w:r w:rsidR="007F3944" w:rsidRPr="007F3944">
        <w:rPr>
          <w:lang w:val="en-US"/>
        </w:rPr>
        <w:t xml:space="preserve">. </w:t>
      </w:r>
      <w:ins w:id="1406" w:author="Cillian.McHugh" w:date="2025-10-14T23:40:00Z" w16du:dateUtc="2025-10-14T22:40:00Z">
        <w:r w:rsidR="00E769AC" w:rsidRPr="00B1216F">
          <w:rPr>
            <w:highlight w:val="yellow"/>
            <w:lang w:val="en-US"/>
            <w:rPrChange w:id="1407" w:author="Cillian.McHugh" w:date="2025-10-15T16:03:00Z" w16du:dateUtc="2025-10-15T15:03:00Z">
              <w:rPr>
                <w:lang w:val="en-US"/>
              </w:rPr>
            </w:rPrChange>
          </w:rPr>
          <w:t xml:space="preserve">The </w:t>
        </w:r>
        <w:proofErr w:type="gramStart"/>
        <w:r w:rsidR="00E769AC" w:rsidRPr="00B1216F">
          <w:rPr>
            <w:highlight w:val="yellow"/>
            <w:lang w:val="en-US"/>
            <w:rPrChange w:id="1408" w:author="Cillian.McHugh" w:date="2025-10-15T16:03:00Z" w16du:dateUtc="2025-10-15T15:03:00Z">
              <w:rPr>
                <w:lang w:val="en-US"/>
              </w:rPr>
            </w:rPrChange>
          </w:rPr>
          <w:t>within-subjects independent variable</w:t>
        </w:r>
        <w:proofErr w:type="gramEnd"/>
        <w:r w:rsidR="00E769AC" w:rsidRPr="00B1216F">
          <w:rPr>
            <w:highlight w:val="yellow"/>
            <w:lang w:val="en-US"/>
            <w:rPrChange w:id="1409" w:author="Cillian.McHugh" w:date="2025-10-15T16:03:00Z" w16du:dateUtc="2025-10-15T15:03:00Z">
              <w:rPr>
                <w:lang w:val="en-US"/>
              </w:rPr>
            </w:rPrChange>
          </w:rPr>
          <w:t xml:space="preserve"> is ambiguity with two levels</w:t>
        </w:r>
      </w:ins>
      <w:ins w:id="1410" w:author="Cillian.McHugh" w:date="2025-10-14T23:41:00Z" w16du:dateUtc="2025-10-14T22:41:00Z">
        <w:r w:rsidR="00E769AC" w:rsidRPr="00B1216F">
          <w:rPr>
            <w:highlight w:val="yellow"/>
            <w:lang w:val="en-US"/>
            <w:rPrChange w:id="1411" w:author="Cillian.McHugh" w:date="2025-10-15T16:03:00Z" w16du:dateUtc="2025-10-15T15:03:00Z">
              <w:rPr>
                <w:lang w:val="en-US"/>
              </w:rPr>
            </w:rPrChange>
          </w:rPr>
          <w:t xml:space="preserve">: ambiguous and unambiguous. Ambiguity will be manipulated </w:t>
        </w:r>
      </w:ins>
      <w:ins w:id="1412" w:author="Cillian.McHugh" w:date="2025-10-14T23:42:00Z" w16du:dateUtc="2025-10-14T22:42:00Z">
        <w:r w:rsidR="00E769AC" w:rsidRPr="00B1216F">
          <w:rPr>
            <w:highlight w:val="yellow"/>
            <w:lang w:val="en-US"/>
            <w:rPrChange w:id="1413" w:author="Cillian.McHugh" w:date="2025-10-15T16:03:00Z" w16du:dateUtc="2025-10-15T15:03:00Z">
              <w:rPr>
                <w:lang w:val="en-US"/>
              </w:rPr>
            </w:rPrChange>
          </w:rPr>
          <w:t xml:space="preserve">through different scenarios. We will use the same four scenarios as </w:t>
        </w:r>
      </w:ins>
      <w:del w:id="1414" w:author="Cillian.McHugh" w:date="2025-09-23T20:44:00Z" w16du:dateUtc="2025-09-23T19:44:00Z">
        <w:r w:rsidR="007F3944" w:rsidRPr="00B1216F" w:rsidDel="003756B5">
          <w:rPr>
            <w:highlight w:val="yellow"/>
            <w:lang w:val="en-US"/>
            <w:rPrChange w:id="1415" w:author="Cillian.McHugh" w:date="2025-10-15T16:03:00Z" w16du:dateUtc="2025-10-15T15:03:00Z">
              <w:rPr>
                <w:lang w:val="en-US"/>
              </w:rPr>
            </w:rPrChange>
          </w:rPr>
          <w:delText xml:space="preserve">In line with </w:delText>
        </w:r>
      </w:del>
      <w:r w:rsidR="007F3944" w:rsidRPr="00B1216F">
        <w:rPr>
          <w:highlight w:val="yellow"/>
          <w:lang w:val="en-US"/>
          <w:rPrChange w:id="1416" w:author="Cillian.McHugh" w:date="2025-10-15T16:03:00Z" w16du:dateUtc="2025-10-15T15:03:00Z">
            <w:rPr>
              <w:lang w:val="en-US"/>
            </w:rPr>
          </w:rPrChange>
        </w:rPr>
        <w:t xml:space="preserve">McHugh, </w:t>
      </w:r>
      <w:r w:rsidR="007F3944" w:rsidRPr="00B1216F">
        <w:rPr>
          <w:highlight w:val="yellow"/>
          <w:lang w:val="en-US"/>
          <w:rPrChange w:id="1417" w:author="Cillian.McHugh" w:date="2025-10-15T16:03:00Z" w16du:dateUtc="2025-10-15T15:03:00Z">
            <w:rPr>
              <w:lang w:val="en-US"/>
            </w:rPr>
          </w:rPrChange>
        </w:rPr>
        <w:lastRenderedPageBreak/>
        <w:t xml:space="preserve">McGann, et al. </w:t>
      </w:r>
      <w:r w:rsidR="001C6C6A" w:rsidRPr="00B1216F">
        <w:rPr>
          <w:highlight w:val="yellow"/>
          <w:lang w:val="en-US"/>
          <w:rPrChange w:id="1418" w:author="Cillian.McHugh" w:date="2025-10-15T16:03:00Z" w16du:dateUtc="2025-10-15T15:03:00Z">
            <w:rPr>
              <w:lang w:val="en-US"/>
            </w:rPr>
          </w:rPrChange>
        </w:rPr>
        <w:fldChar w:fldCharType="begin"/>
      </w:r>
      <w:r w:rsidR="007515E8" w:rsidRPr="00B1216F">
        <w:rPr>
          <w:highlight w:val="yellow"/>
          <w:lang w:val="en-US"/>
          <w:rPrChange w:id="1419" w:author="Cillian.McHugh" w:date="2025-10-15T16:03:00Z" w16du:dateUtc="2025-10-15T15:03:00Z">
            <w:rPr>
              <w:lang w:val="en-US"/>
            </w:rPr>
          </w:rPrChange>
        </w:rPr>
        <w:instrText xml:space="preserve"> ADDIN ZOTERO_ITEM CSL_CITATION {"citationID":"D0E7jJAk","properties":{"formattedCitation":"(2023)","plainCitation":"(2023)","noteIndex":0},"citationItems":[{"id":12211,"uris":["http://zotero.org/users/1340199/items/JK8BE54L"],"itemData":{"id":12211,"type":"article-journal","abstract":"Moral dumbfounding occurs when people defend a moral judgment, without reasons in support of this judgment. The phenomenon has been influential in moral psychology, however, despite its influence, it remains poorly understood. Based on the notion that cognitive load enhances biases and shortcomings in human judgment when elaboration is beneficial, we hypothesized that under cognitive load, people would be less likely to provide reasons for a judgment and more likely to be dumbfounded (or to change their judgment). In a pre-registered study (N = 1686) we tested this prediction. Our findings suggest that cognitive load reduces reason-giving, and increases dumbfounding (but does not lead to changes in judgments). Our results provide new insights into the phenomenon of moral dumbfounding while also advancing theory in moral psychology.","container-title":"Collabra: Psychology","DOI":"10.1525/collabra.73818","ISSN":"2474-7394","issue":"1","journalAbbreviation":"Collabra: Psychology","note":"3 citations (Crossref/DOI) [2025-08-18]","page":"73818","source":"Silverchair","title":"Cognitive Load Can Reduce Reason-Giving in a Moral Dumbfounding Task","volume":"9","author":[{"family":"McHugh","given":"Cillian"},{"family":"McGann","given":"Marek"},{"family":"Igou","given":"Eric R."},{"family":"Kinsella","given":"Elaine L."}],"issued":{"date-parts":[["2023",4,3]]},"citation-key":"mchugh_Cognitive_2023"},"suppress-author":true}],"schema":"https://github.com/citation-style-language/schema/raw/master/csl-citation.json"} </w:instrText>
      </w:r>
      <w:r w:rsidR="001C6C6A" w:rsidRPr="00B1216F">
        <w:rPr>
          <w:highlight w:val="yellow"/>
          <w:lang w:val="en-US"/>
          <w:rPrChange w:id="1420" w:author="Cillian.McHugh" w:date="2025-10-15T16:03:00Z" w16du:dateUtc="2025-10-15T15:03:00Z">
            <w:rPr>
              <w:lang w:val="en-US"/>
            </w:rPr>
          </w:rPrChange>
        </w:rPr>
        <w:fldChar w:fldCharType="separate"/>
      </w:r>
      <w:r w:rsidR="001C6C6A" w:rsidRPr="00B1216F">
        <w:rPr>
          <w:highlight w:val="yellow"/>
          <w:rPrChange w:id="1421" w:author="Cillian.McHugh" w:date="2025-10-15T16:03:00Z" w16du:dateUtc="2025-10-15T15:03:00Z">
            <w:rPr/>
          </w:rPrChange>
        </w:rPr>
        <w:t>(2023)</w:t>
      </w:r>
      <w:r w:rsidR="001C6C6A" w:rsidRPr="00B1216F">
        <w:rPr>
          <w:highlight w:val="yellow"/>
          <w:lang w:val="en-US"/>
          <w:rPrChange w:id="1422" w:author="Cillian.McHugh" w:date="2025-10-15T16:03:00Z" w16du:dateUtc="2025-10-15T15:03:00Z">
            <w:rPr>
              <w:lang w:val="en-US"/>
            </w:rPr>
          </w:rPrChange>
        </w:rPr>
        <w:fldChar w:fldCharType="end"/>
      </w:r>
      <w:ins w:id="1423" w:author="Cillian.McHugh" w:date="2025-10-14T23:43:00Z" w16du:dateUtc="2025-10-14T22:43:00Z">
        <w:r w:rsidR="00E769AC" w:rsidRPr="00B1216F">
          <w:rPr>
            <w:highlight w:val="yellow"/>
            <w:lang w:val="en-US"/>
            <w:rPrChange w:id="1424" w:author="Cillian.McHugh" w:date="2025-10-15T16:03:00Z" w16du:dateUtc="2025-10-15T15:03:00Z">
              <w:rPr>
                <w:lang w:val="en-US"/>
              </w:rPr>
            </w:rPrChange>
          </w:rPr>
          <w:t xml:space="preserve">. </w:t>
        </w:r>
      </w:ins>
      <w:ins w:id="1425" w:author="Cillian.McHugh" w:date="2025-10-14T23:44:00Z" w16du:dateUtc="2025-10-14T22:44:00Z">
        <w:r w:rsidR="00E769AC" w:rsidRPr="00B1216F">
          <w:rPr>
            <w:highlight w:val="yellow"/>
            <w:lang w:val="en-US"/>
            <w:rPrChange w:id="1426" w:author="Cillian.McHugh" w:date="2025-10-15T16:03:00Z" w16du:dateUtc="2025-10-15T15:03:00Z">
              <w:rPr>
                <w:lang w:val="en-US"/>
              </w:rPr>
            </w:rPrChange>
          </w:rPr>
          <w:t>The two</w:t>
        </w:r>
      </w:ins>
      <w:ins w:id="1427" w:author="Cillian.McHugh" w:date="2025-10-14T23:45:00Z" w16du:dateUtc="2025-10-14T22:45:00Z">
        <w:r w:rsidR="00E769AC" w:rsidRPr="00B1216F">
          <w:rPr>
            <w:highlight w:val="yellow"/>
            <w:lang w:val="en-US"/>
            <w:rPrChange w:id="1428" w:author="Cillian.McHugh" w:date="2025-10-15T16:03:00Z" w16du:dateUtc="2025-10-15T15:03:00Z">
              <w:rPr>
                <w:lang w:val="en-US"/>
              </w:rPr>
            </w:rPrChange>
          </w:rPr>
          <w:t xml:space="preserve"> unambiguous </w:t>
        </w:r>
      </w:ins>
      <w:ins w:id="1429" w:author="Cillian.McHugh" w:date="2025-10-14T23:43:00Z" w16du:dateUtc="2025-10-14T22:43:00Z">
        <w:r w:rsidR="00E769AC" w:rsidRPr="00B1216F">
          <w:rPr>
            <w:highlight w:val="yellow"/>
            <w:lang w:val="en-US"/>
            <w:rPrChange w:id="1430" w:author="Cillian.McHugh" w:date="2025-10-15T16:03:00Z" w16du:dateUtc="2025-10-15T15:03:00Z">
              <w:rPr>
                <w:lang w:val="en-US"/>
              </w:rPr>
            </w:rPrChange>
          </w:rPr>
          <w:t xml:space="preserve">scenarios do not include any salient </w:t>
        </w:r>
        <w:proofErr w:type="gramStart"/>
        <w:r w:rsidR="00E769AC" w:rsidRPr="00B1216F">
          <w:rPr>
            <w:highlight w:val="yellow"/>
            <w:lang w:val="en-US"/>
            <w:rPrChange w:id="1431" w:author="Cillian.McHugh" w:date="2025-10-15T16:03:00Z" w16du:dateUtc="2025-10-15T15:03:00Z">
              <w:rPr>
                <w:lang w:val="en-US"/>
              </w:rPr>
            </w:rPrChange>
          </w:rPr>
          <w:t>pay-offs</w:t>
        </w:r>
        <w:proofErr w:type="gramEnd"/>
        <w:r w:rsidR="00E769AC" w:rsidRPr="00B1216F">
          <w:rPr>
            <w:highlight w:val="yellow"/>
            <w:lang w:val="en-US"/>
            <w:rPrChange w:id="1432" w:author="Cillian.McHugh" w:date="2025-10-15T16:03:00Z" w16du:dateUtc="2025-10-15T15:03:00Z">
              <w:rPr>
                <w:lang w:val="en-US"/>
              </w:rPr>
            </w:rPrChange>
          </w:rPr>
          <w:t xml:space="preserve"> (</w:t>
        </w:r>
        <w:r w:rsidR="00E769AC" w:rsidRPr="00B1216F">
          <w:rPr>
            <w:i/>
            <w:iCs/>
            <w:highlight w:val="yellow"/>
            <w:lang w:val="en-US"/>
            <w:rPrChange w:id="1433" w:author="Cillian.McHugh" w:date="2025-10-15T16:03:00Z" w16du:dateUtc="2025-10-15T15:03:00Z">
              <w:rPr>
                <w:i/>
                <w:iCs/>
                <w:lang w:val="en-US"/>
              </w:rPr>
            </w:rPrChange>
          </w:rPr>
          <w:t>Julie and Mark</w:t>
        </w:r>
        <w:r w:rsidR="00E769AC" w:rsidRPr="00B1216F">
          <w:rPr>
            <w:highlight w:val="yellow"/>
            <w:lang w:val="en-US"/>
            <w:rPrChange w:id="1434" w:author="Cillian.McHugh" w:date="2025-10-15T16:03:00Z" w16du:dateUtc="2025-10-15T15:03:00Z">
              <w:rPr>
                <w:lang w:val="en-US"/>
              </w:rPr>
            </w:rPrChange>
          </w:rPr>
          <w:t xml:space="preserve"> </w:t>
        </w:r>
        <w:proofErr w:type="gramStart"/>
        <w:r w:rsidR="00E769AC" w:rsidRPr="00B1216F">
          <w:rPr>
            <w:highlight w:val="yellow"/>
            <w:lang w:val="en-US"/>
            <w:rPrChange w:id="1435" w:author="Cillian.McHugh" w:date="2025-10-15T16:03:00Z" w16du:dateUtc="2025-10-15T15:03:00Z">
              <w:rPr>
                <w:lang w:val="en-US"/>
              </w:rPr>
            </w:rPrChange>
          </w:rPr>
          <w:t>depicts</w:t>
        </w:r>
        <w:proofErr w:type="gramEnd"/>
        <w:r w:rsidR="00E769AC" w:rsidRPr="00B1216F">
          <w:rPr>
            <w:highlight w:val="yellow"/>
            <w:lang w:val="en-US"/>
            <w:rPrChange w:id="1436" w:author="Cillian.McHugh" w:date="2025-10-15T16:03:00Z" w16du:dateUtc="2025-10-15T15:03:00Z">
              <w:rPr>
                <w:lang w:val="en-US"/>
              </w:rPr>
            </w:rPrChange>
          </w:rPr>
          <w:t xml:space="preserve"> an act of consensual incest</w:t>
        </w:r>
      </w:ins>
      <w:ins w:id="1437" w:author="Cillian.McHugh" w:date="2025-10-14T23:44:00Z" w16du:dateUtc="2025-10-14T22:44:00Z">
        <w:r w:rsidR="00E769AC" w:rsidRPr="00B1216F">
          <w:rPr>
            <w:highlight w:val="yellow"/>
            <w:lang w:val="en-US"/>
            <w:rPrChange w:id="1438" w:author="Cillian.McHugh" w:date="2025-10-15T16:03:00Z" w16du:dateUtc="2025-10-15T15:03:00Z">
              <w:rPr>
                <w:lang w:val="en-US"/>
              </w:rPr>
            </w:rPrChange>
          </w:rPr>
          <w:t xml:space="preserve"> while </w:t>
        </w:r>
        <w:r w:rsidR="00E769AC" w:rsidRPr="00B1216F">
          <w:rPr>
            <w:i/>
            <w:iCs/>
            <w:highlight w:val="yellow"/>
            <w:lang w:val="en-US"/>
            <w:rPrChange w:id="1439" w:author="Cillian.McHugh" w:date="2025-10-15T16:03:00Z" w16du:dateUtc="2025-10-15T15:03:00Z">
              <w:rPr>
                <w:i/>
                <w:iCs/>
                <w:lang w:val="en-US"/>
              </w:rPr>
            </w:rPrChange>
          </w:rPr>
          <w:t>Jennifer</w:t>
        </w:r>
        <w:r w:rsidR="00E769AC" w:rsidRPr="00B1216F">
          <w:rPr>
            <w:highlight w:val="yellow"/>
            <w:lang w:val="en-US"/>
            <w:rPrChange w:id="1440" w:author="Cillian.McHugh" w:date="2025-10-15T16:03:00Z" w16du:dateUtc="2025-10-15T15:03:00Z">
              <w:rPr>
                <w:lang w:val="en-US"/>
              </w:rPr>
            </w:rPrChange>
          </w:rPr>
          <w:t xml:space="preserve"> engages in an act of cannibalism)</w:t>
        </w:r>
      </w:ins>
      <w:ins w:id="1441" w:author="Cillian.McHugh" w:date="2025-10-14T23:45:00Z" w16du:dateUtc="2025-10-14T22:45:00Z">
        <w:r w:rsidR="00E769AC" w:rsidRPr="00B1216F">
          <w:rPr>
            <w:highlight w:val="yellow"/>
            <w:lang w:val="en-US"/>
            <w:rPrChange w:id="1442" w:author="Cillian.McHugh" w:date="2025-10-15T16:03:00Z" w16du:dateUtc="2025-10-15T15:03:00Z">
              <w:rPr>
                <w:lang w:val="en-US"/>
              </w:rPr>
            </w:rPrChange>
          </w:rPr>
          <w:t xml:space="preserve">. In contrast, the ambiguous scenarios involve salient trade-offs (in </w:t>
        </w:r>
      </w:ins>
      <w:ins w:id="1443" w:author="Cillian.McHugh" w:date="2025-10-14T23:46:00Z" w16du:dateUtc="2025-10-14T22:46:00Z">
        <w:r w:rsidR="00E769AC" w:rsidRPr="00B1216F">
          <w:rPr>
            <w:i/>
            <w:iCs/>
            <w:highlight w:val="yellow"/>
            <w:lang w:val="en-US"/>
            <w:rPrChange w:id="1444" w:author="Cillian.McHugh" w:date="2025-10-15T16:03:00Z" w16du:dateUtc="2025-10-15T15:03:00Z">
              <w:rPr>
                <w:i/>
                <w:iCs/>
                <w:lang w:val="en-US"/>
              </w:rPr>
            </w:rPrChange>
          </w:rPr>
          <w:t>Trolley</w:t>
        </w:r>
        <w:r w:rsidR="00E769AC" w:rsidRPr="00B1216F">
          <w:rPr>
            <w:highlight w:val="yellow"/>
            <w:lang w:val="en-US"/>
            <w:rPrChange w:id="1445" w:author="Cillian.McHugh" w:date="2025-10-15T16:03:00Z" w16du:dateUtc="2025-10-15T15:03:00Z">
              <w:rPr>
                <w:lang w:val="en-US"/>
              </w:rPr>
            </w:rPrChange>
          </w:rPr>
          <w:t xml:space="preserve"> the worth of one life is compared against the worth of five lives; in </w:t>
        </w:r>
        <w:r w:rsidR="00E769AC" w:rsidRPr="00B1216F">
          <w:rPr>
            <w:i/>
            <w:iCs/>
            <w:highlight w:val="yellow"/>
            <w:lang w:val="en-US"/>
            <w:rPrChange w:id="1446" w:author="Cillian.McHugh" w:date="2025-10-15T16:03:00Z" w16du:dateUtc="2025-10-15T15:03:00Z">
              <w:rPr>
                <w:i/>
                <w:iCs/>
                <w:lang w:val="en-US"/>
              </w:rPr>
            </w:rPrChange>
          </w:rPr>
          <w:t>Heinz</w:t>
        </w:r>
        <w:r w:rsidR="00E769AC" w:rsidRPr="00B1216F">
          <w:rPr>
            <w:highlight w:val="yellow"/>
            <w:lang w:val="en-US"/>
            <w:rPrChange w:id="1447" w:author="Cillian.McHugh" w:date="2025-10-15T16:03:00Z" w16du:dateUtc="2025-10-15T15:03:00Z">
              <w:rPr>
                <w:lang w:val="en-US"/>
              </w:rPr>
            </w:rPrChange>
          </w:rPr>
          <w:t xml:space="preserve"> </w:t>
        </w:r>
      </w:ins>
      <w:ins w:id="1448" w:author="Cillian.McHugh" w:date="2025-10-14T23:47:00Z" w16du:dateUtc="2025-10-14T22:47:00Z">
        <w:r w:rsidR="00E769AC" w:rsidRPr="00B1216F">
          <w:rPr>
            <w:highlight w:val="yellow"/>
            <w:lang w:val="en-US"/>
            <w:rPrChange w:id="1449" w:author="Cillian.McHugh" w:date="2025-10-15T16:03:00Z" w16du:dateUtc="2025-10-15T15:03:00Z">
              <w:rPr>
                <w:lang w:val="en-US"/>
              </w:rPr>
            </w:rPrChange>
          </w:rPr>
          <w:t>there is a trade-off between the rights of the Druggist and the rights of Hein</w:t>
        </w:r>
      </w:ins>
      <w:ins w:id="1450" w:author="Cillian.McHugh" w:date="2025-10-14T23:48:00Z" w16du:dateUtc="2025-10-14T22:48:00Z">
        <w:r w:rsidR="00E769AC" w:rsidRPr="00B1216F">
          <w:rPr>
            <w:highlight w:val="yellow"/>
            <w:lang w:val="en-US"/>
            <w:rPrChange w:id="1451" w:author="Cillian.McHugh" w:date="2025-10-15T16:03:00Z" w16du:dateUtc="2025-10-15T15:03:00Z">
              <w:rPr>
                <w:lang w:val="en-US"/>
              </w:rPr>
            </w:rPrChange>
          </w:rPr>
          <w:t>z and his wife)</w:t>
        </w:r>
      </w:ins>
      <w:del w:id="1452" w:author="Cillian.McHugh" w:date="2025-10-14T23:43:00Z" w16du:dateUtc="2025-10-14T22:43:00Z">
        <w:r w:rsidR="007F3944" w:rsidRPr="00B1216F" w:rsidDel="00E769AC">
          <w:rPr>
            <w:highlight w:val="yellow"/>
            <w:lang w:val="en-US"/>
            <w:rPrChange w:id="1453" w:author="Cillian.McHugh" w:date="2025-10-15T16:03:00Z" w16du:dateUtc="2025-10-15T15:03:00Z">
              <w:rPr>
                <w:lang w:val="en-US"/>
              </w:rPr>
            </w:rPrChange>
          </w:rPr>
          <w:delText xml:space="preserve">, </w:delText>
        </w:r>
      </w:del>
      <w:del w:id="1454" w:author="Cillian.McHugh" w:date="2025-10-14T23:48:00Z" w16du:dateUtc="2025-10-14T22:48:00Z">
        <w:r w:rsidR="007F3944" w:rsidRPr="00B1216F" w:rsidDel="00E769AC">
          <w:rPr>
            <w:highlight w:val="yellow"/>
            <w:lang w:val="en-US"/>
            <w:rPrChange w:id="1455" w:author="Cillian.McHugh" w:date="2025-10-15T16:03:00Z" w16du:dateUtc="2025-10-15T15:03:00Z">
              <w:rPr>
                <w:lang w:val="en-US"/>
              </w:rPr>
            </w:rPrChange>
          </w:rPr>
          <w:delText>we will use four scenarios, and as such, the scenario will function as a</w:delText>
        </w:r>
      </w:del>
      <w:del w:id="1456" w:author="Cillian.McHugh" w:date="2025-10-01T11:47:00Z" w16du:dateUtc="2025-10-01T10:47:00Z">
        <w:r w:rsidR="007F3944" w:rsidRPr="00B1216F" w:rsidDel="00FC731D">
          <w:rPr>
            <w:highlight w:val="yellow"/>
            <w:lang w:val="en-US"/>
            <w:rPrChange w:id="1457" w:author="Cillian.McHugh" w:date="2025-10-15T16:03:00Z" w16du:dateUtc="2025-10-15T15:03:00Z">
              <w:rPr>
                <w:lang w:val="en-US"/>
              </w:rPr>
            </w:rPrChange>
          </w:rPr>
          <w:delText xml:space="preserve"> third </w:delText>
        </w:r>
      </w:del>
      <w:del w:id="1458" w:author="Cillian.McHugh" w:date="2025-10-01T11:49:00Z" w16du:dateUtc="2025-10-01T10:49:00Z">
        <w:r w:rsidR="007F3944" w:rsidRPr="00B1216F" w:rsidDel="008A5ECE">
          <w:rPr>
            <w:highlight w:val="yellow"/>
            <w:lang w:val="en-US"/>
            <w:rPrChange w:id="1459" w:author="Cillian.McHugh" w:date="2025-10-15T16:03:00Z" w16du:dateUtc="2025-10-15T15:03:00Z">
              <w:rPr>
                <w:lang w:val="en-US"/>
              </w:rPr>
            </w:rPrChange>
          </w:rPr>
          <w:delText>independent variable</w:delText>
        </w:r>
      </w:del>
      <w:del w:id="1460" w:author="Cillian.McHugh" w:date="2025-10-14T23:48:00Z" w16du:dateUtc="2025-10-14T22:48:00Z">
        <w:r w:rsidR="007F3944" w:rsidRPr="00B1216F" w:rsidDel="00E769AC">
          <w:rPr>
            <w:highlight w:val="yellow"/>
            <w:lang w:val="en-US"/>
            <w:rPrChange w:id="1461" w:author="Cillian.McHugh" w:date="2025-10-15T16:03:00Z" w16du:dateUtc="2025-10-15T15:03:00Z">
              <w:rPr>
                <w:lang w:val="en-US"/>
              </w:rPr>
            </w:rPrChange>
          </w:rPr>
          <w:delText xml:space="preserve"> in some of our analyses</w:delText>
        </w:r>
      </w:del>
      <w:ins w:id="1462" w:author="Cillian.McHugh" w:date="2025-09-23T20:55:00Z" w16du:dateUtc="2025-09-23T19:55:00Z">
        <w:r w:rsidR="00C23C4A" w:rsidRPr="00B1216F">
          <w:rPr>
            <w:highlight w:val="yellow"/>
            <w:lang w:val="en-US"/>
            <w:rPrChange w:id="1463" w:author="Cillian.McHugh" w:date="2025-10-15T16:03:00Z" w16du:dateUtc="2025-10-15T15:03:00Z">
              <w:rPr>
                <w:lang w:val="en-US"/>
              </w:rPr>
            </w:rPrChange>
          </w:rPr>
          <w:t>.</w:t>
        </w:r>
      </w:ins>
    </w:p>
    <w:p w14:paraId="5D2E81CD" w14:textId="204B6BAE" w:rsidR="007F3944" w:rsidRPr="00730216" w:rsidRDefault="00C23C4A" w:rsidP="003756B5">
      <w:pPr>
        <w:rPr>
          <w:lang w:val="en-US"/>
        </w:rPr>
      </w:pPr>
      <w:ins w:id="1464" w:author="Cillian.McHugh" w:date="2025-09-23T20:58:00Z" w16du:dateUtc="2025-09-23T19:58:00Z">
        <w:r w:rsidRPr="00B1216F">
          <w:rPr>
            <w:highlight w:val="yellow"/>
            <w:lang w:val="en-US"/>
            <w:rPrChange w:id="1465" w:author="Cillian.McHugh" w:date="2025-10-15T16:03:00Z" w16du:dateUtc="2025-10-15T15:03:00Z">
              <w:rPr>
                <w:lang w:val="en-US"/>
              </w:rPr>
            </w:rPrChange>
          </w:rPr>
          <w:t xml:space="preserve">The most basic test of our hypothesis will involve </w:t>
        </w:r>
      </w:ins>
      <w:ins w:id="1466" w:author="Cillian.McHugh" w:date="2025-09-23T21:00:00Z" w16du:dateUtc="2025-09-23T20:00:00Z">
        <w:r w:rsidRPr="00B1216F">
          <w:rPr>
            <w:highlight w:val="yellow"/>
            <w:lang w:val="en-US"/>
            <w:rPrChange w:id="1467" w:author="Cillian.McHugh" w:date="2025-10-15T16:03:00Z" w16du:dateUtc="2025-10-15T15:03:00Z">
              <w:rPr>
                <w:lang w:val="en-US"/>
              </w:rPr>
            </w:rPrChange>
          </w:rPr>
          <w:t>a series of four</w:t>
        </w:r>
      </w:ins>
      <w:ins w:id="1468" w:author="Cillian.McHugh" w:date="2025-09-23T20:58:00Z" w16du:dateUtc="2025-09-23T19:58:00Z">
        <w:r w:rsidRPr="00B1216F">
          <w:rPr>
            <w:highlight w:val="yellow"/>
            <w:lang w:val="en-US"/>
            <w:rPrChange w:id="1469" w:author="Cillian.McHugh" w:date="2025-10-15T16:03:00Z" w16du:dateUtc="2025-10-15T15:03:00Z">
              <w:rPr>
                <w:lang w:val="en-US"/>
              </w:rPr>
            </w:rPrChange>
          </w:rPr>
          <w:t xml:space="preserve"> </w:t>
        </w:r>
      </w:ins>
      <w:ins w:id="1470" w:author="Cillian.McHugh" w:date="2025-09-23T21:01:00Z" w16du:dateUtc="2025-09-23T20:01:00Z">
        <w:r w:rsidRPr="00B1216F">
          <w:rPr>
            <w:highlight w:val="yellow"/>
            <w:lang w:val="en-US"/>
            <w:rPrChange w:id="1471" w:author="Cillian.McHugh" w:date="2025-10-15T16:03:00Z" w16du:dateUtc="2025-10-15T15:03:00Z">
              <w:rPr>
                <w:lang w:val="en-US"/>
              </w:rPr>
            </w:rPrChange>
          </w:rPr>
          <w:t>3</w:t>
        </w:r>
      </w:ins>
      <w:ins w:id="1472" w:author="Cillian.McHugh" w:date="2025-09-23T20:59:00Z" w16du:dateUtc="2025-09-23T19:59:00Z">
        <w:r w:rsidRPr="00B1216F">
          <w:rPr>
            <w:highlight w:val="yellow"/>
            <w:lang w:val="en-US"/>
            <w:rPrChange w:id="1473" w:author="Cillian.McHugh" w:date="2025-10-15T16:03:00Z" w16du:dateUtc="2025-10-15T15:03:00Z">
              <w:rPr>
                <w:lang w:val="en-US"/>
              </w:rPr>
            </w:rPrChange>
          </w:rPr>
          <w:t xml:space="preserve"> ×</w:t>
        </w:r>
      </w:ins>
      <w:ins w:id="1474" w:author="Cillian.McHugh" w:date="2025-09-23T20:58:00Z" w16du:dateUtc="2025-09-23T19:58:00Z">
        <w:r w:rsidRPr="00B1216F">
          <w:rPr>
            <w:highlight w:val="yellow"/>
            <w:lang w:val="en-US"/>
            <w:rPrChange w:id="1475" w:author="Cillian.McHugh" w:date="2025-10-15T16:03:00Z" w16du:dateUtc="2025-10-15T15:03:00Z">
              <w:rPr>
                <w:lang w:val="en-US"/>
              </w:rPr>
            </w:rPrChange>
          </w:rPr>
          <w:t xml:space="preserve"> </w:t>
        </w:r>
      </w:ins>
      <w:ins w:id="1476" w:author="Cillian.McHugh" w:date="2025-09-23T20:59:00Z" w16du:dateUtc="2025-09-23T19:59:00Z">
        <w:r w:rsidRPr="00B1216F">
          <w:rPr>
            <w:highlight w:val="yellow"/>
            <w:lang w:val="en-US"/>
            <w:rPrChange w:id="1477" w:author="Cillian.McHugh" w:date="2025-10-15T16:03:00Z" w16du:dateUtc="2025-10-15T15:03:00Z">
              <w:rPr>
                <w:lang w:val="en-US"/>
              </w:rPr>
            </w:rPrChange>
          </w:rPr>
          <w:t>3</w:t>
        </w:r>
      </w:ins>
      <w:ins w:id="1478" w:author="Cillian.McHugh" w:date="2025-09-23T20:58:00Z" w16du:dateUtc="2025-09-23T19:58:00Z">
        <w:r w:rsidRPr="00B1216F">
          <w:rPr>
            <w:highlight w:val="yellow"/>
            <w:lang w:val="en-US"/>
            <w:rPrChange w:id="1479" w:author="Cillian.McHugh" w:date="2025-10-15T16:03:00Z" w16du:dateUtc="2025-10-15T15:03:00Z">
              <w:rPr>
                <w:lang w:val="en-US"/>
              </w:rPr>
            </w:rPrChange>
          </w:rPr>
          <w:t xml:space="preserve"> chi-squared test</w:t>
        </w:r>
      </w:ins>
      <w:ins w:id="1480" w:author="Cillian.McHugh" w:date="2025-09-23T21:00:00Z" w16du:dateUtc="2025-09-23T20:00:00Z">
        <w:r w:rsidRPr="00B1216F">
          <w:rPr>
            <w:highlight w:val="yellow"/>
            <w:lang w:val="en-US"/>
            <w:rPrChange w:id="1481" w:author="Cillian.McHugh" w:date="2025-10-15T16:03:00Z" w16du:dateUtc="2025-10-15T15:03:00Z">
              <w:rPr>
                <w:lang w:val="en-US"/>
              </w:rPr>
            </w:rPrChange>
          </w:rPr>
          <w:t>s</w:t>
        </w:r>
      </w:ins>
      <w:ins w:id="1482" w:author="Cillian.McHugh" w:date="2025-09-23T21:02:00Z" w16du:dateUtc="2025-09-23T20:02:00Z">
        <w:r w:rsidR="009A7F3F" w:rsidRPr="00B1216F">
          <w:rPr>
            <w:highlight w:val="yellow"/>
            <w:lang w:val="en-US"/>
            <w:rPrChange w:id="1483" w:author="Cillian.McHugh" w:date="2025-10-15T16:03:00Z" w16du:dateUtc="2025-10-15T15:03:00Z">
              <w:rPr>
                <w:lang w:val="en-US"/>
              </w:rPr>
            </w:rPrChange>
          </w:rPr>
          <w:t>. Our dependent variable is responses in a dumbfounding task</w:t>
        </w:r>
      </w:ins>
      <w:ins w:id="1484" w:author="Cillian.McHugh" w:date="2025-09-23T21:03:00Z" w16du:dateUtc="2025-09-23T20:03:00Z">
        <w:r w:rsidR="009A7F3F" w:rsidRPr="00B1216F">
          <w:rPr>
            <w:highlight w:val="yellow"/>
            <w:lang w:val="en-US"/>
            <w:rPrChange w:id="1485" w:author="Cillian.McHugh" w:date="2025-10-15T16:03:00Z" w16du:dateUtc="2025-10-15T15:03:00Z">
              <w:rPr>
                <w:lang w:val="en-US"/>
              </w:rPr>
            </w:rPrChange>
          </w:rPr>
          <w:t xml:space="preserve"> (with three levels: 1: reason-giving; 2: nothing-wrong; 3: dumbfounded response) and our independent variable is </w:t>
        </w:r>
      </w:ins>
      <w:ins w:id="1486" w:author="Cillian.McHugh" w:date="2025-09-23T21:04:00Z" w16du:dateUtc="2025-09-23T20:04:00Z">
        <w:r w:rsidR="009A7F3F" w:rsidRPr="00B1216F">
          <w:rPr>
            <w:highlight w:val="yellow"/>
            <w:lang w:val="en-US"/>
            <w:rPrChange w:id="1487" w:author="Cillian.McHugh" w:date="2025-10-15T16:03:00Z" w16du:dateUtc="2025-10-15T15:03:00Z">
              <w:rPr>
                <w:lang w:val="en-US"/>
              </w:rPr>
            </w:rPrChange>
          </w:rPr>
          <w:t xml:space="preserve">temporal distance (with three levels: 1: control; 2: increased; 3 decreased). </w:t>
        </w:r>
      </w:ins>
      <w:ins w:id="1488" w:author="Cillian.McHugh" w:date="2025-09-23T21:05:00Z" w16du:dateUtc="2025-09-23T20:05:00Z">
        <w:r w:rsidR="009A7F3F" w:rsidRPr="00B1216F">
          <w:rPr>
            <w:highlight w:val="yellow"/>
            <w:lang w:val="en-US"/>
            <w:rPrChange w:id="1489" w:author="Cillian.McHugh" w:date="2025-10-15T16:03:00Z" w16du:dateUtc="2025-10-15T15:03:00Z">
              <w:rPr>
                <w:lang w:val="en-US"/>
              </w:rPr>
            </w:rPrChange>
          </w:rPr>
          <w:t>For each scenario we will conduct a 3 × 3 chi-squared test to</w:t>
        </w:r>
      </w:ins>
      <w:ins w:id="1490" w:author="Cillian.McHugh" w:date="2025-09-23T21:06:00Z" w16du:dateUtc="2025-09-23T20:06:00Z">
        <w:r w:rsidR="009A7F3F" w:rsidRPr="00B1216F">
          <w:rPr>
            <w:highlight w:val="yellow"/>
            <w:lang w:val="en-US"/>
            <w:rPrChange w:id="1491" w:author="Cillian.McHugh" w:date="2025-10-15T16:03:00Z" w16du:dateUtc="2025-10-15T15:03:00Z">
              <w:rPr>
                <w:lang w:val="en-US"/>
              </w:rPr>
            </w:rPrChange>
          </w:rPr>
          <w:t xml:space="preserve"> examine if there is a relationship between temporal distance and rates of reason</w:t>
        </w:r>
      </w:ins>
      <w:ins w:id="1492" w:author="Cillian.McHugh" w:date="2025-10-01T11:55:00Z" w16du:dateUtc="2025-10-01T10:55:00Z">
        <w:r w:rsidR="008A5ECE" w:rsidRPr="00B1216F">
          <w:rPr>
            <w:highlight w:val="yellow"/>
            <w:lang w:val="en-US"/>
            <w:rPrChange w:id="1493" w:author="Cillian.McHugh" w:date="2025-10-15T16:03:00Z" w16du:dateUtc="2025-10-15T15:03:00Z">
              <w:rPr>
                <w:lang w:val="en-US"/>
              </w:rPr>
            </w:rPrChange>
          </w:rPr>
          <w:t>-</w:t>
        </w:r>
      </w:ins>
      <w:ins w:id="1494" w:author="Cillian.McHugh" w:date="2025-09-23T21:06:00Z" w16du:dateUtc="2025-09-23T20:06:00Z">
        <w:r w:rsidR="009A7F3F" w:rsidRPr="00B1216F">
          <w:rPr>
            <w:highlight w:val="yellow"/>
            <w:lang w:val="en-US"/>
            <w:rPrChange w:id="1495" w:author="Cillian.McHugh" w:date="2025-10-15T16:03:00Z" w16du:dateUtc="2025-10-15T15:03:00Z">
              <w:rPr>
                <w:lang w:val="en-US"/>
              </w:rPr>
            </w:rPrChange>
          </w:rPr>
          <w:t>giving. We will conduct follow-up</w:t>
        </w:r>
      </w:ins>
      <w:ins w:id="1496" w:author="Cillian.McHugh" w:date="2025-09-23T21:07:00Z" w16du:dateUtc="2025-09-23T20:07:00Z">
        <w:r w:rsidR="009A7F3F" w:rsidRPr="00B1216F">
          <w:rPr>
            <w:highlight w:val="yellow"/>
            <w:lang w:val="en-US"/>
            <w:rPrChange w:id="1497" w:author="Cillian.McHugh" w:date="2025-10-15T16:03:00Z" w16du:dateUtc="2025-10-15T15:03:00Z">
              <w:rPr>
                <w:lang w:val="en-US"/>
              </w:rPr>
            </w:rPrChange>
          </w:rPr>
          <w:t xml:space="preserve"> mixed-effects logistic-regressions to test for an overall effect</w:t>
        </w:r>
      </w:ins>
      <w:ins w:id="1498" w:author="Cillian.McHugh" w:date="2025-09-23T21:14:00Z" w16du:dateUtc="2025-09-23T20:14:00Z">
        <w:r w:rsidR="004E0BEF" w:rsidRPr="00B1216F">
          <w:rPr>
            <w:highlight w:val="yellow"/>
            <w:lang w:val="en-US"/>
            <w:rPrChange w:id="1499" w:author="Cillian.McHugh" w:date="2025-10-15T16:03:00Z" w16du:dateUtc="2025-10-15T15:03:00Z">
              <w:rPr>
                <w:lang w:val="en-US"/>
              </w:rPr>
            </w:rPrChange>
          </w:rPr>
          <w:t xml:space="preserve"> across scenarios while</w:t>
        </w:r>
      </w:ins>
      <w:ins w:id="1500" w:author="Cillian.McHugh" w:date="2025-09-23T21:15:00Z" w16du:dateUtc="2025-09-23T20:15:00Z">
        <w:r w:rsidR="004E0BEF" w:rsidRPr="00B1216F">
          <w:rPr>
            <w:highlight w:val="yellow"/>
            <w:lang w:val="en-US"/>
            <w:rPrChange w:id="1501" w:author="Cillian.McHugh" w:date="2025-10-15T16:03:00Z" w16du:dateUtc="2025-10-15T15:03:00Z">
              <w:rPr>
                <w:lang w:val="en-US"/>
              </w:rPr>
            </w:rPrChange>
          </w:rPr>
          <w:t xml:space="preserve"> controlling for within-participant variability and differen</w:t>
        </w:r>
      </w:ins>
      <w:ins w:id="1502" w:author="Cillian.McHugh" w:date="2025-09-23T21:16:00Z" w16du:dateUtc="2025-09-23T20:16:00Z">
        <w:r w:rsidR="004E0BEF" w:rsidRPr="00B1216F">
          <w:rPr>
            <w:highlight w:val="yellow"/>
            <w:lang w:val="en-US"/>
            <w:rPrChange w:id="1503" w:author="Cillian.McHugh" w:date="2025-10-15T16:03:00Z" w16du:dateUtc="2025-10-15T15:03:00Z">
              <w:rPr>
                <w:lang w:val="en-US"/>
              </w:rPr>
            </w:rPrChange>
          </w:rPr>
          <w:t xml:space="preserve">ces between scenarios. </w:t>
        </w:r>
      </w:ins>
      <w:ins w:id="1504" w:author="Cillian.McHugh" w:date="2025-09-23T21:17:00Z" w16du:dateUtc="2025-09-23T20:17:00Z">
        <w:r w:rsidR="004E0BEF" w:rsidRPr="00B1216F">
          <w:rPr>
            <w:highlight w:val="yellow"/>
            <w:lang w:val="en-US"/>
            <w:rPrChange w:id="1505" w:author="Cillian.McHugh" w:date="2025-10-15T16:03:00Z" w16du:dateUtc="2025-10-15T15:03:00Z">
              <w:rPr>
                <w:lang w:val="en-US"/>
              </w:rPr>
            </w:rPrChange>
          </w:rPr>
          <w:t>This follow-up analysis</w:t>
        </w:r>
      </w:ins>
      <w:ins w:id="1506" w:author="Cillian.McHugh" w:date="2025-09-23T21:18:00Z" w16du:dateUtc="2025-09-23T20:18:00Z">
        <w:r w:rsidR="004E0BEF" w:rsidRPr="00B1216F">
          <w:rPr>
            <w:highlight w:val="yellow"/>
            <w:lang w:val="en-US"/>
            <w:rPrChange w:id="1507" w:author="Cillian.McHugh" w:date="2025-10-15T16:03:00Z" w16du:dateUtc="2025-10-15T15:03:00Z">
              <w:rPr>
                <w:lang w:val="en-US"/>
              </w:rPr>
            </w:rPrChange>
          </w:rPr>
          <w:t xml:space="preserve"> will be based on a larger number of observations than the initial chi-squared tests and as </w:t>
        </w:r>
      </w:ins>
      <w:ins w:id="1508" w:author="Cillian.McHugh" w:date="2025-09-23T21:20:00Z" w16du:dateUtc="2025-09-23T20:20:00Z">
        <w:r w:rsidR="004E0BEF" w:rsidRPr="00B1216F">
          <w:rPr>
            <w:highlight w:val="yellow"/>
            <w:lang w:val="en-US"/>
            <w:rPrChange w:id="1509" w:author="Cillian.McHugh" w:date="2025-10-15T16:03:00Z" w16du:dateUtc="2025-10-15T15:03:00Z">
              <w:rPr>
                <w:lang w:val="en-US"/>
              </w:rPr>
            </w:rPrChange>
          </w:rPr>
          <w:t>a result</w:t>
        </w:r>
      </w:ins>
      <w:ins w:id="1510" w:author="Cillian.McHugh" w:date="2025-09-23T21:18:00Z" w16du:dateUtc="2025-09-23T20:18:00Z">
        <w:r w:rsidR="004E0BEF" w:rsidRPr="00B1216F">
          <w:rPr>
            <w:highlight w:val="yellow"/>
            <w:lang w:val="en-US"/>
            <w:rPrChange w:id="1511" w:author="Cillian.McHugh" w:date="2025-10-15T16:03:00Z" w16du:dateUtc="2025-10-15T15:03:00Z">
              <w:rPr>
                <w:lang w:val="en-US"/>
              </w:rPr>
            </w:rPrChange>
          </w:rPr>
          <w:t xml:space="preserve"> will be </w:t>
        </w:r>
      </w:ins>
      <w:ins w:id="1512" w:author="Cillian.McHugh" w:date="2025-09-23T21:19:00Z" w16du:dateUtc="2025-09-23T20:19:00Z">
        <w:r w:rsidR="004E0BEF" w:rsidRPr="00B1216F">
          <w:rPr>
            <w:highlight w:val="yellow"/>
            <w:lang w:val="en-US"/>
            <w:rPrChange w:id="1513" w:author="Cillian.McHugh" w:date="2025-10-15T16:03:00Z" w16du:dateUtc="2025-10-15T15:03:00Z">
              <w:rPr>
                <w:lang w:val="en-US"/>
              </w:rPr>
            </w:rPrChange>
          </w:rPr>
          <w:t xml:space="preserve">of higher statistical power </w:t>
        </w:r>
      </w:ins>
      <w:r w:rsidR="004E0BEF" w:rsidRPr="00B1216F">
        <w:rPr>
          <w:highlight w:val="yellow"/>
          <w:lang w:val="en-US"/>
          <w:rPrChange w:id="1514" w:author="Cillian.McHugh" w:date="2025-10-15T16:03:00Z" w16du:dateUtc="2025-10-15T15:03:00Z">
            <w:rPr>
              <w:lang w:val="en-US"/>
            </w:rPr>
          </w:rPrChange>
        </w:rPr>
        <w:fldChar w:fldCharType="begin"/>
      </w:r>
      <w:r w:rsidR="004E0BEF" w:rsidRPr="00B1216F">
        <w:rPr>
          <w:highlight w:val="yellow"/>
          <w:lang w:val="en-US"/>
          <w:rPrChange w:id="1515" w:author="Cillian.McHugh" w:date="2025-10-15T16:03:00Z" w16du:dateUtc="2025-10-15T15:03:00Z">
            <w:rPr>
              <w:lang w:val="en-US"/>
            </w:rPr>
          </w:rPrChange>
        </w:rPr>
        <w:instrText xml:space="preserve"> ADDIN ZOTERO_ITEM CSL_CITATION {"citationID":"b7SxbSgm","properties":{"formattedCitation":"(Kumle et al., 2021)","plainCitation":"(Kumle et al., 2021)","noteIndex":0},"citationItems":[{"id":14805,"uris":["http://zotero.org/users/1340199/items/4UGFBSQ3"],"itemData":{"id":14805,"type":"article-journal","abstract":"Mixed-effects models are a powerful tool for modeling fixed and random effects simultaneously, but do not offer a feasible analytic solution for estimating the probability that a test correctly rejects the null hypothesis. Being able to estimate this probability, however, is critical for sample size planning, as power is closely linked to the reliability and replicability of empirical findings. A flexible and very intuitive alternative to analytic power solutions are simulation-based power analyses. Although various tools for conducting simulation-based power analyses for mixed-effects models are available, there is lack of guidance on how to appropriately use them. In this tutorial, we discuss how to estimate power for mixed-effects models in different use cases: first, how to use models that were fit on available (e.g. published) data to determine sample size; second, how to determine the number of stimuli required for sufficient power; and finally, how to conduct sample size planning without available data. Our examples cover both linear and generalized linear models and we provide code and resources for performing simulation-based power analyses on openly accessible data sets. The present work therefore helps researchers to navigate sound research design when using mixed-effects models, by summarizing resources, collating available knowledge, providing solutions and tools, and applying them to real-world problems in sample sizing planning when sophisticated analysis procedures like mixed-effects models are outlined as inferential procedures.","container-title":"Behavior Research Methods","DOI":"10.3758/s13428-021-01546-0","ISSN":"1554-3528","issue":"6","journalAbbreviation":"Behav Res","language":"en","note":"345 citations (Crossref/DOI) [2025-09-23]","page":"2528-2543","source":"Springer Link","title":"Estimating power in (generalized) linear mixed models: An open introduction and tutorial in R","title-short":"Estimating power in (generalized) linear mixed models","volume":"53","author":[{"family":"Kumle","given":"Levi"},{"family":"Võ","given":"Melissa L.-H."},{"family":"Draschkow","given":"Dejan"}],"issued":{"date-parts":[["2021",12,1]]},"citation-key":"kumle_Estimating_2021"}}],"schema":"https://github.com/citation-style-language/schema/raw/master/csl-citation.json"} </w:instrText>
      </w:r>
      <w:r w:rsidR="004E0BEF" w:rsidRPr="00B1216F">
        <w:rPr>
          <w:highlight w:val="yellow"/>
          <w:lang w:val="en-US"/>
          <w:rPrChange w:id="1516" w:author="Cillian.McHugh" w:date="2025-10-15T16:03:00Z" w16du:dateUtc="2025-10-15T15:03:00Z">
            <w:rPr>
              <w:lang w:val="en-US"/>
            </w:rPr>
          </w:rPrChange>
        </w:rPr>
        <w:fldChar w:fldCharType="separate"/>
      </w:r>
      <w:r w:rsidR="004E0BEF" w:rsidRPr="00B1216F">
        <w:rPr>
          <w:highlight w:val="yellow"/>
          <w:rPrChange w:id="1517" w:author="Cillian.McHugh" w:date="2025-10-15T16:03:00Z" w16du:dateUtc="2025-10-15T15:03:00Z">
            <w:rPr/>
          </w:rPrChange>
        </w:rPr>
        <w:t>(Kumle et al., 2021)</w:t>
      </w:r>
      <w:r w:rsidR="004E0BEF" w:rsidRPr="00B1216F">
        <w:rPr>
          <w:highlight w:val="yellow"/>
          <w:lang w:val="en-US"/>
          <w:rPrChange w:id="1518" w:author="Cillian.McHugh" w:date="2025-10-15T16:03:00Z" w16du:dateUtc="2025-10-15T15:03:00Z">
            <w:rPr>
              <w:lang w:val="en-US"/>
            </w:rPr>
          </w:rPrChange>
        </w:rPr>
        <w:fldChar w:fldCharType="end"/>
      </w:r>
      <w:ins w:id="1519" w:author="Cillian.McHugh" w:date="2025-09-23T21:20:00Z" w16du:dateUtc="2025-09-23T20:20:00Z">
        <w:r w:rsidR="004E0BEF" w:rsidRPr="00B1216F">
          <w:rPr>
            <w:highlight w:val="yellow"/>
            <w:lang w:val="en-US"/>
            <w:rPrChange w:id="1520" w:author="Cillian.McHugh" w:date="2025-10-15T16:03:00Z" w16du:dateUtc="2025-10-15T15:03:00Z">
              <w:rPr>
                <w:lang w:val="en-US"/>
              </w:rPr>
            </w:rPrChange>
          </w:rPr>
          <w:t>. We therefore base our sample size calculation</w:t>
        </w:r>
      </w:ins>
      <w:ins w:id="1521" w:author="Cillian.McHugh" w:date="2025-09-23T21:21:00Z" w16du:dateUtc="2025-09-23T20:21:00Z">
        <w:r w:rsidR="004E0BEF" w:rsidRPr="00B1216F">
          <w:rPr>
            <w:highlight w:val="yellow"/>
            <w:lang w:val="en-US"/>
            <w:rPrChange w:id="1522" w:author="Cillian.McHugh" w:date="2025-10-15T16:03:00Z" w16du:dateUtc="2025-10-15T15:03:00Z">
              <w:rPr>
                <w:lang w:val="en-US"/>
              </w:rPr>
            </w:rPrChange>
          </w:rPr>
          <w:t>s on the</w:t>
        </w:r>
      </w:ins>
      <w:ins w:id="1523" w:author="Cillian.McHugh" w:date="2025-09-23T21:07:00Z" w16du:dateUtc="2025-09-23T20:07:00Z">
        <w:r w:rsidR="009A7F3F" w:rsidRPr="00B1216F">
          <w:rPr>
            <w:highlight w:val="yellow"/>
            <w:lang w:val="en-US"/>
            <w:rPrChange w:id="1524" w:author="Cillian.McHugh" w:date="2025-10-15T16:03:00Z" w16du:dateUtc="2025-10-15T15:03:00Z">
              <w:rPr>
                <w:lang w:val="en-US"/>
              </w:rPr>
            </w:rPrChange>
          </w:rPr>
          <w:t xml:space="preserve"> </w:t>
        </w:r>
      </w:ins>
      <w:ins w:id="1525" w:author="Cillian.McHugh" w:date="2025-09-23T21:23:00Z" w16du:dateUtc="2025-09-23T20:23:00Z">
        <w:r w:rsidR="007E0826" w:rsidRPr="00B1216F">
          <w:rPr>
            <w:highlight w:val="yellow"/>
            <w:lang w:val="en-US"/>
            <w:rPrChange w:id="1526" w:author="Cillian.McHugh" w:date="2025-10-15T16:03:00Z" w16du:dateUtc="2025-10-15T15:03:00Z">
              <w:rPr>
                <w:lang w:val="en-US"/>
              </w:rPr>
            </w:rPrChange>
          </w:rPr>
          <w:t xml:space="preserve">analysis of lower statistical power (the chi-squared tests). In Table </w:t>
        </w:r>
      </w:ins>
      <w:ins w:id="1527" w:author="Cillian.McHugh" w:date="2025-10-13T23:28:00Z" w16du:dateUtc="2025-10-13T22:28:00Z">
        <w:r w:rsidR="00A45B3B" w:rsidRPr="00B1216F">
          <w:rPr>
            <w:highlight w:val="yellow"/>
            <w:lang w:val="en-US"/>
            <w:rPrChange w:id="1528" w:author="Cillian.McHugh" w:date="2025-10-15T16:03:00Z" w16du:dateUtc="2025-10-15T15:03:00Z">
              <w:rPr>
                <w:lang w:val="en-US"/>
              </w:rPr>
            </w:rPrChange>
          </w:rPr>
          <w:t>3</w:t>
        </w:r>
      </w:ins>
      <w:ins w:id="1529" w:author="Cillian.McHugh" w:date="2025-09-23T21:23:00Z" w16du:dateUtc="2025-09-23T20:23:00Z">
        <w:r w:rsidR="007E0826" w:rsidRPr="00B1216F">
          <w:rPr>
            <w:highlight w:val="yellow"/>
            <w:lang w:val="en-US"/>
            <w:rPrChange w:id="1530" w:author="Cillian.McHugh" w:date="2025-10-15T16:03:00Z" w16du:dateUtc="2025-10-15T15:03:00Z">
              <w:rPr>
                <w:lang w:val="en-US"/>
              </w:rPr>
            </w:rPrChange>
          </w:rPr>
          <w:t xml:space="preserve"> </w:t>
        </w:r>
      </w:ins>
      <w:ins w:id="1531" w:author="Cillian.McHugh" w:date="2025-09-23T21:27:00Z" w16du:dateUtc="2025-09-23T20:27:00Z">
        <w:r w:rsidR="007E0826" w:rsidRPr="00B1216F">
          <w:rPr>
            <w:highlight w:val="yellow"/>
            <w:lang w:val="en-US"/>
            <w:rPrChange w:id="1532" w:author="Cillian.McHugh" w:date="2025-10-15T16:03:00Z" w16du:dateUtc="2025-10-15T15:03:00Z">
              <w:rPr>
                <w:lang w:val="en-US"/>
              </w:rPr>
            </w:rPrChange>
          </w:rPr>
          <w:t xml:space="preserve">we report the required sample size </w:t>
        </w:r>
      </w:ins>
      <w:ins w:id="1533" w:author="Cillian.McHugh" w:date="2025-09-23T21:30:00Z" w16du:dateUtc="2025-09-23T20:30:00Z">
        <w:r w:rsidR="007E0826" w:rsidRPr="00B1216F">
          <w:rPr>
            <w:highlight w:val="yellow"/>
            <w:lang w:val="en-US"/>
            <w:rPrChange w:id="1534" w:author="Cillian.McHugh" w:date="2025-10-15T16:03:00Z" w16du:dateUtc="2025-10-15T15:03:00Z">
              <w:rPr>
                <w:lang w:val="en-US"/>
              </w:rPr>
            </w:rPrChange>
          </w:rPr>
          <w:t xml:space="preserve">to detect </w:t>
        </w:r>
      </w:ins>
      <w:ins w:id="1535" w:author="Cillian.McHugh" w:date="2025-09-23T21:27:00Z" w16du:dateUtc="2025-09-23T20:27:00Z">
        <w:r w:rsidR="007E0826" w:rsidRPr="00B1216F">
          <w:rPr>
            <w:highlight w:val="yellow"/>
            <w:lang w:val="en-US"/>
            <w:rPrChange w:id="1536" w:author="Cillian.McHugh" w:date="2025-10-15T16:03:00Z" w16du:dateUtc="2025-10-15T15:03:00Z">
              <w:rPr>
                <w:lang w:val="en-US"/>
              </w:rPr>
            </w:rPrChange>
          </w:rPr>
          <w:t>small</w:t>
        </w:r>
      </w:ins>
      <w:ins w:id="1537" w:author="Cillian.McHugh" w:date="2025-09-23T21:30:00Z" w16du:dateUtc="2025-09-23T20:30:00Z">
        <w:r w:rsidR="007E0826" w:rsidRPr="00B1216F">
          <w:rPr>
            <w:highlight w:val="yellow"/>
            <w:lang w:val="en-US"/>
            <w:rPrChange w:id="1538" w:author="Cillian.McHugh" w:date="2025-10-15T16:03:00Z" w16du:dateUtc="2025-10-15T15:03:00Z">
              <w:rPr>
                <w:lang w:val="en-US"/>
              </w:rPr>
            </w:rPrChange>
          </w:rPr>
          <w:t xml:space="preserve"> (</w:t>
        </w:r>
        <w:r w:rsidR="007E0826" w:rsidRPr="00B1216F">
          <w:rPr>
            <w:i/>
            <w:iCs/>
            <w:highlight w:val="yellow"/>
            <w:lang w:val="en-US"/>
            <w:rPrChange w:id="1539" w:author="Cillian.McHugh" w:date="2025-10-15T16:03:00Z" w16du:dateUtc="2025-10-15T15:03:00Z">
              <w:rPr>
                <w:i/>
                <w:iCs/>
                <w:lang w:val="en-US"/>
              </w:rPr>
            </w:rPrChange>
          </w:rPr>
          <w:t>V</w:t>
        </w:r>
        <w:r w:rsidR="007E0826" w:rsidRPr="00B1216F">
          <w:rPr>
            <w:i/>
            <w:iCs/>
            <w:highlight w:val="yellow"/>
            <w:lang w:val="en-US"/>
            <w:rPrChange w:id="1540" w:author="Cillian.McHugh" w:date="2025-10-15T16:03:00Z" w16du:dateUtc="2025-10-15T15:03:00Z">
              <w:rPr>
                <w:i/>
                <w:iCs/>
                <w:u w:val="single"/>
                <w:lang w:val="en-US"/>
              </w:rPr>
            </w:rPrChange>
          </w:rPr>
          <w:t xml:space="preserve"> </w:t>
        </w:r>
        <w:r w:rsidR="007E0826" w:rsidRPr="00B1216F">
          <w:rPr>
            <w:highlight w:val="yellow"/>
            <w:lang w:val="en-US"/>
            <w:rPrChange w:id="1541" w:author="Cillian.McHugh" w:date="2025-10-15T16:03:00Z" w16du:dateUtc="2025-10-15T15:03:00Z">
              <w:rPr>
                <w:u w:val="single"/>
                <w:lang w:val="en-US"/>
              </w:rPr>
            </w:rPrChange>
          </w:rPr>
          <w:t>= .05)</w:t>
        </w:r>
      </w:ins>
      <w:ins w:id="1542" w:author="Cillian.McHugh" w:date="2025-09-23T21:27:00Z" w16du:dateUtc="2025-09-23T20:27:00Z">
        <w:r w:rsidR="007E0826" w:rsidRPr="00B1216F">
          <w:rPr>
            <w:highlight w:val="yellow"/>
            <w:lang w:val="en-US"/>
            <w:rPrChange w:id="1543" w:author="Cillian.McHugh" w:date="2025-10-15T16:03:00Z" w16du:dateUtc="2025-10-15T15:03:00Z">
              <w:rPr>
                <w:lang w:val="en-US"/>
              </w:rPr>
            </w:rPrChange>
          </w:rPr>
          <w:t>, medium</w:t>
        </w:r>
      </w:ins>
      <w:ins w:id="1544" w:author="Cillian.McHugh" w:date="2025-09-23T21:29:00Z" w16du:dateUtc="2025-09-23T20:29:00Z">
        <w:r w:rsidR="007E0826" w:rsidRPr="00B1216F">
          <w:rPr>
            <w:highlight w:val="yellow"/>
            <w:lang w:val="en-US"/>
            <w:rPrChange w:id="1545" w:author="Cillian.McHugh" w:date="2025-10-15T16:03:00Z" w16du:dateUtc="2025-10-15T15:03:00Z">
              <w:rPr>
                <w:lang w:val="en-US"/>
              </w:rPr>
            </w:rPrChange>
          </w:rPr>
          <w:t xml:space="preserve"> (</w:t>
        </w:r>
      </w:ins>
      <w:ins w:id="1546" w:author="Cillian.McHugh" w:date="2025-09-23T21:30:00Z" w16du:dateUtc="2025-09-23T20:30:00Z">
        <w:r w:rsidR="007E0826" w:rsidRPr="00B1216F">
          <w:rPr>
            <w:i/>
            <w:iCs/>
            <w:highlight w:val="yellow"/>
            <w:lang w:val="en-US"/>
            <w:rPrChange w:id="1547" w:author="Cillian.McHugh" w:date="2025-10-15T16:03:00Z" w16du:dateUtc="2025-10-15T15:03:00Z">
              <w:rPr>
                <w:i/>
                <w:iCs/>
                <w:lang w:val="en-US"/>
              </w:rPr>
            </w:rPrChange>
          </w:rPr>
          <w:t>V</w:t>
        </w:r>
        <w:r w:rsidR="007E0826" w:rsidRPr="00B1216F">
          <w:rPr>
            <w:highlight w:val="yellow"/>
            <w:lang w:val="en-US"/>
            <w:rPrChange w:id="1548" w:author="Cillian.McHugh" w:date="2025-10-15T16:03:00Z" w16du:dateUtc="2025-10-15T15:03:00Z">
              <w:rPr>
                <w:lang w:val="en-US"/>
              </w:rPr>
            </w:rPrChange>
          </w:rPr>
          <w:t xml:space="preserve"> = .15)</w:t>
        </w:r>
      </w:ins>
      <w:ins w:id="1549" w:author="Cillian.McHugh" w:date="2025-09-23T21:29:00Z" w16du:dateUtc="2025-09-23T20:29:00Z">
        <w:r w:rsidR="007E0826" w:rsidRPr="00B1216F">
          <w:rPr>
            <w:highlight w:val="yellow"/>
            <w:u w:val="single"/>
            <w:lang w:val="en-US"/>
            <w:rPrChange w:id="1550" w:author="Cillian.McHugh" w:date="2025-10-15T16:03:00Z" w16du:dateUtc="2025-10-15T15:03:00Z">
              <w:rPr>
                <w:u w:val="single"/>
                <w:lang w:val="en-US"/>
              </w:rPr>
            </w:rPrChange>
          </w:rPr>
          <w:t xml:space="preserve"> </w:t>
        </w:r>
      </w:ins>
      <w:ins w:id="1551" w:author="Cillian.McHugh" w:date="2025-09-23T21:27:00Z" w16du:dateUtc="2025-09-23T20:27:00Z">
        <w:r w:rsidR="007E0826" w:rsidRPr="00B1216F">
          <w:rPr>
            <w:highlight w:val="yellow"/>
            <w:lang w:val="en-US"/>
            <w:rPrChange w:id="1552" w:author="Cillian.McHugh" w:date="2025-10-15T16:03:00Z" w16du:dateUtc="2025-10-15T15:03:00Z">
              <w:rPr>
                <w:lang w:val="en-US"/>
              </w:rPr>
            </w:rPrChange>
          </w:rPr>
          <w:t xml:space="preserve">, and large </w:t>
        </w:r>
      </w:ins>
      <w:ins w:id="1553" w:author="Cillian.McHugh" w:date="2025-09-23T21:28:00Z" w16du:dateUtc="2025-09-23T20:28:00Z">
        <w:r w:rsidR="007E0826" w:rsidRPr="00B1216F">
          <w:rPr>
            <w:highlight w:val="yellow"/>
            <w:lang w:val="en-US"/>
            <w:rPrChange w:id="1554" w:author="Cillian.McHugh" w:date="2025-10-15T16:03:00Z" w16du:dateUtc="2025-10-15T15:03:00Z">
              <w:rPr>
                <w:lang w:val="en-US"/>
              </w:rPr>
            </w:rPrChange>
          </w:rPr>
          <w:t>(</w:t>
        </w:r>
        <w:r w:rsidR="007E0826" w:rsidRPr="00B1216F">
          <w:rPr>
            <w:i/>
            <w:iCs/>
            <w:highlight w:val="yellow"/>
            <w:lang w:val="en-US"/>
            <w:rPrChange w:id="1555" w:author="Cillian.McHugh" w:date="2025-10-15T16:03:00Z" w16du:dateUtc="2025-10-15T15:03:00Z">
              <w:rPr>
                <w:i/>
                <w:iCs/>
                <w:lang w:val="en-US"/>
              </w:rPr>
            </w:rPrChange>
          </w:rPr>
          <w:t>V</w:t>
        </w:r>
        <w:r w:rsidR="007E0826" w:rsidRPr="00B1216F">
          <w:rPr>
            <w:highlight w:val="yellow"/>
            <w:lang w:val="en-US"/>
            <w:rPrChange w:id="1556" w:author="Cillian.McHugh" w:date="2025-10-15T16:03:00Z" w16du:dateUtc="2025-10-15T15:03:00Z">
              <w:rPr>
                <w:lang w:val="en-US"/>
              </w:rPr>
            </w:rPrChange>
          </w:rPr>
          <w:t xml:space="preserve"> = </w:t>
        </w:r>
      </w:ins>
      <w:ins w:id="1557" w:author="Cillian.McHugh" w:date="2025-09-23T21:29:00Z" w16du:dateUtc="2025-09-23T20:29:00Z">
        <w:r w:rsidR="007E0826" w:rsidRPr="00B1216F">
          <w:rPr>
            <w:highlight w:val="yellow"/>
            <w:lang w:val="en-US"/>
            <w:rPrChange w:id="1558" w:author="Cillian.McHugh" w:date="2025-10-15T16:03:00Z" w16du:dateUtc="2025-10-15T15:03:00Z">
              <w:rPr>
                <w:lang w:val="en-US"/>
              </w:rPr>
            </w:rPrChange>
          </w:rPr>
          <w:t>.25)</w:t>
        </w:r>
      </w:ins>
      <w:ins w:id="1559" w:author="Cillian.McHugh" w:date="2025-09-23T21:30:00Z" w16du:dateUtc="2025-09-23T20:30:00Z">
        <w:r w:rsidR="007E0826" w:rsidRPr="00B1216F">
          <w:rPr>
            <w:highlight w:val="yellow"/>
            <w:lang w:val="en-US"/>
            <w:rPrChange w:id="1560" w:author="Cillian.McHugh" w:date="2025-10-15T16:03:00Z" w16du:dateUtc="2025-10-15T15:03:00Z">
              <w:rPr>
                <w:lang w:val="en-US"/>
              </w:rPr>
            </w:rPrChange>
          </w:rPr>
          <w:t xml:space="preserve"> effects with 90% power. </w:t>
        </w:r>
      </w:ins>
      <w:ins w:id="1561" w:author="Cillian.McHugh" w:date="2025-09-23T21:31:00Z" w16du:dateUtc="2025-09-23T20:31:00Z">
        <w:r w:rsidR="007E0826" w:rsidRPr="00B1216F">
          <w:rPr>
            <w:highlight w:val="yellow"/>
            <w:lang w:val="en-US"/>
            <w:rPrChange w:id="1562" w:author="Cillian.McHugh" w:date="2025-10-15T16:03:00Z" w16du:dateUtc="2025-10-15T15:03:00Z">
              <w:rPr>
                <w:lang w:val="en-US"/>
              </w:rPr>
            </w:rPrChange>
          </w:rPr>
          <w:t xml:space="preserve">We set out target sample for Study 1 at </w:t>
        </w:r>
        <w:r w:rsidR="007E0826" w:rsidRPr="00B1216F">
          <w:rPr>
            <w:i/>
            <w:iCs/>
            <w:highlight w:val="yellow"/>
            <w:lang w:val="en-US"/>
            <w:rPrChange w:id="1563" w:author="Cillian.McHugh" w:date="2025-10-15T16:03:00Z" w16du:dateUtc="2025-10-15T15:03:00Z">
              <w:rPr>
                <w:i/>
                <w:iCs/>
                <w:lang w:val="en-US"/>
              </w:rPr>
            </w:rPrChange>
          </w:rPr>
          <w:t>N</w:t>
        </w:r>
        <w:r w:rsidR="007E0826" w:rsidRPr="00B1216F">
          <w:rPr>
            <w:highlight w:val="yellow"/>
            <w:lang w:val="en-US"/>
            <w:rPrChange w:id="1564" w:author="Cillian.McHugh" w:date="2025-10-15T16:03:00Z" w16du:dateUtc="2025-10-15T15:03:00Z">
              <w:rPr>
                <w:lang w:val="en-US"/>
              </w:rPr>
            </w:rPrChange>
          </w:rPr>
          <w:t xml:space="preserve"> = </w:t>
        </w:r>
      </w:ins>
      <w:ins w:id="1565" w:author="Cillian.McHugh" w:date="2025-09-23T21:32:00Z" w16du:dateUtc="2025-09-23T20:32:00Z">
        <w:r w:rsidR="005A4887" w:rsidRPr="00B1216F">
          <w:rPr>
            <w:highlight w:val="yellow"/>
            <w:lang w:val="en-US"/>
            <w:rPrChange w:id="1566" w:author="Cillian.McHugh" w:date="2025-10-15T16:03:00Z" w16du:dateUtc="2025-10-15T15:03:00Z">
              <w:rPr>
                <w:lang w:val="en-US"/>
              </w:rPr>
            </w:rPrChange>
          </w:rPr>
          <w:t>685, sufficient to detect a medium effect with 90% power.</w:t>
        </w:r>
      </w:ins>
      <w:ins w:id="1567" w:author="Cillian.McHugh" w:date="2025-10-01T10:22:00Z" w16du:dateUtc="2025-10-01T09:22:00Z">
        <w:r w:rsidR="00607E7B" w:rsidRPr="00B1216F">
          <w:rPr>
            <w:highlight w:val="yellow"/>
            <w:lang w:val="en-US"/>
            <w:rPrChange w:id="1568" w:author="Cillian.McHugh" w:date="2025-10-15T16:03:00Z" w16du:dateUtc="2025-10-15T15:03:00Z">
              <w:rPr>
                <w:lang w:val="en-US"/>
              </w:rPr>
            </w:rPrChange>
          </w:rPr>
          <w:t xml:space="preserve"> This target sample of </w:t>
        </w:r>
        <w:r w:rsidR="00607E7B" w:rsidRPr="00B1216F">
          <w:rPr>
            <w:i/>
            <w:iCs/>
            <w:highlight w:val="yellow"/>
            <w:lang w:val="en-US"/>
            <w:rPrChange w:id="1569" w:author="Cillian.McHugh" w:date="2025-10-15T16:03:00Z" w16du:dateUtc="2025-10-15T15:03:00Z">
              <w:rPr>
                <w:i/>
                <w:iCs/>
                <w:lang w:val="en-US"/>
              </w:rPr>
            </w:rPrChange>
          </w:rPr>
          <w:t>N</w:t>
        </w:r>
        <w:r w:rsidR="00607E7B" w:rsidRPr="00B1216F">
          <w:rPr>
            <w:highlight w:val="yellow"/>
            <w:lang w:val="en-US"/>
            <w:rPrChange w:id="1570" w:author="Cillian.McHugh" w:date="2025-10-15T16:03:00Z" w16du:dateUtc="2025-10-15T15:03:00Z">
              <w:rPr>
                <w:lang w:val="en-US"/>
              </w:rPr>
            </w:rPrChange>
          </w:rPr>
          <w:t xml:space="preserve"> = 685 will be collected at each </w:t>
        </w:r>
        <w:r w:rsidR="00730216" w:rsidRPr="00B1216F">
          <w:rPr>
            <w:highlight w:val="yellow"/>
            <w:lang w:val="en-US"/>
            <w:rPrChange w:id="1571" w:author="Cillian.McHugh" w:date="2025-10-15T16:03:00Z" w16du:dateUtc="2025-10-15T15:03:00Z">
              <w:rPr>
                <w:lang w:val="en-US"/>
              </w:rPr>
            </w:rPrChange>
          </w:rPr>
          <w:t xml:space="preserve">site </w:t>
        </w:r>
      </w:ins>
      <w:ins w:id="1572" w:author="Cillian.McHugh" w:date="2025-10-01T10:23:00Z" w16du:dateUtc="2025-10-01T09:23:00Z">
        <w:r w:rsidR="00730216" w:rsidRPr="00B1216F">
          <w:rPr>
            <w:highlight w:val="yellow"/>
            <w:lang w:val="en-US"/>
            <w:rPrChange w:id="1573" w:author="Cillian.McHugh" w:date="2025-10-15T16:03:00Z" w16du:dateUtc="2025-10-15T15:03:00Z">
              <w:rPr>
                <w:lang w:val="en-US"/>
              </w:rPr>
            </w:rPrChange>
          </w:rPr>
          <w:t xml:space="preserve">across Studies 1a-1f (i.e., Study 1a target </w:t>
        </w:r>
        <w:r w:rsidR="00730216" w:rsidRPr="00B1216F">
          <w:rPr>
            <w:i/>
            <w:iCs/>
            <w:highlight w:val="yellow"/>
            <w:lang w:val="en-US"/>
            <w:rPrChange w:id="1574" w:author="Cillian.McHugh" w:date="2025-10-15T16:03:00Z" w16du:dateUtc="2025-10-15T15:03:00Z">
              <w:rPr>
                <w:i/>
                <w:iCs/>
                <w:lang w:val="en-US"/>
              </w:rPr>
            </w:rPrChange>
          </w:rPr>
          <w:t>n</w:t>
        </w:r>
        <w:r w:rsidR="00730216" w:rsidRPr="00B1216F">
          <w:rPr>
            <w:highlight w:val="yellow"/>
            <w:lang w:val="en-US"/>
            <w:rPrChange w:id="1575" w:author="Cillian.McHugh" w:date="2025-10-15T16:03:00Z" w16du:dateUtc="2025-10-15T15:03:00Z">
              <w:rPr>
                <w:lang w:val="en-US"/>
              </w:rPr>
            </w:rPrChange>
          </w:rPr>
          <w:t xml:space="preserve"> = 685 in Ireland, Study 1b target </w:t>
        </w:r>
      </w:ins>
      <w:ins w:id="1576" w:author="Cillian.McHugh" w:date="2025-10-01T10:24:00Z" w16du:dateUtc="2025-10-01T09:24:00Z">
        <w:r w:rsidR="00730216" w:rsidRPr="00B1216F">
          <w:rPr>
            <w:i/>
            <w:iCs/>
            <w:highlight w:val="yellow"/>
            <w:lang w:val="en-US"/>
            <w:rPrChange w:id="1577" w:author="Cillian.McHugh" w:date="2025-10-15T16:03:00Z" w16du:dateUtc="2025-10-15T15:03:00Z">
              <w:rPr>
                <w:i/>
                <w:iCs/>
                <w:lang w:val="en-US"/>
              </w:rPr>
            </w:rPrChange>
          </w:rPr>
          <w:t>n</w:t>
        </w:r>
        <w:r w:rsidR="00730216" w:rsidRPr="00B1216F">
          <w:rPr>
            <w:highlight w:val="yellow"/>
            <w:lang w:val="en-US"/>
            <w:rPrChange w:id="1578" w:author="Cillian.McHugh" w:date="2025-10-15T16:03:00Z" w16du:dateUtc="2025-10-15T15:03:00Z">
              <w:rPr>
                <w:lang w:val="en-US"/>
              </w:rPr>
            </w:rPrChange>
          </w:rPr>
          <w:t xml:space="preserve"> = 685 in Poland etc.)</w:t>
        </w:r>
      </w:ins>
    </w:p>
    <w:p w14:paraId="1195E060" w14:textId="374037C8" w:rsidR="007F3944" w:rsidRPr="007F3944" w:rsidDel="00950CDF" w:rsidRDefault="007F3944" w:rsidP="007F3944">
      <w:pPr>
        <w:rPr>
          <w:del w:id="1579" w:author="Cillian.McHugh" w:date="2025-09-24T10:19:00Z" w16du:dateUtc="2025-09-24T09:19:00Z"/>
          <w:lang w:val="en-US"/>
        </w:rPr>
      </w:pPr>
      <w:del w:id="1580" w:author="Cillian.McHugh" w:date="2025-09-24T10:19:00Z" w16du:dateUtc="2025-09-24T09:19:00Z">
        <w:r w:rsidRPr="007F3944" w:rsidDel="00950CDF">
          <w:rPr>
            <w:lang w:val="en-US"/>
          </w:rPr>
          <w:delText>In order to determine our target sample size, we conducted a series of power analyses for our planned analyses for large, medium, and small effect sizes. Our planned design will require three different analyses to test our hypotheses. First, we will investigate the influence of social distance on reason-giving (Analysis 1: one independent variable with 2 levels). Second, we will investigate the influence of temporal distancing on reason-giving (Analysis 2: one independent variable with 3 levels). Third, we will investigate the combined influence of social and temporal distancing on reason-giving (Analysis 3: two independent variables, 2  3 levels). We set our target power as 90% and calculated the minimum sample size required to detect large, medium, and small effects for each analysis. The minimum sample sizes required for each effect size for each analysis are detailed in Table 1.</w:delText>
        </w:r>
      </w:del>
    </w:p>
    <w:p w14:paraId="3DCD8DCE" w14:textId="4E8E17E6" w:rsidR="007F3944" w:rsidRPr="00B1216F" w:rsidRDefault="007F3944" w:rsidP="009A1C61">
      <w:pPr>
        <w:keepNext/>
        <w:ind w:firstLine="0"/>
        <w:rPr>
          <w:highlight w:val="yellow"/>
          <w:lang w:val="en-US"/>
          <w:rPrChange w:id="1581" w:author="Cillian.McHugh" w:date="2025-10-15T16:04:00Z" w16du:dateUtc="2025-10-15T15:04:00Z">
            <w:rPr>
              <w:lang w:val="en-US"/>
            </w:rPr>
          </w:rPrChange>
        </w:rPr>
      </w:pPr>
      <w:r w:rsidRPr="00B1216F">
        <w:rPr>
          <w:b/>
          <w:bCs/>
          <w:highlight w:val="yellow"/>
          <w:lang w:val="en-US"/>
          <w:rPrChange w:id="1582" w:author="Cillian.McHugh" w:date="2025-10-15T16:04:00Z" w16du:dateUtc="2025-10-15T15:04:00Z">
            <w:rPr>
              <w:b/>
              <w:bCs/>
              <w:lang w:val="en-US"/>
            </w:rPr>
          </w:rPrChange>
        </w:rPr>
        <w:t xml:space="preserve">Table </w:t>
      </w:r>
      <w:ins w:id="1583" w:author="Cillian.McHugh" w:date="2025-10-13T23:27:00Z" w16du:dateUtc="2025-10-13T22:27:00Z">
        <w:r w:rsidR="00A45B3B" w:rsidRPr="00B1216F">
          <w:rPr>
            <w:b/>
            <w:bCs/>
            <w:highlight w:val="yellow"/>
            <w:lang w:val="en-US"/>
            <w:rPrChange w:id="1584" w:author="Cillian.McHugh" w:date="2025-10-15T16:04:00Z" w16du:dateUtc="2025-10-15T15:04:00Z">
              <w:rPr>
                <w:b/>
                <w:bCs/>
                <w:lang w:val="en-US"/>
              </w:rPr>
            </w:rPrChange>
          </w:rPr>
          <w:t>3</w:t>
        </w:r>
      </w:ins>
      <w:del w:id="1585" w:author="Cillian.McHugh" w:date="2025-10-13T23:27:00Z" w16du:dateUtc="2025-10-13T22:27:00Z">
        <w:r w:rsidRPr="00B1216F" w:rsidDel="00A45B3B">
          <w:rPr>
            <w:b/>
            <w:bCs/>
            <w:highlight w:val="yellow"/>
            <w:lang w:val="en-US"/>
            <w:rPrChange w:id="1586" w:author="Cillian.McHugh" w:date="2025-10-15T16:04:00Z" w16du:dateUtc="2025-10-15T15:04:00Z">
              <w:rPr>
                <w:b/>
                <w:bCs/>
                <w:lang w:val="en-US"/>
              </w:rPr>
            </w:rPrChange>
          </w:rPr>
          <w:delText>1</w:delText>
        </w:r>
      </w:del>
    </w:p>
    <w:p w14:paraId="11C5E3E4" w14:textId="58CAEFEE" w:rsidR="007F3944" w:rsidRPr="00B1216F" w:rsidRDefault="007F3944" w:rsidP="009A1C61">
      <w:pPr>
        <w:keepNext/>
        <w:ind w:firstLine="0"/>
        <w:rPr>
          <w:highlight w:val="yellow"/>
          <w:lang w:val="en-US"/>
          <w:rPrChange w:id="1587" w:author="Cillian.McHugh" w:date="2025-10-15T16:04:00Z" w16du:dateUtc="2025-10-15T15:04:00Z">
            <w:rPr>
              <w:lang w:val="en-US"/>
            </w:rPr>
          </w:rPrChange>
        </w:rPr>
      </w:pPr>
      <w:r w:rsidRPr="00B1216F">
        <w:rPr>
          <w:i/>
          <w:iCs/>
          <w:highlight w:val="yellow"/>
          <w:lang w:val="en-US"/>
          <w:rPrChange w:id="1588" w:author="Cillian.McHugh" w:date="2025-10-15T16:04:00Z" w16du:dateUtc="2025-10-15T15:04:00Z">
            <w:rPr>
              <w:i/>
              <w:iCs/>
              <w:lang w:val="en-US"/>
            </w:rPr>
          </w:rPrChange>
        </w:rPr>
        <w:t xml:space="preserve">Power </w:t>
      </w:r>
      <w:proofErr w:type="gramStart"/>
      <w:r w:rsidRPr="00B1216F">
        <w:rPr>
          <w:i/>
          <w:iCs/>
          <w:highlight w:val="yellow"/>
          <w:lang w:val="en-US"/>
          <w:rPrChange w:id="1589" w:author="Cillian.McHugh" w:date="2025-10-15T16:04:00Z" w16du:dateUtc="2025-10-15T15:04:00Z">
            <w:rPr>
              <w:i/>
              <w:iCs/>
              <w:lang w:val="en-US"/>
            </w:rPr>
          </w:rPrChange>
        </w:rPr>
        <w:t>analyses</w:t>
      </w:r>
      <w:proofErr w:type="gramEnd"/>
      <w:r w:rsidRPr="00B1216F">
        <w:rPr>
          <w:i/>
          <w:iCs/>
          <w:highlight w:val="yellow"/>
          <w:lang w:val="en-US"/>
          <w:rPrChange w:id="1590" w:author="Cillian.McHugh" w:date="2025-10-15T16:04:00Z" w16du:dateUtc="2025-10-15T15:04:00Z">
            <w:rPr>
              <w:i/>
              <w:iCs/>
              <w:lang w:val="en-US"/>
            </w:rPr>
          </w:rPrChange>
        </w:rPr>
        <w:t xml:space="preserve"> and sample size calculations</w:t>
      </w:r>
    </w:p>
    <w:tbl>
      <w:tblPr>
        <w:tblW w:w="0" w:type="auto"/>
        <w:tblCellMar>
          <w:top w:w="15" w:type="dxa"/>
          <w:left w:w="15" w:type="dxa"/>
          <w:bottom w:w="15" w:type="dxa"/>
          <w:right w:w="15" w:type="dxa"/>
        </w:tblCellMar>
        <w:tblLook w:val="04A0" w:firstRow="1" w:lastRow="0" w:firstColumn="1" w:lastColumn="0" w:noHBand="0" w:noVBand="1"/>
        <w:tblPrChange w:id="1591" w:author="Cillian.McHugh" w:date="2025-09-24T10:13:00Z" w16du:dateUtc="2025-09-24T09:13:00Z">
          <w:tblPr>
            <w:tblW w:w="0" w:type="auto"/>
            <w:tblCellMar>
              <w:top w:w="15" w:type="dxa"/>
              <w:left w:w="15" w:type="dxa"/>
              <w:bottom w:w="15" w:type="dxa"/>
              <w:right w:w="15" w:type="dxa"/>
            </w:tblCellMar>
            <w:tblLook w:val="04A0" w:firstRow="1" w:lastRow="0" w:firstColumn="1" w:lastColumn="0" w:noHBand="0" w:noVBand="1"/>
          </w:tblPr>
        </w:tblPrChange>
      </w:tblPr>
      <w:tblGrid>
        <w:gridCol w:w="934"/>
        <w:gridCol w:w="281"/>
        <w:gridCol w:w="1867"/>
        <w:gridCol w:w="2200"/>
        <w:gridCol w:w="2267"/>
        <w:tblGridChange w:id="1592">
          <w:tblGrid>
            <w:gridCol w:w="934"/>
            <w:gridCol w:w="281"/>
            <w:gridCol w:w="1867"/>
            <w:gridCol w:w="2200"/>
            <w:gridCol w:w="2267"/>
          </w:tblGrid>
        </w:tblGridChange>
      </w:tblGrid>
      <w:tr w:rsidR="007F3944" w:rsidRPr="00B1216F" w:rsidDel="000D525C" w14:paraId="33C765EC" w14:textId="459321BA" w:rsidTr="00950CDF">
        <w:trPr>
          <w:trHeight w:val="525"/>
          <w:del w:id="1593" w:author="Cillian.McHugh" w:date="2025-09-29T14:12:00Z"/>
          <w:trPrChange w:id="1594" w:author="Cillian.McHugh" w:date="2025-09-24T10:13:00Z" w16du:dateUtc="2025-09-24T09:13:00Z">
            <w:trPr>
              <w:trHeight w:val="525"/>
            </w:trPr>
          </w:trPrChange>
        </w:trPr>
        <w:tc>
          <w:tcPr>
            <w:tcW w:w="0" w:type="auto"/>
            <w:tcBorders>
              <w:top w:val="single" w:sz="8" w:space="0" w:color="000000"/>
              <w:bottom w:val="single" w:sz="8" w:space="0" w:color="000000"/>
            </w:tcBorders>
            <w:tcMar>
              <w:top w:w="60" w:type="dxa"/>
              <w:left w:w="60" w:type="dxa"/>
              <w:bottom w:w="60" w:type="dxa"/>
              <w:right w:w="60" w:type="dxa"/>
            </w:tcMar>
            <w:tcPrChange w:id="1595" w:author="Cillian.McHugh" w:date="2025-09-24T10:13:00Z" w16du:dateUtc="2025-09-24T09:13:00Z">
              <w:tcPr>
                <w:tcW w:w="0" w:type="auto"/>
                <w:tcBorders>
                  <w:top w:val="single" w:sz="8" w:space="0" w:color="000000"/>
                  <w:bottom w:val="single" w:sz="8" w:space="0" w:color="000000"/>
                </w:tcBorders>
                <w:tcMar>
                  <w:top w:w="60" w:type="dxa"/>
                  <w:left w:w="60" w:type="dxa"/>
                  <w:bottom w:w="60" w:type="dxa"/>
                  <w:right w:w="60" w:type="dxa"/>
                </w:tcMar>
              </w:tcPr>
            </w:tcPrChange>
          </w:tcPr>
          <w:p w14:paraId="6FC46350" w14:textId="2E201BE1" w:rsidR="007F3944" w:rsidRPr="00B1216F" w:rsidDel="000D525C" w:rsidRDefault="007F3944" w:rsidP="002D4B7F">
            <w:pPr>
              <w:keepNext/>
              <w:spacing w:line="276" w:lineRule="auto"/>
              <w:ind w:firstLine="0"/>
              <w:rPr>
                <w:del w:id="1596" w:author="Cillian.McHugh" w:date="2025-09-29T14:12:00Z" w16du:dateUtc="2025-09-29T13:12:00Z"/>
                <w:highlight w:val="yellow"/>
                <w:lang w:val="en-US"/>
                <w:rPrChange w:id="1597" w:author="Cillian.McHugh" w:date="2025-10-15T16:04:00Z" w16du:dateUtc="2025-10-15T15:04:00Z">
                  <w:rPr>
                    <w:del w:id="1598" w:author="Cillian.McHugh" w:date="2025-09-29T14:12:00Z" w16du:dateUtc="2025-09-29T13:12:00Z"/>
                    <w:lang w:val="en-US"/>
                  </w:rPr>
                </w:rPrChange>
              </w:rPr>
            </w:pPr>
            <w:del w:id="1599" w:author="Cillian.McHugh" w:date="2025-09-24T10:13:00Z" w16du:dateUtc="2025-09-24T09:13:00Z">
              <w:r w:rsidRPr="00B1216F" w:rsidDel="00950CDF">
                <w:rPr>
                  <w:highlight w:val="yellow"/>
                  <w:lang w:val="en-US"/>
                  <w:rPrChange w:id="1600" w:author="Cillian.McHugh" w:date="2025-10-15T16:04:00Z" w16du:dateUtc="2025-10-15T15:04:00Z">
                    <w:rPr>
                      <w:lang w:val="en-US"/>
                    </w:rPr>
                  </w:rPrChange>
                </w:rPr>
                <w:delText> </w:delText>
              </w:r>
            </w:del>
          </w:p>
        </w:tc>
        <w:tc>
          <w:tcPr>
            <w:tcW w:w="0" w:type="auto"/>
            <w:tcBorders>
              <w:top w:val="single" w:sz="8" w:space="0" w:color="000000"/>
              <w:bottom w:val="single" w:sz="8" w:space="0" w:color="000000"/>
            </w:tcBorders>
            <w:tcMar>
              <w:top w:w="60" w:type="dxa"/>
              <w:left w:w="60" w:type="dxa"/>
              <w:bottom w:w="60" w:type="dxa"/>
              <w:right w:w="60" w:type="dxa"/>
            </w:tcMar>
            <w:tcPrChange w:id="1601" w:author="Cillian.McHugh" w:date="2025-09-24T10:13:00Z" w16du:dateUtc="2025-09-24T09:13:00Z">
              <w:tcPr>
                <w:tcW w:w="0" w:type="auto"/>
                <w:tcBorders>
                  <w:top w:val="single" w:sz="8" w:space="0" w:color="000000"/>
                  <w:bottom w:val="single" w:sz="8" w:space="0" w:color="000000"/>
                </w:tcBorders>
                <w:tcMar>
                  <w:top w:w="60" w:type="dxa"/>
                  <w:left w:w="60" w:type="dxa"/>
                  <w:bottom w:w="60" w:type="dxa"/>
                  <w:right w:w="60" w:type="dxa"/>
                </w:tcMar>
              </w:tcPr>
            </w:tcPrChange>
          </w:tcPr>
          <w:p w14:paraId="5C22EAD3" w14:textId="20DA62AD" w:rsidR="007F3944" w:rsidRPr="00B1216F" w:rsidDel="000D525C" w:rsidRDefault="007F3944" w:rsidP="002D4B7F">
            <w:pPr>
              <w:keepNext/>
              <w:spacing w:line="276" w:lineRule="auto"/>
              <w:ind w:firstLine="0"/>
              <w:rPr>
                <w:del w:id="1602" w:author="Cillian.McHugh" w:date="2025-09-29T14:12:00Z" w16du:dateUtc="2025-09-29T13:12:00Z"/>
                <w:highlight w:val="yellow"/>
                <w:lang w:val="en-US"/>
                <w:rPrChange w:id="1603" w:author="Cillian.McHugh" w:date="2025-10-15T16:04:00Z" w16du:dateUtc="2025-10-15T15:04:00Z">
                  <w:rPr>
                    <w:del w:id="1604" w:author="Cillian.McHugh" w:date="2025-09-29T14:12:00Z" w16du:dateUtc="2025-09-29T13:12:00Z"/>
                    <w:lang w:val="en-US"/>
                  </w:rPr>
                </w:rPrChange>
              </w:rPr>
            </w:pPr>
            <w:del w:id="1605" w:author="Cillian.McHugh" w:date="2025-09-24T10:13:00Z" w16du:dateUtc="2025-09-24T09:13:00Z">
              <w:r w:rsidRPr="00B1216F" w:rsidDel="00950CDF">
                <w:rPr>
                  <w:highlight w:val="yellow"/>
                  <w:lang w:val="en-US"/>
                  <w:rPrChange w:id="1606" w:author="Cillian.McHugh" w:date="2025-10-15T16:04:00Z" w16du:dateUtc="2025-10-15T15:04:00Z">
                    <w:rPr>
                      <w:lang w:val="en-US"/>
                    </w:rPr>
                  </w:rPrChange>
                </w:rPr>
                <w:delText> </w:delText>
              </w:r>
            </w:del>
          </w:p>
        </w:tc>
        <w:tc>
          <w:tcPr>
            <w:tcW w:w="0" w:type="auto"/>
            <w:tcBorders>
              <w:top w:val="single" w:sz="8" w:space="0" w:color="000000"/>
              <w:bottom w:val="single" w:sz="8" w:space="0" w:color="000000"/>
            </w:tcBorders>
            <w:tcMar>
              <w:top w:w="60" w:type="dxa"/>
              <w:left w:w="60" w:type="dxa"/>
              <w:bottom w:w="60" w:type="dxa"/>
              <w:right w:w="60" w:type="dxa"/>
            </w:tcMar>
            <w:tcPrChange w:id="1607" w:author="Cillian.McHugh" w:date="2025-09-24T10:13:00Z" w16du:dateUtc="2025-09-24T09:13:00Z">
              <w:tcPr>
                <w:tcW w:w="0" w:type="auto"/>
                <w:tcBorders>
                  <w:top w:val="single" w:sz="8" w:space="0" w:color="000000"/>
                  <w:bottom w:val="single" w:sz="8" w:space="0" w:color="000000"/>
                </w:tcBorders>
                <w:tcMar>
                  <w:top w:w="60" w:type="dxa"/>
                  <w:left w:w="60" w:type="dxa"/>
                  <w:bottom w:w="60" w:type="dxa"/>
                  <w:right w:w="60" w:type="dxa"/>
                </w:tcMar>
              </w:tcPr>
            </w:tcPrChange>
          </w:tcPr>
          <w:p w14:paraId="429776BF" w14:textId="75085BD0" w:rsidR="007F3944" w:rsidRPr="00B1216F" w:rsidDel="000D525C" w:rsidRDefault="007F3944" w:rsidP="00194662">
            <w:pPr>
              <w:keepNext/>
              <w:spacing w:line="276" w:lineRule="auto"/>
              <w:ind w:firstLine="0"/>
              <w:jc w:val="center"/>
              <w:rPr>
                <w:del w:id="1608" w:author="Cillian.McHugh" w:date="2025-09-29T14:12:00Z" w16du:dateUtc="2025-09-29T13:12:00Z"/>
                <w:highlight w:val="yellow"/>
                <w:lang w:val="en-US"/>
                <w:rPrChange w:id="1609" w:author="Cillian.McHugh" w:date="2025-10-15T16:04:00Z" w16du:dateUtc="2025-10-15T15:04:00Z">
                  <w:rPr>
                    <w:del w:id="1610" w:author="Cillian.McHugh" w:date="2025-09-29T14:12:00Z" w16du:dateUtc="2025-09-29T13:12:00Z"/>
                    <w:lang w:val="en-US"/>
                  </w:rPr>
                </w:rPrChange>
              </w:rPr>
            </w:pPr>
            <w:del w:id="1611" w:author="Cillian.McHugh" w:date="2025-09-24T10:13:00Z" w16du:dateUtc="2025-09-24T09:13:00Z">
              <w:r w:rsidRPr="00B1216F" w:rsidDel="00950CDF">
                <w:rPr>
                  <w:highlight w:val="yellow"/>
                  <w:lang w:val="en-US"/>
                  <w:rPrChange w:id="1612" w:author="Cillian.McHugh" w:date="2025-10-15T16:04:00Z" w16du:dateUtc="2025-10-15T15:04:00Z">
                    <w:rPr>
                      <w:lang w:val="en-US"/>
                    </w:rPr>
                  </w:rPrChange>
                </w:rPr>
                <w:delText>Analysis 1: Social</w:delText>
              </w:r>
            </w:del>
          </w:p>
        </w:tc>
        <w:tc>
          <w:tcPr>
            <w:tcW w:w="0" w:type="auto"/>
            <w:tcBorders>
              <w:top w:val="single" w:sz="8" w:space="0" w:color="000000"/>
              <w:bottom w:val="single" w:sz="8" w:space="0" w:color="000000"/>
            </w:tcBorders>
            <w:tcMar>
              <w:top w:w="60" w:type="dxa"/>
              <w:left w:w="60" w:type="dxa"/>
              <w:bottom w:w="60" w:type="dxa"/>
              <w:right w:w="60" w:type="dxa"/>
            </w:tcMar>
            <w:tcPrChange w:id="1613" w:author="Cillian.McHugh" w:date="2025-09-24T10:13:00Z" w16du:dateUtc="2025-09-24T09:13:00Z">
              <w:tcPr>
                <w:tcW w:w="0" w:type="auto"/>
                <w:tcBorders>
                  <w:top w:val="single" w:sz="8" w:space="0" w:color="000000"/>
                  <w:bottom w:val="single" w:sz="8" w:space="0" w:color="000000"/>
                </w:tcBorders>
                <w:tcMar>
                  <w:top w:w="60" w:type="dxa"/>
                  <w:left w:w="60" w:type="dxa"/>
                  <w:bottom w:w="60" w:type="dxa"/>
                  <w:right w:w="60" w:type="dxa"/>
                </w:tcMar>
              </w:tcPr>
            </w:tcPrChange>
          </w:tcPr>
          <w:p w14:paraId="47B34BE9" w14:textId="5CB73A04" w:rsidR="007F3944" w:rsidRPr="00B1216F" w:rsidDel="000D525C" w:rsidRDefault="007F3944" w:rsidP="00194662">
            <w:pPr>
              <w:keepNext/>
              <w:spacing w:line="276" w:lineRule="auto"/>
              <w:ind w:firstLine="0"/>
              <w:jc w:val="center"/>
              <w:rPr>
                <w:del w:id="1614" w:author="Cillian.McHugh" w:date="2025-09-29T14:12:00Z" w16du:dateUtc="2025-09-29T13:12:00Z"/>
                <w:highlight w:val="yellow"/>
                <w:lang w:val="en-US"/>
                <w:rPrChange w:id="1615" w:author="Cillian.McHugh" w:date="2025-10-15T16:04:00Z" w16du:dateUtc="2025-10-15T15:04:00Z">
                  <w:rPr>
                    <w:del w:id="1616" w:author="Cillian.McHugh" w:date="2025-09-29T14:12:00Z" w16du:dateUtc="2025-09-29T13:12:00Z"/>
                    <w:lang w:val="en-US"/>
                  </w:rPr>
                </w:rPrChange>
              </w:rPr>
            </w:pPr>
            <w:del w:id="1617" w:author="Cillian.McHugh" w:date="2025-09-24T10:13:00Z" w16du:dateUtc="2025-09-24T09:13:00Z">
              <w:r w:rsidRPr="00B1216F" w:rsidDel="00950CDF">
                <w:rPr>
                  <w:highlight w:val="yellow"/>
                  <w:lang w:val="en-US"/>
                  <w:rPrChange w:id="1618" w:author="Cillian.McHugh" w:date="2025-10-15T16:04:00Z" w16du:dateUtc="2025-10-15T15:04:00Z">
                    <w:rPr>
                      <w:lang w:val="en-US"/>
                    </w:rPr>
                  </w:rPrChange>
                </w:rPr>
                <w:delText>Analysis 2: Temporal</w:delText>
              </w:r>
            </w:del>
          </w:p>
        </w:tc>
        <w:tc>
          <w:tcPr>
            <w:tcW w:w="0" w:type="auto"/>
            <w:tcBorders>
              <w:top w:val="single" w:sz="8" w:space="0" w:color="000000"/>
              <w:bottom w:val="single" w:sz="8" w:space="0" w:color="000000"/>
            </w:tcBorders>
            <w:tcMar>
              <w:top w:w="60" w:type="dxa"/>
              <w:left w:w="60" w:type="dxa"/>
              <w:bottom w:w="60" w:type="dxa"/>
              <w:right w:w="60" w:type="dxa"/>
            </w:tcMar>
            <w:tcPrChange w:id="1619" w:author="Cillian.McHugh" w:date="2025-09-24T10:13:00Z" w16du:dateUtc="2025-09-24T09:13:00Z">
              <w:tcPr>
                <w:tcW w:w="0" w:type="auto"/>
                <w:tcBorders>
                  <w:top w:val="single" w:sz="8" w:space="0" w:color="000000"/>
                  <w:bottom w:val="single" w:sz="8" w:space="0" w:color="000000"/>
                </w:tcBorders>
                <w:tcMar>
                  <w:top w:w="60" w:type="dxa"/>
                  <w:left w:w="60" w:type="dxa"/>
                  <w:bottom w:w="60" w:type="dxa"/>
                  <w:right w:w="60" w:type="dxa"/>
                </w:tcMar>
              </w:tcPr>
            </w:tcPrChange>
          </w:tcPr>
          <w:p w14:paraId="44741145" w14:textId="7C39843D" w:rsidR="007F3944" w:rsidRPr="00B1216F" w:rsidDel="000D525C" w:rsidRDefault="007F3944" w:rsidP="00194662">
            <w:pPr>
              <w:keepNext/>
              <w:spacing w:line="276" w:lineRule="auto"/>
              <w:ind w:firstLine="0"/>
              <w:jc w:val="center"/>
              <w:rPr>
                <w:del w:id="1620" w:author="Cillian.McHugh" w:date="2025-09-29T14:12:00Z" w16du:dateUtc="2025-09-29T13:12:00Z"/>
                <w:highlight w:val="yellow"/>
                <w:lang w:val="en-US"/>
                <w:rPrChange w:id="1621" w:author="Cillian.McHugh" w:date="2025-10-15T16:04:00Z" w16du:dateUtc="2025-10-15T15:04:00Z">
                  <w:rPr>
                    <w:del w:id="1622" w:author="Cillian.McHugh" w:date="2025-09-29T14:12:00Z" w16du:dateUtc="2025-09-29T13:12:00Z"/>
                    <w:lang w:val="en-US"/>
                  </w:rPr>
                </w:rPrChange>
              </w:rPr>
            </w:pPr>
            <w:del w:id="1623" w:author="Cillian.McHugh" w:date="2025-09-24T10:13:00Z" w16du:dateUtc="2025-09-24T09:13:00Z">
              <w:r w:rsidRPr="00B1216F" w:rsidDel="00950CDF">
                <w:rPr>
                  <w:highlight w:val="yellow"/>
                  <w:lang w:val="en-US"/>
                  <w:rPrChange w:id="1624" w:author="Cillian.McHugh" w:date="2025-10-15T16:04:00Z" w16du:dateUtc="2025-10-15T15:04:00Z">
                    <w:rPr>
                      <w:lang w:val="en-US"/>
                    </w:rPr>
                  </w:rPrChange>
                </w:rPr>
                <w:delText>Analysis 3: Combined</w:delText>
              </w:r>
            </w:del>
          </w:p>
        </w:tc>
      </w:tr>
      <w:tr w:rsidR="007F3944" w:rsidRPr="00B1216F" w:rsidDel="000D525C" w14:paraId="51CC046E" w14:textId="586ECCA2" w:rsidTr="00950CDF">
        <w:trPr>
          <w:trHeight w:val="342"/>
          <w:del w:id="1625" w:author="Cillian.McHugh" w:date="2025-09-29T14:12:00Z"/>
          <w:trPrChange w:id="1626" w:author="Cillian.McHugh" w:date="2025-09-24T10:13:00Z" w16du:dateUtc="2025-09-24T09:13:00Z">
            <w:trPr>
              <w:trHeight w:val="342"/>
            </w:trPr>
          </w:trPrChange>
        </w:trPr>
        <w:tc>
          <w:tcPr>
            <w:tcW w:w="0" w:type="auto"/>
            <w:tcBorders>
              <w:top w:val="single" w:sz="8" w:space="0" w:color="000000"/>
            </w:tcBorders>
            <w:tcMar>
              <w:top w:w="60" w:type="dxa"/>
              <w:left w:w="60" w:type="dxa"/>
              <w:bottom w:w="60" w:type="dxa"/>
              <w:right w:w="60" w:type="dxa"/>
            </w:tcMar>
            <w:tcPrChange w:id="1627" w:author="Cillian.McHugh" w:date="2025-09-24T10:13:00Z" w16du:dateUtc="2025-09-24T09:13:00Z">
              <w:tcPr>
                <w:tcW w:w="0" w:type="auto"/>
                <w:tcBorders>
                  <w:top w:val="single" w:sz="8" w:space="0" w:color="000000"/>
                </w:tcBorders>
                <w:tcMar>
                  <w:top w:w="60" w:type="dxa"/>
                  <w:left w:w="60" w:type="dxa"/>
                  <w:bottom w:w="60" w:type="dxa"/>
                  <w:right w:w="60" w:type="dxa"/>
                </w:tcMar>
              </w:tcPr>
            </w:tcPrChange>
          </w:tcPr>
          <w:p w14:paraId="039DF11F" w14:textId="3881C94B" w:rsidR="007F3944" w:rsidRPr="00B1216F" w:rsidDel="000D525C" w:rsidRDefault="007F3944" w:rsidP="002D4B7F">
            <w:pPr>
              <w:keepNext/>
              <w:spacing w:line="276" w:lineRule="auto"/>
              <w:ind w:firstLine="0"/>
              <w:rPr>
                <w:del w:id="1628" w:author="Cillian.McHugh" w:date="2025-09-29T14:12:00Z" w16du:dateUtc="2025-09-29T13:12:00Z"/>
                <w:highlight w:val="yellow"/>
                <w:lang w:val="en-US"/>
                <w:rPrChange w:id="1629" w:author="Cillian.McHugh" w:date="2025-10-15T16:04:00Z" w16du:dateUtc="2025-10-15T15:04:00Z">
                  <w:rPr>
                    <w:del w:id="1630" w:author="Cillian.McHugh" w:date="2025-09-29T14:12:00Z" w16du:dateUtc="2025-09-29T13:12:00Z"/>
                    <w:lang w:val="en-US"/>
                  </w:rPr>
                </w:rPrChange>
              </w:rPr>
            </w:pPr>
            <w:del w:id="1631" w:author="Cillian.McHugh" w:date="2025-09-24T10:13:00Z" w16du:dateUtc="2025-09-24T09:13:00Z">
              <w:r w:rsidRPr="00B1216F" w:rsidDel="00950CDF">
                <w:rPr>
                  <w:highlight w:val="yellow"/>
                  <w:lang w:val="en-US"/>
                  <w:rPrChange w:id="1632" w:author="Cillian.McHugh" w:date="2025-10-15T16:04:00Z" w16du:dateUtc="2025-10-15T15:04:00Z">
                    <w:rPr>
                      <w:lang w:val="en-US"/>
                    </w:rPr>
                  </w:rPrChange>
                </w:rPr>
                <w:delText>Large</w:delText>
              </w:r>
            </w:del>
          </w:p>
        </w:tc>
        <w:tc>
          <w:tcPr>
            <w:tcW w:w="0" w:type="auto"/>
            <w:tcBorders>
              <w:top w:val="single" w:sz="8" w:space="0" w:color="000000"/>
            </w:tcBorders>
            <w:tcMar>
              <w:top w:w="60" w:type="dxa"/>
              <w:left w:w="60" w:type="dxa"/>
              <w:bottom w:w="60" w:type="dxa"/>
              <w:right w:w="60" w:type="dxa"/>
            </w:tcMar>
            <w:tcPrChange w:id="1633" w:author="Cillian.McHugh" w:date="2025-09-24T10:13:00Z" w16du:dateUtc="2025-09-24T09:13:00Z">
              <w:tcPr>
                <w:tcW w:w="0" w:type="auto"/>
                <w:tcBorders>
                  <w:top w:val="single" w:sz="8" w:space="0" w:color="000000"/>
                </w:tcBorders>
                <w:tcMar>
                  <w:top w:w="60" w:type="dxa"/>
                  <w:left w:w="60" w:type="dxa"/>
                  <w:bottom w:w="60" w:type="dxa"/>
                  <w:right w:w="60" w:type="dxa"/>
                </w:tcMar>
              </w:tcPr>
            </w:tcPrChange>
          </w:tcPr>
          <w:p w14:paraId="5D37D254" w14:textId="66140B39" w:rsidR="007F3944" w:rsidRPr="00B1216F" w:rsidDel="000D525C" w:rsidRDefault="007F3944" w:rsidP="002D4B7F">
            <w:pPr>
              <w:keepNext/>
              <w:spacing w:line="276" w:lineRule="auto"/>
              <w:ind w:firstLine="0"/>
              <w:rPr>
                <w:del w:id="1634" w:author="Cillian.McHugh" w:date="2025-09-29T14:12:00Z" w16du:dateUtc="2025-09-29T13:12:00Z"/>
                <w:highlight w:val="yellow"/>
                <w:lang w:val="en-US"/>
                <w:rPrChange w:id="1635" w:author="Cillian.McHugh" w:date="2025-10-15T16:04:00Z" w16du:dateUtc="2025-10-15T15:04:00Z">
                  <w:rPr>
                    <w:del w:id="1636" w:author="Cillian.McHugh" w:date="2025-09-29T14:12:00Z" w16du:dateUtc="2025-09-29T13:12:00Z"/>
                    <w:lang w:val="en-US"/>
                  </w:rPr>
                </w:rPrChange>
              </w:rPr>
            </w:pPr>
            <w:del w:id="1637" w:author="Cillian.McHugh" w:date="2025-09-24T10:13:00Z" w16du:dateUtc="2025-09-24T09:13:00Z">
              <w:r w:rsidRPr="00B1216F" w:rsidDel="00950CDF">
                <w:rPr>
                  <w:i/>
                  <w:iCs/>
                  <w:highlight w:val="yellow"/>
                  <w:lang w:val="en-US"/>
                  <w:rPrChange w:id="1638" w:author="Cillian.McHugh" w:date="2025-10-15T16:04:00Z" w16du:dateUtc="2025-10-15T15:04:00Z">
                    <w:rPr>
                      <w:i/>
                      <w:iCs/>
                      <w:lang w:val="en-US"/>
                    </w:rPr>
                  </w:rPrChange>
                </w:rPr>
                <w:delText>V</w:delText>
              </w:r>
            </w:del>
          </w:p>
        </w:tc>
        <w:tc>
          <w:tcPr>
            <w:tcW w:w="0" w:type="auto"/>
            <w:tcBorders>
              <w:top w:val="single" w:sz="8" w:space="0" w:color="000000"/>
            </w:tcBorders>
            <w:tcMar>
              <w:top w:w="60" w:type="dxa"/>
              <w:left w:w="60" w:type="dxa"/>
              <w:bottom w:w="60" w:type="dxa"/>
              <w:right w:w="60" w:type="dxa"/>
            </w:tcMar>
            <w:tcPrChange w:id="1639" w:author="Cillian.McHugh" w:date="2025-09-24T10:13:00Z" w16du:dateUtc="2025-09-24T09:13:00Z">
              <w:tcPr>
                <w:tcW w:w="0" w:type="auto"/>
                <w:tcBorders>
                  <w:top w:val="single" w:sz="8" w:space="0" w:color="000000"/>
                </w:tcBorders>
                <w:tcMar>
                  <w:top w:w="60" w:type="dxa"/>
                  <w:left w:w="60" w:type="dxa"/>
                  <w:bottom w:w="60" w:type="dxa"/>
                  <w:right w:w="60" w:type="dxa"/>
                </w:tcMar>
              </w:tcPr>
            </w:tcPrChange>
          </w:tcPr>
          <w:p w14:paraId="418CD6D4" w14:textId="29FF86C4" w:rsidR="007F3944" w:rsidRPr="00B1216F" w:rsidDel="000D525C" w:rsidRDefault="007F3944" w:rsidP="00194662">
            <w:pPr>
              <w:keepNext/>
              <w:spacing w:line="276" w:lineRule="auto"/>
              <w:ind w:firstLine="0"/>
              <w:jc w:val="center"/>
              <w:rPr>
                <w:del w:id="1640" w:author="Cillian.McHugh" w:date="2025-09-29T14:12:00Z" w16du:dateUtc="2025-09-29T13:12:00Z"/>
                <w:highlight w:val="yellow"/>
                <w:lang w:val="en-US"/>
                <w:rPrChange w:id="1641" w:author="Cillian.McHugh" w:date="2025-10-15T16:04:00Z" w16du:dateUtc="2025-10-15T15:04:00Z">
                  <w:rPr>
                    <w:del w:id="1642" w:author="Cillian.McHugh" w:date="2025-09-29T14:12:00Z" w16du:dateUtc="2025-09-29T13:12:00Z"/>
                    <w:lang w:val="en-US"/>
                  </w:rPr>
                </w:rPrChange>
              </w:rPr>
            </w:pPr>
            <w:del w:id="1643" w:author="Cillian.McHugh" w:date="2025-09-24T10:13:00Z" w16du:dateUtc="2025-09-24T09:13:00Z">
              <w:r w:rsidRPr="00B1216F" w:rsidDel="00950CDF">
                <w:rPr>
                  <w:highlight w:val="yellow"/>
                  <w:lang w:val="en-US"/>
                  <w:rPrChange w:id="1644" w:author="Cillian.McHugh" w:date="2025-10-15T16:04:00Z" w16du:dateUtc="2025-10-15T15:04:00Z">
                    <w:rPr>
                      <w:lang w:val="en-US"/>
                    </w:rPr>
                  </w:rPrChange>
                </w:rPr>
                <w:delText>0.35</w:delText>
              </w:r>
            </w:del>
          </w:p>
        </w:tc>
        <w:tc>
          <w:tcPr>
            <w:tcW w:w="0" w:type="auto"/>
            <w:tcBorders>
              <w:top w:val="single" w:sz="8" w:space="0" w:color="000000"/>
            </w:tcBorders>
            <w:tcMar>
              <w:top w:w="60" w:type="dxa"/>
              <w:left w:w="60" w:type="dxa"/>
              <w:bottom w:w="60" w:type="dxa"/>
              <w:right w:w="60" w:type="dxa"/>
            </w:tcMar>
            <w:tcPrChange w:id="1645" w:author="Cillian.McHugh" w:date="2025-09-24T10:13:00Z" w16du:dateUtc="2025-09-24T09:13:00Z">
              <w:tcPr>
                <w:tcW w:w="0" w:type="auto"/>
                <w:tcBorders>
                  <w:top w:val="single" w:sz="8" w:space="0" w:color="000000"/>
                </w:tcBorders>
                <w:tcMar>
                  <w:top w:w="60" w:type="dxa"/>
                  <w:left w:w="60" w:type="dxa"/>
                  <w:bottom w:w="60" w:type="dxa"/>
                  <w:right w:w="60" w:type="dxa"/>
                </w:tcMar>
              </w:tcPr>
            </w:tcPrChange>
          </w:tcPr>
          <w:p w14:paraId="531A5596" w14:textId="4AE1C6BF" w:rsidR="007F3944" w:rsidRPr="00B1216F" w:rsidDel="000D525C" w:rsidRDefault="007F3944" w:rsidP="00194662">
            <w:pPr>
              <w:keepNext/>
              <w:spacing w:line="276" w:lineRule="auto"/>
              <w:ind w:firstLine="0"/>
              <w:jc w:val="center"/>
              <w:rPr>
                <w:del w:id="1646" w:author="Cillian.McHugh" w:date="2025-09-29T14:12:00Z" w16du:dateUtc="2025-09-29T13:12:00Z"/>
                <w:highlight w:val="yellow"/>
                <w:lang w:val="en-US"/>
                <w:rPrChange w:id="1647" w:author="Cillian.McHugh" w:date="2025-10-15T16:04:00Z" w16du:dateUtc="2025-10-15T15:04:00Z">
                  <w:rPr>
                    <w:del w:id="1648" w:author="Cillian.McHugh" w:date="2025-09-29T14:12:00Z" w16du:dateUtc="2025-09-29T13:12:00Z"/>
                    <w:lang w:val="en-US"/>
                  </w:rPr>
                </w:rPrChange>
              </w:rPr>
            </w:pPr>
            <w:del w:id="1649" w:author="Cillian.McHugh" w:date="2025-09-24T10:13:00Z" w16du:dateUtc="2025-09-24T09:13:00Z">
              <w:r w:rsidRPr="00B1216F" w:rsidDel="00950CDF">
                <w:rPr>
                  <w:highlight w:val="yellow"/>
                  <w:lang w:val="en-US"/>
                  <w:rPrChange w:id="1650" w:author="Cillian.McHugh" w:date="2025-10-15T16:04:00Z" w16du:dateUtc="2025-10-15T15:04:00Z">
                    <w:rPr>
                      <w:lang w:val="en-US"/>
                    </w:rPr>
                  </w:rPrChange>
                </w:rPr>
                <w:delText>0.25</w:delText>
              </w:r>
            </w:del>
          </w:p>
        </w:tc>
        <w:tc>
          <w:tcPr>
            <w:tcW w:w="0" w:type="auto"/>
            <w:tcBorders>
              <w:top w:val="single" w:sz="8" w:space="0" w:color="000000"/>
            </w:tcBorders>
            <w:tcMar>
              <w:top w:w="60" w:type="dxa"/>
              <w:left w:w="60" w:type="dxa"/>
              <w:bottom w:w="60" w:type="dxa"/>
              <w:right w:w="60" w:type="dxa"/>
            </w:tcMar>
            <w:tcPrChange w:id="1651" w:author="Cillian.McHugh" w:date="2025-09-24T10:13:00Z" w16du:dateUtc="2025-09-24T09:13:00Z">
              <w:tcPr>
                <w:tcW w:w="0" w:type="auto"/>
                <w:tcBorders>
                  <w:top w:val="single" w:sz="8" w:space="0" w:color="000000"/>
                </w:tcBorders>
                <w:tcMar>
                  <w:top w:w="60" w:type="dxa"/>
                  <w:left w:w="60" w:type="dxa"/>
                  <w:bottom w:w="60" w:type="dxa"/>
                  <w:right w:w="60" w:type="dxa"/>
                </w:tcMar>
              </w:tcPr>
            </w:tcPrChange>
          </w:tcPr>
          <w:p w14:paraId="34523BC7" w14:textId="52927A68" w:rsidR="007F3944" w:rsidRPr="00B1216F" w:rsidDel="000D525C" w:rsidRDefault="007F3944" w:rsidP="00194662">
            <w:pPr>
              <w:keepNext/>
              <w:spacing w:line="276" w:lineRule="auto"/>
              <w:ind w:firstLine="0"/>
              <w:jc w:val="center"/>
              <w:rPr>
                <w:del w:id="1652" w:author="Cillian.McHugh" w:date="2025-09-29T14:12:00Z" w16du:dateUtc="2025-09-29T13:12:00Z"/>
                <w:highlight w:val="yellow"/>
                <w:lang w:val="en-US"/>
                <w:rPrChange w:id="1653" w:author="Cillian.McHugh" w:date="2025-10-15T16:04:00Z" w16du:dateUtc="2025-10-15T15:04:00Z">
                  <w:rPr>
                    <w:del w:id="1654" w:author="Cillian.McHugh" w:date="2025-09-29T14:12:00Z" w16du:dateUtc="2025-09-29T13:12:00Z"/>
                    <w:lang w:val="en-US"/>
                  </w:rPr>
                </w:rPrChange>
              </w:rPr>
            </w:pPr>
            <w:del w:id="1655" w:author="Cillian.McHugh" w:date="2025-09-24T10:13:00Z" w16du:dateUtc="2025-09-24T09:13:00Z">
              <w:r w:rsidRPr="00B1216F" w:rsidDel="00950CDF">
                <w:rPr>
                  <w:highlight w:val="yellow"/>
                  <w:lang w:val="en-US"/>
                  <w:rPrChange w:id="1656" w:author="Cillian.McHugh" w:date="2025-10-15T16:04:00Z" w16du:dateUtc="2025-10-15T15:04:00Z">
                    <w:rPr>
                      <w:lang w:val="en-US"/>
                    </w:rPr>
                  </w:rPrChange>
                </w:rPr>
                <w:delText>0.16</w:delText>
              </w:r>
            </w:del>
          </w:p>
        </w:tc>
      </w:tr>
      <w:tr w:rsidR="007F3944" w:rsidRPr="00B1216F" w:rsidDel="000D525C" w14:paraId="01E7DFC5" w14:textId="32C0E15F" w:rsidTr="00950CDF">
        <w:trPr>
          <w:trHeight w:val="342"/>
          <w:del w:id="1657" w:author="Cillian.McHugh" w:date="2025-09-29T14:12:00Z"/>
          <w:trPrChange w:id="1658" w:author="Cillian.McHugh" w:date="2025-09-24T10:13:00Z" w16du:dateUtc="2025-09-24T09:13:00Z">
            <w:trPr>
              <w:trHeight w:val="342"/>
            </w:trPr>
          </w:trPrChange>
        </w:trPr>
        <w:tc>
          <w:tcPr>
            <w:tcW w:w="0" w:type="auto"/>
            <w:tcMar>
              <w:top w:w="60" w:type="dxa"/>
              <w:left w:w="60" w:type="dxa"/>
              <w:bottom w:w="60" w:type="dxa"/>
              <w:right w:w="60" w:type="dxa"/>
            </w:tcMar>
            <w:tcPrChange w:id="1659" w:author="Cillian.McHugh" w:date="2025-09-24T10:13:00Z" w16du:dateUtc="2025-09-24T09:13:00Z">
              <w:tcPr>
                <w:tcW w:w="0" w:type="auto"/>
                <w:tcMar>
                  <w:top w:w="60" w:type="dxa"/>
                  <w:left w:w="60" w:type="dxa"/>
                  <w:bottom w:w="60" w:type="dxa"/>
                  <w:right w:w="60" w:type="dxa"/>
                </w:tcMar>
              </w:tcPr>
            </w:tcPrChange>
          </w:tcPr>
          <w:p w14:paraId="1AD2C036" w14:textId="2DAD4F6D" w:rsidR="007F3944" w:rsidRPr="00B1216F" w:rsidDel="000D525C" w:rsidRDefault="007F3944" w:rsidP="002D4B7F">
            <w:pPr>
              <w:keepNext/>
              <w:spacing w:line="276" w:lineRule="auto"/>
              <w:ind w:firstLine="0"/>
              <w:rPr>
                <w:del w:id="1660" w:author="Cillian.McHugh" w:date="2025-09-29T14:12:00Z" w16du:dateUtc="2025-09-29T13:12:00Z"/>
                <w:highlight w:val="yellow"/>
                <w:lang w:val="en-US"/>
                <w:rPrChange w:id="1661" w:author="Cillian.McHugh" w:date="2025-10-15T16:04:00Z" w16du:dateUtc="2025-10-15T15:04:00Z">
                  <w:rPr>
                    <w:del w:id="1662" w:author="Cillian.McHugh" w:date="2025-09-29T14:12:00Z" w16du:dateUtc="2025-09-29T13:12:00Z"/>
                    <w:lang w:val="en-US"/>
                  </w:rPr>
                </w:rPrChange>
              </w:rPr>
            </w:pPr>
            <w:del w:id="1663" w:author="Cillian.McHugh" w:date="2025-09-24T10:13:00Z" w16du:dateUtc="2025-09-24T09:13:00Z">
              <w:r w:rsidRPr="00B1216F" w:rsidDel="00950CDF">
                <w:rPr>
                  <w:highlight w:val="yellow"/>
                  <w:lang w:val="en-US"/>
                  <w:rPrChange w:id="1664" w:author="Cillian.McHugh" w:date="2025-10-15T16:04:00Z" w16du:dateUtc="2025-10-15T15:04:00Z">
                    <w:rPr>
                      <w:lang w:val="en-US"/>
                    </w:rPr>
                  </w:rPrChange>
                </w:rPr>
                <w:delText> </w:delText>
              </w:r>
            </w:del>
          </w:p>
        </w:tc>
        <w:tc>
          <w:tcPr>
            <w:tcW w:w="0" w:type="auto"/>
            <w:tcMar>
              <w:top w:w="60" w:type="dxa"/>
              <w:left w:w="60" w:type="dxa"/>
              <w:bottom w:w="60" w:type="dxa"/>
              <w:right w:w="60" w:type="dxa"/>
            </w:tcMar>
            <w:tcPrChange w:id="1665" w:author="Cillian.McHugh" w:date="2025-09-24T10:13:00Z" w16du:dateUtc="2025-09-24T09:13:00Z">
              <w:tcPr>
                <w:tcW w:w="0" w:type="auto"/>
                <w:tcMar>
                  <w:top w:w="60" w:type="dxa"/>
                  <w:left w:w="60" w:type="dxa"/>
                  <w:bottom w:w="60" w:type="dxa"/>
                  <w:right w:w="60" w:type="dxa"/>
                </w:tcMar>
              </w:tcPr>
            </w:tcPrChange>
          </w:tcPr>
          <w:p w14:paraId="22249FB3" w14:textId="6CCCC3A4" w:rsidR="007F3944" w:rsidRPr="00B1216F" w:rsidDel="000D525C" w:rsidRDefault="007F3944" w:rsidP="002D4B7F">
            <w:pPr>
              <w:keepNext/>
              <w:spacing w:line="276" w:lineRule="auto"/>
              <w:ind w:firstLine="0"/>
              <w:rPr>
                <w:del w:id="1666" w:author="Cillian.McHugh" w:date="2025-09-29T14:12:00Z" w16du:dateUtc="2025-09-29T13:12:00Z"/>
                <w:highlight w:val="yellow"/>
                <w:lang w:val="en-US"/>
                <w:rPrChange w:id="1667" w:author="Cillian.McHugh" w:date="2025-10-15T16:04:00Z" w16du:dateUtc="2025-10-15T15:04:00Z">
                  <w:rPr>
                    <w:del w:id="1668" w:author="Cillian.McHugh" w:date="2025-09-29T14:12:00Z" w16du:dateUtc="2025-09-29T13:12:00Z"/>
                    <w:lang w:val="en-US"/>
                  </w:rPr>
                </w:rPrChange>
              </w:rPr>
            </w:pPr>
            <w:del w:id="1669" w:author="Cillian.McHugh" w:date="2025-09-24T10:13:00Z" w16du:dateUtc="2025-09-24T09:13:00Z">
              <w:r w:rsidRPr="00B1216F" w:rsidDel="00950CDF">
                <w:rPr>
                  <w:i/>
                  <w:iCs/>
                  <w:highlight w:val="yellow"/>
                  <w:lang w:val="en-US"/>
                  <w:rPrChange w:id="1670" w:author="Cillian.McHugh" w:date="2025-10-15T16:04:00Z" w16du:dateUtc="2025-10-15T15:04:00Z">
                    <w:rPr>
                      <w:i/>
                      <w:iCs/>
                      <w:lang w:val="en-US"/>
                    </w:rPr>
                  </w:rPrChange>
                </w:rPr>
                <w:delText>N</w:delText>
              </w:r>
            </w:del>
          </w:p>
        </w:tc>
        <w:tc>
          <w:tcPr>
            <w:tcW w:w="0" w:type="auto"/>
            <w:tcMar>
              <w:top w:w="60" w:type="dxa"/>
              <w:left w:w="60" w:type="dxa"/>
              <w:bottom w:w="60" w:type="dxa"/>
              <w:right w:w="60" w:type="dxa"/>
            </w:tcMar>
            <w:tcPrChange w:id="1671" w:author="Cillian.McHugh" w:date="2025-09-24T10:13:00Z" w16du:dateUtc="2025-09-24T09:13:00Z">
              <w:tcPr>
                <w:tcW w:w="0" w:type="auto"/>
                <w:tcMar>
                  <w:top w:w="60" w:type="dxa"/>
                  <w:left w:w="60" w:type="dxa"/>
                  <w:bottom w:w="60" w:type="dxa"/>
                  <w:right w:w="60" w:type="dxa"/>
                </w:tcMar>
              </w:tcPr>
            </w:tcPrChange>
          </w:tcPr>
          <w:p w14:paraId="720F65D3" w14:textId="067A4984" w:rsidR="007F3944" w:rsidRPr="00B1216F" w:rsidDel="000D525C" w:rsidRDefault="007F3944" w:rsidP="00194662">
            <w:pPr>
              <w:keepNext/>
              <w:spacing w:line="276" w:lineRule="auto"/>
              <w:ind w:firstLine="0"/>
              <w:jc w:val="center"/>
              <w:rPr>
                <w:del w:id="1672" w:author="Cillian.McHugh" w:date="2025-09-29T14:12:00Z" w16du:dateUtc="2025-09-29T13:12:00Z"/>
                <w:highlight w:val="yellow"/>
                <w:lang w:val="en-US"/>
                <w:rPrChange w:id="1673" w:author="Cillian.McHugh" w:date="2025-10-15T16:04:00Z" w16du:dateUtc="2025-10-15T15:04:00Z">
                  <w:rPr>
                    <w:del w:id="1674" w:author="Cillian.McHugh" w:date="2025-09-29T14:12:00Z" w16du:dateUtc="2025-09-29T13:12:00Z"/>
                    <w:lang w:val="en-US"/>
                  </w:rPr>
                </w:rPrChange>
              </w:rPr>
            </w:pPr>
            <w:del w:id="1675" w:author="Cillian.McHugh" w:date="2025-09-24T10:13:00Z" w16du:dateUtc="2025-09-24T09:13:00Z">
              <w:r w:rsidRPr="00B1216F" w:rsidDel="00950CDF">
                <w:rPr>
                  <w:highlight w:val="yellow"/>
                  <w:lang w:val="en-US"/>
                  <w:rPrChange w:id="1676" w:author="Cillian.McHugh" w:date="2025-10-15T16:04:00Z" w16du:dateUtc="2025-10-15T15:04:00Z">
                    <w:rPr>
                      <w:lang w:val="en-US"/>
                    </w:rPr>
                  </w:rPrChange>
                </w:rPr>
                <w:delText>101</w:delText>
              </w:r>
            </w:del>
          </w:p>
        </w:tc>
        <w:tc>
          <w:tcPr>
            <w:tcW w:w="0" w:type="auto"/>
            <w:tcMar>
              <w:top w:w="60" w:type="dxa"/>
              <w:left w:w="60" w:type="dxa"/>
              <w:bottom w:w="60" w:type="dxa"/>
              <w:right w:w="60" w:type="dxa"/>
            </w:tcMar>
            <w:tcPrChange w:id="1677" w:author="Cillian.McHugh" w:date="2025-09-24T10:13:00Z" w16du:dateUtc="2025-09-24T09:13:00Z">
              <w:tcPr>
                <w:tcW w:w="0" w:type="auto"/>
                <w:tcMar>
                  <w:top w:w="60" w:type="dxa"/>
                  <w:left w:w="60" w:type="dxa"/>
                  <w:bottom w:w="60" w:type="dxa"/>
                  <w:right w:w="60" w:type="dxa"/>
                </w:tcMar>
              </w:tcPr>
            </w:tcPrChange>
          </w:tcPr>
          <w:p w14:paraId="53C23AA6" w14:textId="1C6305D4" w:rsidR="007F3944" w:rsidRPr="00B1216F" w:rsidDel="000D525C" w:rsidRDefault="007F3944" w:rsidP="00194662">
            <w:pPr>
              <w:keepNext/>
              <w:spacing w:line="276" w:lineRule="auto"/>
              <w:ind w:firstLine="0"/>
              <w:jc w:val="center"/>
              <w:rPr>
                <w:del w:id="1678" w:author="Cillian.McHugh" w:date="2025-09-29T14:12:00Z" w16du:dateUtc="2025-09-29T13:12:00Z"/>
                <w:highlight w:val="yellow"/>
                <w:lang w:val="en-US"/>
                <w:rPrChange w:id="1679" w:author="Cillian.McHugh" w:date="2025-10-15T16:04:00Z" w16du:dateUtc="2025-10-15T15:04:00Z">
                  <w:rPr>
                    <w:del w:id="1680" w:author="Cillian.McHugh" w:date="2025-09-29T14:12:00Z" w16du:dateUtc="2025-09-29T13:12:00Z"/>
                    <w:lang w:val="en-US"/>
                  </w:rPr>
                </w:rPrChange>
              </w:rPr>
            </w:pPr>
            <w:del w:id="1681" w:author="Cillian.McHugh" w:date="2025-09-24T10:13:00Z" w16du:dateUtc="2025-09-24T09:13:00Z">
              <w:r w:rsidRPr="00B1216F" w:rsidDel="00950CDF">
                <w:rPr>
                  <w:highlight w:val="yellow"/>
                  <w:lang w:val="en-US"/>
                  <w:rPrChange w:id="1682" w:author="Cillian.McHugh" w:date="2025-10-15T16:04:00Z" w16du:dateUtc="2025-10-15T15:04:00Z">
                    <w:rPr>
                      <w:lang w:val="en-US"/>
                    </w:rPr>
                  </w:rPrChange>
                </w:rPr>
                <w:delText>246</w:delText>
              </w:r>
            </w:del>
          </w:p>
        </w:tc>
        <w:tc>
          <w:tcPr>
            <w:tcW w:w="0" w:type="auto"/>
            <w:tcMar>
              <w:top w:w="60" w:type="dxa"/>
              <w:left w:w="60" w:type="dxa"/>
              <w:bottom w:w="60" w:type="dxa"/>
              <w:right w:w="60" w:type="dxa"/>
            </w:tcMar>
            <w:tcPrChange w:id="1683" w:author="Cillian.McHugh" w:date="2025-09-24T10:13:00Z" w16du:dateUtc="2025-09-24T09:13:00Z">
              <w:tcPr>
                <w:tcW w:w="0" w:type="auto"/>
                <w:tcMar>
                  <w:top w:w="60" w:type="dxa"/>
                  <w:left w:w="60" w:type="dxa"/>
                  <w:bottom w:w="60" w:type="dxa"/>
                  <w:right w:w="60" w:type="dxa"/>
                </w:tcMar>
              </w:tcPr>
            </w:tcPrChange>
          </w:tcPr>
          <w:p w14:paraId="5D50DAD4" w14:textId="1DE34453" w:rsidR="007F3944" w:rsidRPr="00B1216F" w:rsidDel="000D525C" w:rsidRDefault="007F3944" w:rsidP="00194662">
            <w:pPr>
              <w:keepNext/>
              <w:spacing w:line="276" w:lineRule="auto"/>
              <w:ind w:firstLine="0"/>
              <w:jc w:val="center"/>
              <w:rPr>
                <w:del w:id="1684" w:author="Cillian.McHugh" w:date="2025-09-29T14:12:00Z" w16du:dateUtc="2025-09-29T13:12:00Z"/>
                <w:highlight w:val="yellow"/>
                <w:lang w:val="en-US"/>
                <w:rPrChange w:id="1685" w:author="Cillian.McHugh" w:date="2025-10-15T16:04:00Z" w16du:dateUtc="2025-10-15T15:04:00Z">
                  <w:rPr>
                    <w:del w:id="1686" w:author="Cillian.McHugh" w:date="2025-09-29T14:12:00Z" w16du:dateUtc="2025-09-29T13:12:00Z"/>
                    <w:lang w:val="en-US"/>
                  </w:rPr>
                </w:rPrChange>
              </w:rPr>
            </w:pPr>
            <w:del w:id="1687" w:author="Cillian.McHugh" w:date="2025-09-24T10:13:00Z" w16du:dateUtc="2025-09-24T09:13:00Z">
              <w:r w:rsidRPr="00B1216F" w:rsidDel="00950CDF">
                <w:rPr>
                  <w:highlight w:val="yellow"/>
                  <w:lang w:val="en-US"/>
                  <w:rPrChange w:id="1688" w:author="Cillian.McHugh" w:date="2025-10-15T16:04:00Z" w16du:dateUtc="2025-10-15T15:04:00Z">
                    <w:rPr>
                      <w:lang w:val="en-US"/>
                    </w:rPr>
                  </w:rPrChange>
                </w:rPr>
                <w:delText>821</w:delText>
              </w:r>
            </w:del>
          </w:p>
        </w:tc>
      </w:tr>
      <w:tr w:rsidR="007F3944" w:rsidRPr="00B1216F" w:rsidDel="000D525C" w14:paraId="5C97CA7D" w14:textId="230C5AEC" w:rsidTr="00950CDF">
        <w:trPr>
          <w:trHeight w:val="342"/>
          <w:del w:id="1689" w:author="Cillian.McHugh" w:date="2025-09-29T14:12:00Z"/>
          <w:trPrChange w:id="1690" w:author="Cillian.McHugh" w:date="2025-09-24T10:13:00Z" w16du:dateUtc="2025-09-24T09:13:00Z">
            <w:trPr>
              <w:trHeight w:val="342"/>
            </w:trPr>
          </w:trPrChange>
        </w:trPr>
        <w:tc>
          <w:tcPr>
            <w:tcW w:w="0" w:type="auto"/>
            <w:tcMar>
              <w:top w:w="60" w:type="dxa"/>
              <w:left w:w="60" w:type="dxa"/>
              <w:bottom w:w="60" w:type="dxa"/>
              <w:right w:w="60" w:type="dxa"/>
            </w:tcMar>
            <w:tcPrChange w:id="1691" w:author="Cillian.McHugh" w:date="2025-09-24T10:13:00Z" w16du:dateUtc="2025-09-24T09:13:00Z">
              <w:tcPr>
                <w:tcW w:w="0" w:type="auto"/>
                <w:tcMar>
                  <w:top w:w="60" w:type="dxa"/>
                  <w:left w:w="60" w:type="dxa"/>
                  <w:bottom w:w="60" w:type="dxa"/>
                  <w:right w:w="60" w:type="dxa"/>
                </w:tcMar>
              </w:tcPr>
            </w:tcPrChange>
          </w:tcPr>
          <w:p w14:paraId="3780397F" w14:textId="2C92BC59" w:rsidR="007F3944" w:rsidRPr="00B1216F" w:rsidDel="000D525C" w:rsidRDefault="007F3944" w:rsidP="002D4B7F">
            <w:pPr>
              <w:keepNext/>
              <w:spacing w:line="276" w:lineRule="auto"/>
              <w:ind w:firstLine="0"/>
              <w:rPr>
                <w:del w:id="1692" w:author="Cillian.McHugh" w:date="2025-09-29T14:12:00Z" w16du:dateUtc="2025-09-29T13:12:00Z"/>
                <w:highlight w:val="yellow"/>
                <w:lang w:val="en-US"/>
                <w:rPrChange w:id="1693" w:author="Cillian.McHugh" w:date="2025-10-15T16:04:00Z" w16du:dateUtc="2025-10-15T15:04:00Z">
                  <w:rPr>
                    <w:del w:id="1694" w:author="Cillian.McHugh" w:date="2025-09-29T14:12:00Z" w16du:dateUtc="2025-09-29T13:12:00Z"/>
                    <w:lang w:val="en-US"/>
                  </w:rPr>
                </w:rPrChange>
              </w:rPr>
            </w:pPr>
            <w:del w:id="1695" w:author="Cillian.McHugh" w:date="2025-09-24T10:13:00Z" w16du:dateUtc="2025-09-24T09:13:00Z">
              <w:r w:rsidRPr="00B1216F" w:rsidDel="00950CDF">
                <w:rPr>
                  <w:highlight w:val="yellow"/>
                  <w:lang w:val="en-US"/>
                  <w:rPrChange w:id="1696" w:author="Cillian.McHugh" w:date="2025-10-15T16:04:00Z" w16du:dateUtc="2025-10-15T15:04:00Z">
                    <w:rPr>
                      <w:lang w:val="en-US"/>
                    </w:rPr>
                  </w:rPrChange>
                </w:rPr>
                <w:delText>Medium</w:delText>
              </w:r>
            </w:del>
          </w:p>
        </w:tc>
        <w:tc>
          <w:tcPr>
            <w:tcW w:w="0" w:type="auto"/>
            <w:tcMar>
              <w:top w:w="60" w:type="dxa"/>
              <w:left w:w="60" w:type="dxa"/>
              <w:bottom w:w="60" w:type="dxa"/>
              <w:right w:w="60" w:type="dxa"/>
            </w:tcMar>
            <w:tcPrChange w:id="1697" w:author="Cillian.McHugh" w:date="2025-09-24T10:13:00Z" w16du:dateUtc="2025-09-24T09:13:00Z">
              <w:tcPr>
                <w:tcW w:w="0" w:type="auto"/>
                <w:tcMar>
                  <w:top w:w="60" w:type="dxa"/>
                  <w:left w:w="60" w:type="dxa"/>
                  <w:bottom w:w="60" w:type="dxa"/>
                  <w:right w:w="60" w:type="dxa"/>
                </w:tcMar>
              </w:tcPr>
            </w:tcPrChange>
          </w:tcPr>
          <w:p w14:paraId="4D2A8811" w14:textId="14507D13" w:rsidR="007F3944" w:rsidRPr="00B1216F" w:rsidDel="000D525C" w:rsidRDefault="007F3944" w:rsidP="002D4B7F">
            <w:pPr>
              <w:keepNext/>
              <w:spacing w:line="276" w:lineRule="auto"/>
              <w:ind w:firstLine="0"/>
              <w:rPr>
                <w:del w:id="1698" w:author="Cillian.McHugh" w:date="2025-09-29T14:12:00Z" w16du:dateUtc="2025-09-29T13:12:00Z"/>
                <w:highlight w:val="yellow"/>
                <w:lang w:val="en-US"/>
                <w:rPrChange w:id="1699" w:author="Cillian.McHugh" w:date="2025-10-15T16:04:00Z" w16du:dateUtc="2025-10-15T15:04:00Z">
                  <w:rPr>
                    <w:del w:id="1700" w:author="Cillian.McHugh" w:date="2025-09-29T14:12:00Z" w16du:dateUtc="2025-09-29T13:12:00Z"/>
                    <w:lang w:val="en-US"/>
                  </w:rPr>
                </w:rPrChange>
              </w:rPr>
            </w:pPr>
            <w:del w:id="1701" w:author="Cillian.McHugh" w:date="2025-09-24T10:13:00Z" w16du:dateUtc="2025-09-24T09:13:00Z">
              <w:r w:rsidRPr="00B1216F" w:rsidDel="00950CDF">
                <w:rPr>
                  <w:i/>
                  <w:iCs/>
                  <w:highlight w:val="yellow"/>
                  <w:lang w:val="en-US"/>
                  <w:rPrChange w:id="1702" w:author="Cillian.McHugh" w:date="2025-10-15T16:04:00Z" w16du:dateUtc="2025-10-15T15:04:00Z">
                    <w:rPr>
                      <w:i/>
                      <w:iCs/>
                      <w:lang w:val="en-US"/>
                    </w:rPr>
                  </w:rPrChange>
                </w:rPr>
                <w:delText>V</w:delText>
              </w:r>
            </w:del>
          </w:p>
        </w:tc>
        <w:tc>
          <w:tcPr>
            <w:tcW w:w="0" w:type="auto"/>
            <w:tcMar>
              <w:top w:w="60" w:type="dxa"/>
              <w:left w:w="60" w:type="dxa"/>
              <w:bottom w:w="60" w:type="dxa"/>
              <w:right w:w="60" w:type="dxa"/>
            </w:tcMar>
            <w:tcPrChange w:id="1703" w:author="Cillian.McHugh" w:date="2025-09-24T10:13:00Z" w16du:dateUtc="2025-09-24T09:13:00Z">
              <w:tcPr>
                <w:tcW w:w="0" w:type="auto"/>
                <w:tcMar>
                  <w:top w:w="60" w:type="dxa"/>
                  <w:left w:w="60" w:type="dxa"/>
                  <w:bottom w:w="60" w:type="dxa"/>
                  <w:right w:w="60" w:type="dxa"/>
                </w:tcMar>
              </w:tcPr>
            </w:tcPrChange>
          </w:tcPr>
          <w:p w14:paraId="73B2D73A" w14:textId="6EDAF41A" w:rsidR="007F3944" w:rsidRPr="00B1216F" w:rsidDel="000D525C" w:rsidRDefault="007F3944" w:rsidP="00194662">
            <w:pPr>
              <w:keepNext/>
              <w:spacing w:line="276" w:lineRule="auto"/>
              <w:ind w:firstLine="0"/>
              <w:jc w:val="center"/>
              <w:rPr>
                <w:del w:id="1704" w:author="Cillian.McHugh" w:date="2025-09-29T14:12:00Z" w16du:dateUtc="2025-09-29T13:12:00Z"/>
                <w:highlight w:val="yellow"/>
                <w:lang w:val="en-US"/>
                <w:rPrChange w:id="1705" w:author="Cillian.McHugh" w:date="2025-10-15T16:04:00Z" w16du:dateUtc="2025-10-15T15:04:00Z">
                  <w:rPr>
                    <w:del w:id="1706" w:author="Cillian.McHugh" w:date="2025-09-29T14:12:00Z" w16du:dateUtc="2025-09-29T13:12:00Z"/>
                    <w:lang w:val="en-US"/>
                  </w:rPr>
                </w:rPrChange>
              </w:rPr>
            </w:pPr>
            <w:del w:id="1707" w:author="Cillian.McHugh" w:date="2025-09-24T10:13:00Z" w16du:dateUtc="2025-09-24T09:13:00Z">
              <w:r w:rsidRPr="00B1216F" w:rsidDel="00950CDF">
                <w:rPr>
                  <w:highlight w:val="yellow"/>
                  <w:lang w:val="en-US"/>
                  <w:rPrChange w:id="1708" w:author="Cillian.McHugh" w:date="2025-10-15T16:04:00Z" w16du:dateUtc="2025-10-15T15:04:00Z">
                    <w:rPr>
                      <w:lang w:val="en-US"/>
                    </w:rPr>
                  </w:rPrChange>
                </w:rPr>
                <w:delText>0.21</w:delText>
              </w:r>
            </w:del>
          </w:p>
        </w:tc>
        <w:tc>
          <w:tcPr>
            <w:tcW w:w="0" w:type="auto"/>
            <w:tcMar>
              <w:top w:w="60" w:type="dxa"/>
              <w:left w:w="60" w:type="dxa"/>
              <w:bottom w:w="60" w:type="dxa"/>
              <w:right w:w="60" w:type="dxa"/>
            </w:tcMar>
            <w:tcPrChange w:id="1709" w:author="Cillian.McHugh" w:date="2025-09-24T10:13:00Z" w16du:dateUtc="2025-09-24T09:13:00Z">
              <w:tcPr>
                <w:tcW w:w="0" w:type="auto"/>
                <w:tcMar>
                  <w:top w:w="60" w:type="dxa"/>
                  <w:left w:w="60" w:type="dxa"/>
                  <w:bottom w:w="60" w:type="dxa"/>
                  <w:right w:w="60" w:type="dxa"/>
                </w:tcMar>
              </w:tcPr>
            </w:tcPrChange>
          </w:tcPr>
          <w:p w14:paraId="2EF7D138" w14:textId="60D37E1B" w:rsidR="007F3944" w:rsidRPr="00B1216F" w:rsidDel="000D525C" w:rsidRDefault="007F3944" w:rsidP="00194662">
            <w:pPr>
              <w:keepNext/>
              <w:spacing w:line="276" w:lineRule="auto"/>
              <w:ind w:firstLine="0"/>
              <w:jc w:val="center"/>
              <w:rPr>
                <w:del w:id="1710" w:author="Cillian.McHugh" w:date="2025-09-29T14:12:00Z" w16du:dateUtc="2025-09-29T13:12:00Z"/>
                <w:highlight w:val="yellow"/>
                <w:lang w:val="en-US"/>
                <w:rPrChange w:id="1711" w:author="Cillian.McHugh" w:date="2025-10-15T16:04:00Z" w16du:dateUtc="2025-10-15T15:04:00Z">
                  <w:rPr>
                    <w:del w:id="1712" w:author="Cillian.McHugh" w:date="2025-09-29T14:12:00Z" w16du:dateUtc="2025-09-29T13:12:00Z"/>
                    <w:lang w:val="en-US"/>
                  </w:rPr>
                </w:rPrChange>
              </w:rPr>
            </w:pPr>
            <w:del w:id="1713" w:author="Cillian.McHugh" w:date="2025-09-24T10:13:00Z" w16du:dateUtc="2025-09-24T09:13:00Z">
              <w:r w:rsidRPr="00B1216F" w:rsidDel="00950CDF">
                <w:rPr>
                  <w:highlight w:val="yellow"/>
                  <w:lang w:val="en-US"/>
                  <w:rPrChange w:id="1714" w:author="Cillian.McHugh" w:date="2025-10-15T16:04:00Z" w16du:dateUtc="2025-10-15T15:04:00Z">
                    <w:rPr>
                      <w:lang w:val="en-US"/>
                    </w:rPr>
                  </w:rPrChange>
                </w:rPr>
                <w:delText>0.15</w:delText>
              </w:r>
            </w:del>
          </w:p>
        </w:tc>
        <w:tc>
          <w:tcPr>
            <w:tcW w:w="0" w:type="auto"/>
            <w:tcMar>
              <w:top w:w="60" w:type="dxa"/>
              <w:left w:w="60" w:type="dxa"/>
              <w:bottom w:w="60" w:type="dxa"/>
              <w:right w:w="60" w:type="dxa"/>
            </w:tcMar>
            <w:tcPrChange w:id="1715" w:author="Cillian.McHugh" w:date="2025-09-24T10:13:00Z" w16du:dateUtc="2025-09-24T09:13:00Z">
              <w:tcPr>
                <w:tcW w:w="0" w:type="auto"/>
                <w:tcMar>
                  <w:top w:w="60" w:type="dxa"/>
                  <w:left w:w="60" w:type="dxa"/>
                  <w:bottom w:w="60" w:type="dxa"/>
                  <w:right w:w="60" w:type="dxa"/>
                </w:tcMar>
              </w:tcPr>
            </w:tcPrChange>
          </w:tcPr>
          <w:p w14:paraId="742222A3" w14:textId="2C99CAF8" w:rsidR="007F3944" w:rsidRPr="00B1216F" w:rsidDel="000D525C" w:rsidRDefault="007F3944" w:rsidP="00194662">
            <w:pPr>
              <w:keepNext/>
              <w:spacing w:line="276" w:lineRule="auto"/>
              <w:ind w:firstLine="0"/>
              <w:jc w:val="center"/>
              <w:rPr>
                <w:del w:id="1716" w:author="Cillian.McHugh" w:date="2025-09-29T14:12:00Z" w16du:dateUtc="2025-09-29T13:12:00Z"/>
                <w:highlight w:val="yellow"/>
                <w:lang w:val="en-US"/>
                <w:rPrChange w:id="1717" w:author="Cillian.McHugh" w:date="2025-10-15T16:04:00Z" w16du:dateUtc="2025-10-15T15:04:00Z">
                  <w:rPr>
                    <w:del w:id="1718" w:author="Cillian.McHugh" w:date="2025-09-29T14:12:00Z" w16du:dateUtc="2025-09-29T13:12:00Z"/>
                    <w:lang w:val="en-US"/>
                  </w:rPr>
                </w:rPrChange>
              </w:rPr>
            </w:pPr>
            <w:del w:id="1719" w:author="Cillian.McHugh" w:date="2025-09-24T10:13:00Z" w16du:dateUtc="2025-09-24T09:13:00Z">
              <w:r w:rsidRPr="00B1216F" w:rsidDel="00950CDF">
                <w:rPr>
                  <w:highlight w:val="yellow"/>
                  <w:lang w:val="en-US"/>
                  <w:rPrChange w:id="1720" w:author="Cillian.McHugh" w:date="2025-10-15T16:04:00Z" w16du:dateUtc="2025-10-15T15:04:00Z">
                    <w:rPr>
                      <w:lang w:val="en-US"/>
                    </w:rPr>
                  </w:rPrChange>
                </w:rPr>
                <w:delText>0.09</w:delText>
              </w:r>
            </w:del>
          </w:p>
        </w:tc>
      </w:tr>
      <w:tr w:rsidR="007F3944" w:rsidRPr="00B1216F" w:rsidDel="000D525C" w14:paraId="1D963808" w14:textId="671BD5E1" w:rsidTr="00950CDF">
        <w:trPr>
          <w:trHeight w:val="342"/>
          <w:del w:id="1721" w:author="Cillian.McHugh" w:date="2025-09-29T14:12:00Z"/>
          <w:trPrChange w:id="1722" w:author="Cillian.McHugh" w:date="2025-09-24T10:13:00Z" w16du:dateUtc="2025-09-24T09:13:00Z">
            <w:trPr>
              <w:trHeight w:val="342"/>
            </w:trPr>
          </w:trPrChange>
        </w:trPr>
        <w:tc>
          <w:tcPr>
            <w:tcW w:w="0" w:type="auto"/>
            <w:tcMar>
              <w:top w:w="60" w:type="dxa"/>
              <w:left w:w="60" w:type="dxa"/>
              <w:bottom w:w="60" w:type="dxa"/>
              <w:right w:w="60" w:type="dxa"/>
            </w:tcMar>
            <w:tcPrChange w:id="1723" w:author="Cillian.McHugh" w:date="2025-09-24T10:13:00Z" w16du:dateUtc="2025-09-24T09:13:00Z">
              <w:tcPr>
                <w:tcW w:w="0" w:type="auto"/>
                <w:tcMar>
                  <w:top w:w="60" w:type="dxa"/>
                  <w:left w:w="60" w:type="dxa"/>
                  <w:bottom w:w="60" w:type="dxa"/>
                  <w:right w:w="60" w:type="dxa"/>
                </w:tcMar>
              </w:tcPr>
            </w:tcPrChange>
          </w:tcPr>
          <w:p w14:paraId="4640003E" w14:textId="2C08C682" w:rsidR="007F3944" w:rsidRPr="00B1216F" w:rsidDel="000D525C" w:rsidRDefault="007F3944" w:rsidP="002D4B7F">
            <w:pPr>
              <w:keepNext/>
              <w:spacing w:line="276" w:lineRule="auto"/>
              <w:ind w:firstLine="0"/>
              <w:rPr>
                <w:del w:id="1724" w:author="Cillian.McHugh" w:date="2025-09-29T14:12:00Z" w16du:dateUtc="2025-09-29T13:12:00Z"/>
                <w:highlight w:val="yellow"/>
                <w:lang w:val="en-US"/>
                <w:rPrChange w:id="1725" w:author="Cillian.McHugh" w:date="2025-10-15T16:04:00Z" w16du:dateUtc="2025-10-15T15:04:00Z">
                  <w:rPr>
                    <w:del w:id="1726" w:author="Cillian.McHugh" w:date="2025-09-29T14:12:00Z" w16du:dateUtc="2025-09-29T13:12:00Z"/>
                    <w:lang w:val="en-US"/>
                  </w:rPr>
                </w:rPrChange>
              </w:rPr>
            </w:pPr>
            <w:del w:id="1727" w:author="Cillian.McHugh" w:date="2025-09-24T10:13:00Z" w16du:dateUtc="2025-09-24T09:13:00Z">
              <w:r w:rsidRPr="00B1216F" w:rsidDel="00950CDF">
                <w:rPr>
                  <w:highlight w:val="yellow"/>
                  <w:lang w:val="en-US"/>
                  <w:rPrChange w:id="1728" w:author="Cillian.McHugh" w:date="2025-10-15T16:04:00Z" w16du:dateUtc="2025-10-15T15:04:00Z">
                    <w:rPr>
                      <w:lang w:val="en-US"/>
                    </w:rPr>
                  </w:rPrChange>
                </w:rPr>
                <w:delText> </w:delText>
              </w:r>
            </w:del>
          </w:p>
        </w:tc>
        <w:tc>
          <w:tcPr>
            <w:tcW w:w="0" w:type="auto"/>
            <w:tcMar>
              <w:top w:w="60" w:type="dxa"/>
              <w:left w:w="60" w:type="dxa"/>
              <w:bottom w:w="60" w:type="dxa"/>
              <w:right w:w="60" w:type="dxa"/>
            </w:tcMar>
            <w:tcPrChange w:id="1729" w:author="Cillian.McHugh" w:date="2025-09-24T10:13:00Z" w16du:dateUtc="2025-09-24T09:13:00Z">
              <w:tcPr>
                <w:tcW w:w="0" w:type="auto"/>
                <w:tcMar>
                  <w:top w:w="60" w:type="dxa"/>
                  <w:left w:w="60" w:type="dxa"/>
                  <w:bottom w:w="60" w:type="dxa"/>
                  <w:right w:w="60" w:type="dxa"/>
                </w:tcMar>
              </w:tcPr>
            </w:tcPrChange>
          </w:tcPr>
          <w:p w14:paraId="20561468" w14:textId="67B43A99" w:rsidR="007F3944" w:rsidRPr="00B1216F" w:rsidDel="000D525C" w:rsidRDefault="007F3944" w:rsidP="002D4B7F">
            <w:pPr>
              <w:keepNext/>
              <w:spacing w:line="276" w:lineRule="auto"/>
              <w:ind w:firstLine="0"/>
              <w:rPr>
                <w:del w:id="1730" w:author="Cillian.McHugh" w:date="2025-09-29T14:12:00Z" w16du:dateUtc="2025-09-29T13:12:00Z"/>
                <w:highlight w:val="yellow"/>
                <w:lang w:val="en-US"/>
                <w:rPrChange w:id="1731" w:author="Cillian.McHugh" w:date="2025-10-15T16:04:00Z" w16du:dateUtc="2025-10-15T15:04:00Z">
                  <w:rPr>
                    <w:del w:id="1732" w:author="Cillian.McHugh" w:date="2025-09-29T14:12:00Z" w16du:dateUtc="2025-09-29T13:12:00Z"/>
                    <w:lang w:val="en-US"/>
                  </w:rPr>
                </w:rPrChange>
              </w:rPr>
            </w:pPr>
            <w:del w:id="1733" w:author="Cillian.McHugh" w:date="2025-09-24T10:13:00Z" w16du:dateUtc="2025-09-24T09:13:00Z">
              <w:r w:rsidRPr="00B1216F" w:rsidDel="00950CDF">
                <w:rPr>
                  <w:i/>
                  <w:iCs/>
                  <w:highlight w:val="yellow"/>
                  <w:lang w:val="en-US"/>
                  <w:rPrChange w:id="1734" w:author="Cillian.McHugh" w:date="2025-10-15T16:04:00Z" w16du:dateUtc="2025-10-15T15:04:00Z">
                    <w:rPr>
                      <w:i/>
                      <w:iCs/>
                      <w:lang w:val="en-US"/>
                    </w:rPr>
                  </w:rPrChange>
                </w:rPr>
                <w:delText>N</w:delText>
              </w:r>
            </w:del>
          </w:p>
        </w:tc>
        <w:tc>
          <w:tcPr>
            <w:tcW w:w="0" w:type="auto"/>
            <w:tcMar>
              <w:top w:w="60" w:type="dxa"/>
              <w:left w:w="60" w:type="dxa"/>
              <w:bottom w:w="60" w:type="dxa"/>
              <w:right w:w="60" w:type="dxa"/>
            </w:tcMar>
            <w:tcPrChange w:id="1735" w:author="Cillian.McHugh" w:date="2025-09-24T10:13:00Z" w16du:dateUtc="2025-09-24T09:13:00Z">
              <w:tcPr>
                <w:tcW w:w="0" w:type="auto"/>
                <w:tcMar>
                  <w:top w:w="60" w:type="dxa"/>
                  <w:left w:w="60" w:type="dxa"/>
                  <w:bottom w:w="60" w:type="dxa"/>
                  <w:right w:w="60" w:type="dxa"/>
                </w:tcMar>
              </w:tcPr>
            </w:tcPrChange>
          </w:tcPr>
          <w:p w14:paraId="21599101" w14:textId="0838E377" w:rsidR="007F3944" w:rsidRPr="00B1216F" w:rsidDel="000D525C" w:rsidRDefault="007F3944" w:rsidP="00194662">
            <w:pPr>
              <w:keepNext/>
              <w:spacing w:line="276" w:lineRule="auto"/>
              <w:ind w:firstLine="0"/>
              <w:jc w:val="center"/>
              <w:rPr>
                <w:del w:id="1736" w:author="Cillian.McHugh" w:date="2025-09-29T14:12:00Z" w16du:dateUtc="2025-09-29T13:12:00Z"/>
                <w:highlight w:val="yellow"/>
                <w:lang w:val="en-US"/>
                <w:rPrChange w:id="1737" w:author="Cillian.McHugh" w:date="2025-10-15T16:04:00Z" w16du:dateUtc="2025-10-15T15:04:00Z">
                  <w:rPr>
                    <w:del w:id="1738" w:author="Cillian.McHugh" w:date="2025-09-29T14:12:00Z" w16du:dateUtc="2025-09-29T13:12:00Z"/>
                    <w:lang w:val="en-US"/>
                  </w:rPr>
                </w:rPrChange>
              </w:rPr>
            </w:pPr>
            <w:del w:id="1739" w:author="Cillian.McHugh" w:date="2025-09-24T10:13:00Z" w16du:dateUtc="2025-09-24T09:13:00Z">
              <w:r w:rsidRPr="00B1216F" w:rsidDel="00950CDF">
                <w:rPr>
                  <w:highlight w:val="yellow"/>
                  <w:lang w:val="en-US"/>
                  <w:rPrChange w:id="1740" w:author="Cillian.McHugh" w:date="2025-10-15T16:04:00Z" w16du:dateUtc="2025-10-15T15:04:00Z">
                    <w:rPr>
                      <w:lang w:val="en-US"/>
                    </w:rPr>
                  </w:rPrChange>
                </w:rPr>
                <w:delText>281</w:delText>
              </w:r>
            </w:del>
          </w:p>
        </w:tc>
        <w:tc>
          <w:tcPr>
            <w:tcW w:w="0" w:type="auto"/>
            <w:tcMar>
              <w:top w:w="60" w:type="dxa"/>
              <w:left w:w="60" w:type="dxa"/>
              <w:bottom w:w="60" w:type="dxa"/>
              <w:right w:w="60" w:type="dxa"/>
            </w:tcMar>
            <w:tcPrChange w:id="1741" w:author="Cillian.McHugh" w:date="2025-09-24T10:13:00Z" w16du:dateUtc="2025-09-24T09:13:00Z">
              <w:tcPr>
                <w:tcW w:w="0" w:type="auto"/>
                <w:tcMar>
                  <w:top w:w="60" w:type="dxa"/>
                  <w:left w:w="60" w:type="dxa"/>
                  <w:bottom w:w="60" w:type="dxa"/>
                  <w:right w:w="60" w:type="dxa"/>
                </w:tcMar>
              </w:tcPr>
            </w:tcPrChange>
          </w:tcPr>
          <w:p w14:paraId="041CA830" w14:textId="097B0495" w:rsidR="007F3944" w:rsidRPr="00B1216F" w:rsidDel="000D525C" w:rsidRDefault="007F3944" w:rsidP="00194662">
            <w:pPr>
              <w:keepNext/>
              <w:spacing w:line="276" w:lineRule="auto"/>
              <w:ind w:firstLine="0"/>
              <w:jc w:val="center"/>
              <w:rPr>
                <w:del w:id="1742" w:author="Cillian.McHugh" w:date="2025-09-29T14:12:00Z" w16du:dateUtc="2025-09-29T13:12:00Z"/>
                <w:highlight w:val="yellow"/>
                <w:lang w:val="en-US"/>
                <w:rPrChange w:id="1743" w:author="Cillian.McHugh" w:date="2025-10-15T16:04:00Z" w16du:dateUtc="2025-10-15T15:04:00Z">
                  <w:rPr>
                    <w:del w:id="1744" w:author="Cillian.McHugh" w:date="2025-09-29T14:12:00Z" w16du:dateUtc="2025-09-29T13:12:00Z"/>
                    <w:lang w:val="en-US"/>
                  </w:rPr>
                </w:rPrChange>
              </w:rPr>
            </w:pPr>
            <w:del w:id="1745" w:author="Cillian.McHugh" w:date="2025-09-24T10:13:00Z" w16du:dateUtc="2025-09-24T09:13:00Z">
              <w:r w:rsidRPr="00B1216F" w:rsidDel="00950CDF">
                <w:rPr>
                  <w:highlight w:val="yellow"/>
                  <w:lang w:val="en-US"/>
                  <w:rPrChange w:id="1746" w:author="Cillian.McHugh" w:date="2025-10-15T16:04:00Z" w16du:dateUtc="2025-10-15T15:04:00Z">
                    <w:rPr>
                      <w:lang w:val="en-US"/>
                    </w:rPr>
                  </w:rPrChange>
                </w:rPr>
                <w:delText>685</w:delText>
              </w:r>
            </w:del>
          </w:p>
        </w:tc>
        <w:tc>
          <w:tcPr>
            <w:tcW w:w="0" w:type="auto"/>
            <w:tcMar>
              <w:top w:w="60" w:type="dxa"/>
              <w:left w:w="60" w:type="dxa"/>
              <w:bottom w:w="60" w:type="dxa"/>
              <w:right w:w="60" w:type="dxa"/>
            </w:tcMar>
            <w:tcPrChange w:id="1747" w:author="Cillian.McHugh" w:date="2025-09-24T10:13:00Z" w16du:dateUtc="2025-09-24T09:13:00Z">
              <w:tcPr>
                <w:tcW w:w="0" w:type="auto"/>
                <w:tcMar>
                  <w:top w:w="60" w:type="dxa"/>
                  <w:left w:w="60" w:type="dxa"/>
                  <w:bottom w:w="60" w:type="dxa"/>
                  <w:right w:w="60" w:type="dxa"/>
                </w:tcMar>
              </w:tcPr>
            </w:tcPrChange>
          </w:tcPr>
          <w:p w14:paraId="5A6CDE3A" w14:textId="4F6B6C05" w:rsidR="007F3944" w:rsidRPr="00B1216F" w:rsidDel="000D525C" w:rsidRDefault="007F3944" w:rsidP="00194662">
            <w:pPr>
              <w:keepNext/>
              <w:spacing w:line="276" w:lineRule="auto"/>
              <w:ind w:firstLine="0"/>
              <w:jc w:val="center"/>
              <w:rPr>
                <w:del w:id="1748" w:author="Cillian.McHugh" w:date="2025-09-29T14:12:00Z" w16du:dateUtc="2025-09-29T13:12:00Z"/>
                <w:highlight w:val="yellow"/>
                <w:lang w:val="en-US"/>
                <w:rPrChange w:id="1749" w:author="Cillian.McHugh" w:date="2025-10-15T16:04:00Z" w16du:dateUtc="2025-10-15T15:04:00Z">
                  <w:rPr>
                    <w:del w:id="1750" w:author="Cillian.McHugh" w:date="2025-09-29T14:12:00Z" w16du:dateUtc="2025-09-29T13:12:00Z"/>
                    <w:lang w:val="en-US"/>
                  </w:rPr>
                </w:rPrChange>
              </w:rPr>
            </w:pPr>
            <w:del w:id="1751" w:author="Cillian.McHugh" w:date="2025-09-24T10:13:00Z" w16du:dateUtc="2025-09-24T09:13:00Z">
              <w:r w:rsidRPr="00B1216F" w:rsidDel="00950CDF">
                <w:rPr>
                  <w:highlight w:val="yellow"/>
                  <w:lang w:val="en-US"/>
                  <w:rPrChange w:id="1752" w:author="Cillian.McHugh" w:date="2025-10-15T16:04:00Z" w16du:dateUtc="2025-10-15T15:04:00Z">
                    <w:rPr>
                      <w:lang w:val="en-US"/>
                    </w:rPr>
                  </w:rPrChange>
                </w:rPr>
                <w:delText>2281</w:delText>
              </w:r>
            </w:del>
          </w:p>
        </w:tc>
      </w:tr>
      <w:tr w:rsidR="007F3944" w:rsidRPr="00B1216F" w:rsidDel="000D525C" w14:paraId="58FB6DAC" w14:textId="2CA9A61E" w:rsidTr="00950CDF">
        <w:trPr>
          <w:trHeight w:val="342"/>
          <w:del w:id="1753" w:author="Cillian.McHugh" w:date="2025-09-29T14:12:00Z"/>
          <w:trPrChange w:id="1754" w:author="Cillian.McHugh" w:date="2025-09-24T10:13:00Z" w16du:dateUtc="2025-09-24T09:13:00Z">
            <w:trPr>
              <w:trHeight w:val="342"/>
            </w:trPr>
          </w:trPrChange>
        </w:trPr>
        <w:tc>
          <w:tcPr>
            <w:tcW w:w="0" w:type="auto"/>
            <w:tcMar>
              <w:top w:w="60" w:type="dxa"/>
              <w:left w:w="60" w:type="dxa"/>
              <w:bottom w:w="60" w:type="dxa"/>
              <w:right w:w="60" w:type="dxa"/>
            </w:tcMar>
            <w:tcPrChange w:id="1755" w:author="Cillian.McHugh" w:date="2025-09-24T10:13:00Z" w16du:dateUtc="2025-09-24T09:13:00Z">
              <w:tcPr>
                <w:tcW w:w="0" w:type="auto"/>
                <w:tcMar>
                  <w:top w:w="60" w:type="dxa"/>
                  <w:left w:w="60" w:type="dxa"/>
                  <w:bottom w:w="60" w:type="dxa"/>
                  <w:right w:w="60" w:type="dxa"/>
                </w:tcMar>
              </w:tcPr>
            </w:tcPrChange>
          </w:tcPr>
          <w:p w14:paraId="26F04008" w14:textId="31E8FF51" w:rsidR="007F3944" w:rsidRPr="00B1216F" w:rsidDel="000D525C" w:rsidRDefault="007F3944" w:rsidP="002D4B7F">
            <w:pPr>
              <w:keepNext/>
              <w:spacing w:line="276" w:lineRule="auto"/>
              <w:ind w:firstLine="0"/>
              <w:rPr>
                <w:del w:id="1756" w:author="Cillian.McHugh" w:date="2025-09-29T14:12:00Z" w16du:dateUtc="2025-09-29T13:12:00Z"/>
                <w:highlight w:val="yellow"/>
                <w:lang w:val="en-US"/>
                <w:rPrChange w:id="1757" w:author="Cillian.McHugh" w:date="2025-10-15T16:04:00Z" w16du:dateUtc="2025-10-15T15:04:00Z">
                  <w:rPr>
                    <w:del w:id="1758" w:author="Cillian.McHugh" w:date="2025-09-29T14:12:00Z" w16du:dateUtc="2025-09-29T13:12:00Z"/>
                    <w:lang w:val="en-US"/>
                  </w:rPr>
                </w:rPrChange>
              </w:rPr>
            </w:pPr>
            <w:del w:id="1759" w:author="Cillian.McHugh" w:date="2025-09-24T10:13:00Z" w16du:dateUtc="2025-09-24T09:13:00Z">
              <w:r w:rsidRPr="00B1216F" w:rsidDel="00950CDF">
                <w:rPr>
                  <w:highlight w:val="yellow"/>
                  <w:lang w:val="en-US"/>
                  <w:rPrChange w:id="1760" w:author="Cillian.McHugh" w:date="2025-10-15T16:04:00Z" w16du:dateUtc="2025-10-15T15:04:00Z">
                    <w:rPr>
                      <w:lang w:val="en-US"/>
                    </w:rPr>
                  </w:rPrChange>
                </w:rPr>
                <w:delText>Small</w:delText>
              </w:r>
            </w:del>
          </w:p>
        </w:tc>
        <w:tc>
          <w:tcPr>
            <w:tcW w:w="0" w:type="auto"/>
            <w:tcMar>
              <w:top w:w="60" w:type="dxa"/>
              <w:left w:w="60" w:type="dxa"/>
              <w:bottom w:w="60" w:type="dxa"/>
              <w:right w:w="60" w:type="dxa"/>
            </w:tcMar>
            <w:tcPrChange w:id="1761" w:author="Cillian.McHugh" w:date="2025-09-24T10:13:00Z" w16du:dateUtc="2025-09-24T09:13:00Z">
              <w:tcPr>
                <w:tcW w:w="0" w:type="auto"/>
                <w:tcMar>
                  <w:top w:w="60" w:type="dxa"/>
                  <w:left w:w="60" w:type="dxa"/>
                  <w:bottom w:w="60" w:type="dxa"/>
                  <w:right w:w="60" w:type="dxa"/>
                </w:tcMar>
              </w:tcPr>
            </w:tcPrChange>
          </w:tcPr>
          <w:p w14:paraId="69D5446D" w14:textId="52979374" w:rsidR="007F3944" w:rsidRPr="00B1216F" w:rsidDel="000D525C" w:rsidRDefault="007F3944" w:rsidP="002D4B7F">
            <w:pPr>
              <w:keepNext/>
              <w:spacing w:line="276" w:lineRule="auto"/>
              <w:ind w:firstLine="0"/>
              <w:rPr>
                <w:del w:id="1762" w:author="Cillian.McHugh" w:date="2025-09-29T14:12:00Z" w16du:dateUtc="2025-09-29T13:12:00Z"/>
                <w:highlight w:val="yellow"/>
                <w:lang w:val="en-US"/>
                <w:rPrChange w:id="1763" w:author="Cillian.McHugh" w:date="2025-10-15T16:04:00Z" w16du:dateUtc="2025-10-15T15:04:00Z">
                  <w:rPr>
                    <w:del w:id="1764" w:author="Cillian.McHugh" w:date="2025-09-29T14:12:00Z" w16du:dateUtc="2025-09-29T13:12:00Z"/>
                    <w:lang w:val="en-US"/>
                  </w:rPr>
                </w:rPrChange>
              </w:rPr>
            </w:pPr>
            <w:del w:id="1765" w:author="Cillian.McHugh" w:date="2025-09-24T10:13:00Z" w16du:dateUtc="2025-09-24T09:13:00Z">
              <w:r w:rsidRPr="00B1216F" w:rsidDel="00950CDF">
                <w:rPr>
                  <w:i/>
                  <w:iCs/>
                  <w:highlight w:val="yellow"/>
                  <w:lang w:val="en-US"/>
                  <w:rPrChange w:id="1766" w:author="Cillian.McHugh" w:date="2025-10-15T16:04:00Z" w16du:dateUtc="2025-10-15T15:04:00Z">
                    <w:rPr>
                      <w:i/>
                      <w:iCs/>
                      <w:lang w:val="en-US"/>
                    </w:rPr>
                  </w:rPrChange>
                </w:rPr>
                <w:delText>V</w:delText>
              </w:r>
            </w:del>
          </w:p>
        </w:tc>
        <w:tc>
          <w:tcPr>
            <w:tcW w:w="0" w:type="auto"/>
            <w:tcMar>
              <w:top w:w="60" w:type="dxa"/>
              <w:left w:w="60" w:type="dxa"/>
              <w:bottom w:w="60" w:type="dxa"/>
              <w:right w:w="60" w:type="dxa"/>
            </w:tcMar>
            <w:tcPrChange w:id="1767" w:author="Cillian.McHugh" w:date="2025-09-24T10:13:00Z" w16du:dateUtc="2025-09-24T09:13:00Z">
              <w:tcPr>
                <w:tcW w:w="0" w:type="auto"/>
                <w:tcMar>
                  <w:top w:w="60" w:type="dxa"/>
                  <w:left w:w="60" w:type="dxa"/>
                  <w:bottom w:w="60" w:type="dxa"/>
                  <w:right w:w="60" w:type="dxa"/>
                </w:tcMar>
              </w:tcPr>
            </w:tcPrChange>
          </w:tcPr>
          <w:p w14:paraId="35AEFB6A" w14:textId="1C00987E" w:rsidR="007F3944" w:rsidRPr="00B1216F" w:rsidDel="000D525C" w:rsidRDefault="007F3944" w:rsidP="00194662">
            <w:pPr>
              <w:keepNext/>
              <w:spacing w:line="276" w:lineRule="auto"/>
              <w:ind w:firstLine="0"/>
              <w:jc w:val="center"/>
              <w:rPr>
                <w:del w:id="1768" w:author="Cillian.McHugh" w:date="2025-09-29T14:12:00Z" w16du:dateUtc="2025-09-29T13:12:00Z"/>
                <w:highlight w:val="yellow"/>
                <w:lang w:val="en-US"/>
                <w:rPrChange w:id="1769" w:author="Cillian.McHugh" w:date="2025-10-15T16:04:00Z" w16du:dateUtc="2025-10-15T15:04:00Z">
                  <w:rPr>
                    <w:del w:id="1770" w:author="Cillian.McHugh" w:date="2025-09-29T14:12:00Z" w16du:dateUtc="2025-09-29T13:12:00Z"/>
                    <w:lang w:val="en-US"/>
                  </w:rPr>
                </w:rPrChange>
              </w:rPr>
            </w:pPr>
            <w:del w:id="1771" w:author="Cillian.McHugh" w:date="2025-09-24T10:13:00Z" w16du:dateUtc="2025-09-24T09:13:00Z">
              <w:r w:rsidRPr="00B1216F" w:rsidDel="00950CDF">
                <w:rPr>
                  <w:highlight w:val="yellow"/>
                  <w:lang w:val="en-US"/>
                  <w:rPrChange w:id="1772" w:author="Cillian.McHugh" w:date="2025-10-15T16:04:00Z" w16du:dateUtc="2025-10-15T15:04:00Z">
                    <w:rPr>
                      <w:lang w:val="en-US"/>
                    </w:rPr>
                  </w:rPrChange>
                </w:rPr>
                <w:delText>0.07</w:delText>
              </w:r>
            </w:del>
          </w:p>
        </w:tc>
        <w:tc>
          <w:tcPr>
            <w:tcW w:w="0" w:type="auto"/>
            <w:tcMar>
              <w:top w:w="60" w:type="dxa"/>
              <w:left w:w="60" w:type="dxa"/>
              <w:bottom w:w="60" w:type="dxa"/>
              <w:right w:w="60" w:type="dxa"/>
            </w:tcMar>
            <w:tcPrChange w:id="1773" w:author="Cillian.McHugh" w:date="2025-09-24T10:13:00Z" w16du:dateUtc="2025-09-24T09:13:00Z">
              <w:tcPr>
                <w:tcW w:w="0" w:type="auto"/>
                <w:tcMar>
                  <w:top w:w="60" w:type="dxa"/>
                  <w:left w:w="60" w:type="dxa"/>
                  <w:bottom w:w="60" w:type="dxa"/>
                  <w:right w:w="60" w:type="dxa"/>
                </w:tcMar>
              </w:tcPr>
            </w:tcPrChange>
          </w:tcPr>
          <w:p w14:paraId="14EFE7FA" w14:textId="5DE6DAF6" w:rsidR="007F3944" w:rsidRPr="00B1216F" w:rsidDel="000D525C" w:rsidRDefault="007F3944" w:rsidP="00194662">
            <w:pPr>
              <w:keepNext/>
              <w:spacing w:line="276" w:lineRule="auto"/>
              <w:ind w:firstLine="0"/>
              <w:jc w:val="center"/>
              <w:rPr>
                <w:del w:id="1774" w:author="Cillian.McHugh" w:date="2025-09-29T14:12:00Z" w16du:dateUtc="2025-09-29T13:12:00Z"/>
                <w:highlight w:val="yellow"/>
                <w:lang w:val="en-US"/>
                <w:rPrChange w:id="1775" w:author="Cillian.McHugh" w:date="2025-10-15T16:04:00Z" w16du:dateUtc="2025-10-15T15:04:00Z">
                  <w:rPr>
                    <w:del w:id="1776" w:author="Cillian.McHugh" w:date="2025-09-29T14:12:00Z" w16du:dateUtc="2025-09-29T13:12:00Z"/>
                    <w:lang w:val="en-US"/>
                  </w:rPr>
                </w:rPrChange>
              </w:rPr>
            </w:pPr>
            <w:del w:id="1777" w:author="Cillian.McHugh" w:date="2025-09-24T10:13:00Z" w16du:dateUtc="2025-09-24T09:13:00Z">
              <w:r w:rsidRPr="00B1216F" w:rsidDel="00950CDF">
                <w:rPr>
                  <w:highlight w:val="yellow"/>
                  <w:lang w:val="en-US"/>
                  <w:rPrChange w:id="1778" w:author="Cillian.McHugh" w:date="2025-10-15T16:04:00Z" w16du:dateUtc="2025-10-15T15:04:00Z">
                    <w:rPr>
                      <w:lang w:val="en-US"/>
                    </w:rPr>
                  </w:rPrChange>
                </w:rPr>
                <w:delText>0.05</w:delText>
              </w:r>
            </w:del>
          </w:p>
        </w:tc>
        <w:tc>
          <w:tcPr>
            <w:tcW w:w="0" w:type="auto"/>
            <w:tcMar>
              <w:top w:w="60" w:type="dxa"/>
              <w:left w:w="60" w:type="dxa"/>
              <w:bottom w:w="60" w:type="dxa"/>
              <w:right w:w="60" w:type="dxa"/>
            </w:tcMar>
            <w:tcPrChange w:id="1779" w:author="Cillian.McHugh" w:date="2025-09-24T10:13:00Z" w16du:dateUtc="2025-09-24T09:13:00Z">
              <w:tcPr>
                <w:tcW w:w="0" w:type="auto"/>
                <w:tcMar>
                  <w:top w:w="60" w:type="dxa"/>
                  <w:left w:w="60" w:type="dxa"/>
                  <w:bottom w:w="60" w:type="dxa"/>
                  <w:right w:w="60" w:type="dxa"/>
                </w:tcMar>
              </w:tcPr>
            </w:tcPrChange>
          </w:tcPr>
          <w:p w14:paraId="52A32CD3" w14:textId="7C6AEA40" w:rsidR="007F3944" w:rsidRPr="00B1216F" w:rsidDel="000D525C" w:rsidRDefault="007F3944" w:rsidP="00194662">
            <w:pPr>
              <w:keepNext/>
              <w:spacing w:line="276" w:lineRule="auto"/>
              <w:ind w:firstLine="0"/>
              <w:jc w:val="center"/>
              <w:rPr>
                <w:del w:id="1780" w:author="Cillian.McHugh" w:date="2025-09-29T14:12:00Z" w16du:dateUtc="2025-09-29T13:12:00Z"/>
                <w:highlight w:val="yellow"/>
                <w:lang w:val="en-US"/>
                <w:rPrChange w:id="1781" w:author="Cillian.McHugh" w:date="2025-10-15T16:04:00Z" w16du:dateUtc="2025-10-15T15:04:00Z">
                  <w:rPr>
                    <w:del w:id="1782" w:author="Cillian.McHugh" w:date="2025-09-29T14:12:00Z" w16du:dateUtc="2025-09-29T13:12:00Z"/>
                    <w:lang w:val="en-US"/>
                  </w:rPr>
                </w:rPrChange>
              </w:rPr>
            </w:pPr>
            <w:del w:id="1783" w:author="Cillian.McHugh" w:date="2025-09-24T10:13:00Z" w16du:dateUtc="2025-09-24T09:13:00Z">
              <w:r w:rsidRPr="00B1216F" w:rsidDel="00950CDF">
                <w:rPr>
                  <w:highlight w:val="yellow"/>
                  <w:lang w:val="en-US"/>
                  <w:rPrChange w:id="1784" w:author="Cillian.McHugh" w:date="2025-10-15T16:04:00Z" w16du:dateUtc="2025-10-15T15:04:00Z">
                    <w:rPr>
                      <w:lang w:val="en-US"/>
                    </w:rPr>
                  </w:rPrChange>
                </w:rPr>
                <w:delText>0.03</w:delText>
              </w:r>
            </w:del>
          </w:p>
        </w:tc>
      </w:tr>
      <w:tr w:rsidR="007F3944" w:rsidRPr="00B1216F" w:rsidDel="000D525C" w14:paraId="581D7A7E" w14:textId="3F081EC1" w:rsidTr="00950CDF">
        <w:trPr>
          <w:trHeight w:val="354"/>
          <w:del w:id="1785" w:author="Cillian.McHugh" w:date="2025-09-29T14:12:00Z"/>
          <w:trPrChange w:id="1786" w:author="Cillian.McHugh" w:date="2025-09-24T10:13:00Z" w16du:dateUtc="2025-09-24T09:13:00Z">
            <w:trPr>
              <w:trHeight w:val="354"/>
            </w:trPr>
          </w:trPrChange>
        </w:trPr>
        <w:tc>
          <w:tcPr>
            <w:tcW w:w="0" w:type="auto"/>
            <w:tcBorders>
              <w:bottom w:val="single" w:sz="8" w:space="0" w:color="000000"/>
            </w:tcBorders>
            <w:tcMar>
              <w:top w:w="60" w:type="dxa"/>
              <w:left w:w="60" w:type="dxa"/>
              <w:bottom w:w="60" w:type="dxa"/>
              <w:right w:w="60" w:type="dxa"/>
            </w:tcMar>
            <w:tcPrChange w:id="1787" w:author="Cillian.McHugh" w:date="2025-09-24T10:13:00Z" w16du:dateUtc="2025-09-24T09:13:00Z">
              <w:tcPr>
                <w:tcW w:w="0" w:type="auto"/>
                <w:tcBorders>
                  <w:bottom w:val="single" w:sz="8" w:space="0" w:color="000000"/>
                </w:tcBorders>
                <w:tcMar>
                  <w:top w:w="60" w:type="dxa"/>
                  <w:left w:w="60" w:type="dxa"/>
                  <w:bottom w:w="60" w:type="dxa"/>
                  <w:right w:w="60" w:type="dxa"/>
                </w:tcMar>
              </w:tcPr>
            </w:tcPrChange>
          </w:tcPr>
          <w:p w14:paraId="40AB4337" w14:textId="035692F6" w:rsidR="007F3944" w:rsidRPr="00B1216F" w:rsidDel="000D525C" w:rsidRDefault="007F3944" w:rsidP="002D4B7F">
            <w:pPr>
              <w:keepNext/>
              <w:spacing w:line="276" w:lineRule="auto"/>
              <w:ind w:firstLine="0"/>
              <w:rPr>
                <w:del w:id="1788" w:author="Cillian.McHugh" w:date="2025-09-29T14:12:00Z" w16du:dateUtc="2025-09-29T13:12:00Z"/>
                <w:highlight w:val="yellow"/>
                <w:lang w:val="en-US"/>
                <w:rPrChange w:id="1789" w:author="Cillian.McHugh" w:date="2025-10-15T16:04:00Z" w16du:dateUtc="2025-10-15T15:04:00Z">
                  <w:rPr>
                    <w:del w:id="1790" w:author="Cillian.McHugh" w:date="2025-09-29T14:12:00Z" w16du:dateUtc="2025-09-29T13:12:00Z"/>
                    <w:lang w:val="en-US"/>
                  </w:rPr>
                </w:rPrChange>
              </w:rPr>
            </w:pPr>
            <w:del w:id="1791" w:author="Cillian.McHugh" w:date="2025-09-24T10:13:00Z" w16du:dateUtc="2025-09-24T09:13:00Z">
              <w:r w:rsidRPr="00B1216F" w:rsidDel="00950CDF">
                <w:rPr>
                  <w:highlight w:val="yellow"/>
                  <w:lang w:val="en-US"/>
                  <w:rPrChange w:id="1792" w:author="Cillian.McHugh" w:date="2025-10-15T16:04:00Z" w16du:dateUtc="2025-10-15T15:04:00Z">
                    <w:rPr>
                      <w:lang w:val="en-US"/>
                    </w:rPr>
                  </w:rPrChange>
                </w:rPr>
                <w:delText> </w:delText>
              </w:r>
            </w:del>
          </w:p>
        </w:tc>
        <w:tc>
          <w:tcPr>
            <w:tcW w:w="0" w:type="auto"/>
            <w:tcBorders>
              <w:bottom w:val="single" w:sz="8" w:space="0" w:color="000000"/>
            </w:tcBorders>
            <w:tcMar>
              <w:top w:w="60" w:type="dxa"/>
              <w:left w:w="60" w:type="dxa"/>
              <w:bottom w:w="60" w:type="dxa"/>
              <w:right w:w="60" w:type="dxa"/>
            </w:tcMar>
            <w:tcPrChange w:id="1793" w:author="Cillian.McHugh" w:date="2025-09-24T10:13:00Z" w16du:dateUtc="2025-09-24T09:13:00Z">
              <w:tcPr>
                <w:tcW w:w="0" w:type="auto"/>
                <w:tcBorders>
                  <w:bottom w:val="single" w:sz="8" w:space="0" w:color="000000"/>
                </w:tcBorders>
                <w:tcMar>
                  <w:top w:w="60" w:type="dxa"/>
                  <w:left w:w="60" w:type="dxa"/>
                  <w:bottom w:w="60" w:type="dxa"/>
                  <w:right w:w="60" w:type="dxa"/>
                </w:tcMar>
              </w:tcPr>
            </w:tcPrChange>
          </w:tcPr>
          <w:p w14:paraId="053E65C2" w14:textId="2B50947A" w:rsidR="007F3944" w:rsidRPr="00B1216F" w:rsidDel="000D525C" w:rsidRDefault="007F3944" w:rsidP="002D4B7F">
            <w:pPr>
              <w:keepNext/>
              <w:spacing w:line="276" w:lineRule="auto"/>
              <w:ind w:firstLine="0"/>
              <w:rPr>
                <w:del w:id="1794" w:author="Cillian.McHugh" w:date="2025-09-29T14:12:00Z" w16du:dateUtc="2025-09-29T13:12:00Z"/>
                <w:highlight w:val="yellow"/>
                <w:lang w:val="en-US"/>
                <w:rPrChange w:id="1795" w:author="Cillian.McHugh" w:date="2025-10-15T16:04:00Z" w16du:dateUtc="2025-10-15T15:04:00Z">
                  <w:rPr>
                    <w:del w:id="1796" w:author="Cillian.McHugh" w:date="2025-09-29T14:12:00Z" w16du:dateUtc="2025-09-29T13:12:00Z"/>
                    <w:lang w:val="en-US"/>
                  </w:rPr>
                </w:rPrChange>
              </w:rPr>
            </w:pPr>
            <w:del w:id="1797" w:author="Cillian.McHugh" w:date="2025-09-24T10:13:00Z" w16du:dateUtc="2025-09-24T09:13:00Z">
              <w:r w:rsidRPr="00B1216F" w:rsidDel="00950CDF">
                <w:rPr>
                  <w:i/>
                  <w:iCs/>
                  <w:highlight w:val="yellow"/>
                  <w:lang w:val="en-US"/>
                  <w:rPrChange w:id="1798" w:author="Cillian.McHugh" w:date="2025-10-15T16:04:00Z" w16du:dateUtc="2025-10-15T15:04:00Z">
                    <w:rPr>
                      <w:i/>
                      <w:iCs/>
                      <w:lang w:val="en-US"/>
                    </w:rPr>
                  </w:rPrChange>
                </w:rPr>
                <w:delText>N</w:delText>
              </w:r>
            </w:del>
          </w:p>
        </w:tc>
        <w:tc>
          <w:tcPr>
            <w:tcW w:w="0" w:type="auto"/>
            <w:tcBorders>
              <w:bottom w:val="single" w:sz="8" w:space="0" w:color="000000"/>
            </w:tcBorders>
            <w:tcMar>
              <w:top w:w="60" w:type="dxa"/>
              <w:left w:w="60" w:type="dxa"/>
              <w:bottom w:w="60" w:type="dxa"/>
              <w:right w:w="60" w:type="dxa"/>
            </w:tcMar>
            <w:tcPrChange w:id="1799" w:author="Cillian.McHugh" w:date="2025-09-24T10:13:00Z" w16du:dateUtc="2025-09-24T09:13:00Z">
              <w:tcPr>
                <w:tcW w:w="0" w:type="auto"/>
                <w:tcBorders>
                  <w:bottom w:val="single" w:sz="8" w:space="0" w:color="000000"/>
                </w:tcBorders>
                <w:tcMar>
                  <w:top w:w="60" w:type="dxa"/>
                  <w:left w:w="60" w:type="dxa"/>
                  <w:bottom w:w="60" w:type="dxa"/>
                  <w:right w:w="60" w:type="dxa"/>
                </w:tcMar>
              </w:tcPr>
            </w:tcPrChange>
          </w:tcPr>
          <w:p w14:paraId="45D26F9C" w14:textId="4D5CCD22" w:rsidR="007F3944" w:rsidRPr="00B1216F" w:rsidDel="000D525C" w:rsidRDefault="007F3944" w:rsidP="00194662">
            <w:pPr>
              <w:keepNext/>
              <w:spacing w:line="276" w:lineRule="auto"/>
              <w:ind w:firstLine="0"/>
              <w:jc w:val="center"/>
              <w:rPr>
                <w:del w:id="1800" w:author="Cillian.McHugh" w:date="2025-09-29T14:12:00Z" w16du:dateUtc="2025-09-29T13:12:00Z"/>
                <w:highlight w:val="yellow"/>
                <w:lang w:val="en-US"/>
                <w:rPrChange w:id="1801" w:author="Cillian.McHugh" w:date="2025-10-15T16:04:00Z" w16du:dateUtc="2025-10-15T15:04:00Z">
                  <w:rPr>
                    <w:del w:id="1802" w:author="Cillian.McHugh" w:date="2025-09-29T14:12:00Z" w16du:dateUtc="2025-09-29T13:12:00Z"/>
                    <w:lang w:val="en-US"/>
                  </w:rPr>
                </w:rPrChange>
              </w:rPr>
            </w:pPr>
            <w:del w:id="1803" w:author="Cillian.McHugh" w:date="2025-09-24T10:13:00Z" w16du:dateUtc="2025-09-24T09:13:00Z">
              <w:r w:rsidRPr="00B1216F" w:rsidDel="00950CDF">
                <w:rPr>
                  <w:highlight w:val="yellow"/>
                  <w:lang w:val="en-US"/>
                  <w:rPrChange w:id="1804" w:author="Cillian.McHugh" w:date="2025-10-15T16:04:00Z" w16du:dateUtc="2025-10-15T15:04:00Z">
                    <w:rPr>
                      <w:lang w:val="en-US"/>
                    </w:rPr>
                  </w:rPrChange>
                </w:rPr>
                <w:delText>2531</w:delText>
              </w:r>
            </w:del>
          </w:p>
        </w:tc>
        <w:tc>
          <w:tcPr>
            <w:tcW w:w="0" w:type="auto"/>
            <w:tcBorders>
              <w:bottom w:val="single" w:sz="8" w:space="0" w:color="000000"/>
            </w:tcBorders>
            <w:tcMar>
              <w:top w:w="60" w:type="dxa"/>
              <w:left w:w="60" w:type="dxa"/>
              <w:bottom w:w="60" w:type="dxa"/>
              <w:right w:w="60" w:type="dxa"/>
            </w:tcMar>
            <w:tcPrChange w:id="1805" w:author="Cillian.McHugh" w:date="2025-09-24T10:13:00Z" w16du:dateUtc="2025-09-24T09:13:00Z">
              <w:tcPr>
                <w:tcW w:w="0" w:type="auto"/>
                <w:tcBorders>
                  <w:bottom w:val="single" w:sz="8" w:space="0" w:color="000000"/>
                </w:tcBorders>
                <w:tcMar>
                  <w:top w:w="60" w:type="dxa"/>
                  <w:left w:w="60" w:type="dxa"/>
                  <w:bottom w:w="60" w:type="dxa"/>
                  <w:right w:w="60" w:type="dxa"/>
                </w:tcMar>
              </w:tcPr>
            </w:tcPrChange>
          </w:tcPr>
          <w:p w14:paraId="35108CFD" w14:textId="7C366FC2" w:rsidR="007F3944" w:rsidRPr="00B1216F" w:rsidDel="000D525C" w:rsidRDefault="007F3944" w:rsidP="00194662">
            <w:pPr>
              <w:keepNext/>
              <w:spacing w:line="276" w:lineRule="auto"/>
              <w:ind w:firstLine="0"/>
              <w:jc w:val="center"/>
              <w:rPr>
                <w:del w:id="1806" w:author="Cillian.McHugh" w:date="2025-09-29T14:12:00Z" w16du:dateUtc="2025-09-29T13:12:00Z"/>
                <w:highlight w:val="yellow"/>
                <w:lang w:val="en-US"/>
                <w:rPrChange w:id="1807" w:author="Cillian.McHugh" w:date="2025-10-15T16:04:00Z" w16du:dateUtc="2025-10-15T15:04:00Z">
                  <w:rPr>
                    <w:del w:id="1808" w:author="Cillian.McHugh" w:date="2025-09-29T14:12:00Z" w16du:dateUtc="2025-09-29T13:12:00Z"/>
                    <w:lang w:val="en-US"/>
                  </w:rPr>
                </w:rPrChange>
              </w:rPr>
            </w:pPr>
            <w:del w:id="1809" w:author="Cillian.McHugh" w:date="2025-09-24T10:13:00Z" w16du:dateUtc="2025-09-24T09:13:00Z">
              <w:r w:rsidRPr="00B1216F" w:rsidDel="00950CDF">
                <w:rPr>
                  <w:highlight w:val="yellow"/>
                  <w:lang w:val="en-US"/>
                  <w:rPrChange w:id="1810" w:author="Cillian.McHugh" w:date="2025-10-15T16:04:00Z" w16du:dateUtc="2025-10-15T15:04:00Z">
                    <w:rPr>
                      <w:lang w:val="en-US"/>
                    </w:rPr>
                  </w:rPrChange>
                </w:rPr>
                <w:delText>6162</w:delText>
              </w:r>
            </w:del>
          </w:p>
        </w:tc>
        <w:tc>
          <w:tcPr>
            <w:tcW w:w="0" w:type="auto"/>
            <w:tcBorders>
              <w:bottom w:val="single" w:sz="8" w:space="0" w:color="000000"/>
            </w:tcBorders>
            <w:tcMar>
              <w:top w:w="60" w:type="dxa"/>
              <w:left w:w="60" w:type="dxa"/>
              <w:bottom w:w="60" w:type="dxa"/>
              <w:right w:w="60" w:type="dxa"/>
            </w:tcMar>
            <w:tcPrChange w:id="1811" w:author="Cillian.McHugh" w:date="2025-09-24T10:13:00Z" w16du:dateUtc="2025-09-24T09:13:00Z">
              <w:tcPr>
                <w:tcW w:w="0" w:type="auto"/>
                <w:tcBorders>
                  <w:bottom w:val="single" w:sz="8" w:space="0" w:color="000000"/>
                </w:tcBorders>
                <w:tcMar>
                  <w:top w:w="60" w:type="dxa"/>
                  <w:left w:w="60" w:type="dxa"/>
                  <w:bottom w:w="60" w:type="dxa"/>
                  <w:right w:w="60" w:type="dxa"/>
                </w:tcMar>
              </w:tcPr>
            </w:tcPrChange>
          </w:tcPr>
          <w:p w14:paraId="56FD8D2A" w14:textId="4F6A6095" w:rsidR="007F3944" w:rsidRPr="00B1216F" w:rsidDel="000D525C" w:rsidRDefault="007F3944" w:rsidP="00194662">
            <w:pPr>
              <w:keepNext/>
              <w:spacing w:line="276" w:lineRule="auto"/>
              <w:ind w:firstLine="0"/>
              <w:jc w:val="center"/>
              <w:rPr>
                <w:del w:id="1812" w:author="Cillian.McHugh" w:date="2025-09-29T14:12:00Z" w16du:dateUtc="2025-09-29T13:12:00Z"/>
                <w:highlight w:val="yellow"/>
                <w:lang w:val="en-US"/>
                <w:rPrChange w:id="1813" w:author="Cillian.McHugh" w:date="2025-10-15T16:04:00Z" w16du:dateUtc="2025-10-15T15:04:00Z">
                  <w:rPr>
                    <w:del w:id="1814" w:author="Cillian.McHugh" w:date="2025-09-29T14:12:00Z" w16du:dateUtc="2025-09-29T13:12:00Z"/>
                    <w:lang w:val="en-US"/>
                  </w:rPr>
                </w:rPrChange>
              </w:rPr>
            </w:pPr>
            <w:del w:id="1815" w:author="Cillian.McHugh" w:date="2025-09-24T10:13:00Z" w16du:dateUtc="2025-09-24T09:13:00Z">
              <w:r w:rsidRPr="00B1216F" w:rsidDel="00950CDF">
                <w:rPr>
                  <w:highlight w:val="yellow"/>
                  <w:lang w:val="en-US"/>
                  <w:rPrChange w:id="1816" w:author="Cillian.McHugh" w:date="2025-10-15T16:04:00Z" w16du:dateUtc="2025-10-15T15:04:00Z">
                    <w:rPr>
                      <w:lang w:val="en-US"/>
                    </w:rPr>
                  </w:rPrChange>
                </w:rPr>
                <w:delText>20532</w:delText>
              </w:r>
            </w:del>
          </w:p>
        </w:tc>
      </w:tr>
    </w:tbl>
    <w:p w14:paraId="7DF125BC" w14:textId="1426C800" w:rsidR="007F3944" w:rsidRPr="00B1216F" w:rsidDel="00950CDF" w:rsidRDefault="007F3944" w:rsidP="009A1C61">
      <w:pPr>
        <w:keepNext/>
        <w:ind w:firstLine="0"/>
        <w:rPr>
          <w:del w:id="1817" w:author="Cillian.McHugh" w:date="2025-09-24T10:14:00Z" w16du:dateUtc="2025-09-24T09:14:00Z"/>
          <w:highlight w:val="yellow"/>
          <w:lang w:val="en-US"/>
          <w:rPrChange w:id="1818" w:author="Cillian.McHugh" w:date="2025-10-15T16:04:00Z" w16du:dateUtc="2025-10-15T15:04:00Z">
            <w:rPr>
              <w:del w:id="1819" w:author="Cillian.McHugh" w:date="2025-09-24T10:14:00Z" w16du:dateUtc="2025-09-24T09:14:00Z"/>
              <w:lang w:val="en-US"/>
            </w:rPr>
          </w:rPrChange>
        </w:rPr>
      </w:pPr>
      <w:del w:id="1820" w:author="Cillian.McHugh" w:date="2025-09-24T10:14:00Z" w16du:dateUtc="2025-09-24T09:14:00Z">
        <w:r w:rsidRPr="00B1216F" w:rsidDel="00950CDF">
          <w:rPr>
            <w:i/>
            <w:iCs/>
            <w:highlight w:val="yellow"/>
            <w:lang w:val="en-US"/>
            <w:rPrChange w:id="1821" w:author="Cillian.McHugh" w:date="2025-10-15T16:04:00Z" w16du:dateUtc="2025-10-15T15:04:00Z">
              <w:rPr>
                <w:i/>
                <w:iCs/>
                <w:lang w:val="en-US"/>
              </w:rPr>
            </w:rPrChange>
          </w:rPr>
          <w:delText>Note.</w:delText>
        </w:r>
        <w:r w:rsidRPr="00B1216F" w:rsidDel="00950CDF">
          <w:rPr>
            <w:highlight w:val="yellow"/>
            <w:lang w:val="en-US"/>
            <w:rPrChange w:id="1822" w:author="Cillian.McHugh" w:date="2025-10-15T16:04:00Z" w16du:dateUtc="2025-10-15T15:04:00Z">
              <w:rPr>
                <w:lang w:val="en-US"/>
              </w:rPr>
            </w:rPrChange>
          </w:rPr>
          <w:delText xml:space="preserve"> </w:delText>
        </w:r>
        <w:r w:rsidRPr="00B1216F" w:rsidDel="00950CDF">
          <w:rPr>
            <w:i/>
            <w:iCs/>
            <w:highlight w:val="yellow"/>
            <w:lang w:val="en-US"/>
            <w:rPrChange w:id="1823" w:author="Cillian.McHugh" w:date="2025-10-15T16:04:00Z" w16du:dateUtc="2025-10-15T15:04:00Z">
              <w:rPr>
                <w:i/>
                <w:iCs/>
                <w:lang w:val="en-US"/>
              </w:rPr>
            </w:rPrChange>
          </w:rPr>
          <w:delText>V</w:delText>
        </w:r>
        <w:r w:rsidRPr="00B1216F" w:rsidDel="00950CDF">
          <w:rPr>
            <w:highlight w:val="yellow"/>
            <w:lang w:val="en-US"/>
            <w:rPrChange w:id="1824" w:author="Cillian.McHugh" w:date="2025-10-15T16:04:00Z" w16du:dateUtc="2025-10-15T15:04:00Z">
              <w:rPr>
                <w:lang w:val="en-US"/>
              </w:rPr>
            </w:rPrChange>
          </w:rPr>
          <w:delText xml:space="preserve"> = Cramer’s V, effect size for proposed chi-squared test</w:delText>
        </w:r>
      </w:del>
    </w:p>
    <w:p w14:paraId="2741A811" w14:textId="77777777" w:rsidR="007F3944" w:rsidRPr="00B1216F" w:rsidRDefault="007F3944" w:rsidP="007F3944">
      <w:pPr>
        <w:ind w:firstLine="0"/>
        <w:rPr>
          <w:highlight w:val="yellow"/>
          <w:lang w:val="en-US"/>
          <w:rPrChange w:id="1825" w:author="Cillian.McHugh" w:date="2025-10-15T16:04:00Z" w16du:dateUtc="2025-10-15T15:04:00Z">
            <w:rPr>
              <w:lang w:val="en-US"/>
            </w:rPr>
          </w:rPrChange>
        </w:rPr>
      </w:pPr>
    </w:p>
    <w:tbl>
      <w:tblPr>
        <w:tblW w:w="0" w:type="auto"/>
        <w:tblCellMar>
          <w:top w:w="15" w:type="dxa"/>
          <w:left w:w="15" w:type="dxa"/>
          <w:bottom w:w="15" w:type="dxa"/>
          <w:right w:w="15" w:type="dxa"/>
        </w:tblCellMar>
        <w:tblLook w:val="04A0" w:firstRow="1" w:lastRow="0" w:firstColumn="1" w:lastColumn="0" w:noHBand="0" w:noVBand="1"/>
      </w:tblPr>
      <w:tblGrid>
        <w:gridCol w:w="934"/>
        <w:gridCol w:w="281"/>
        <w:gridCol w:w="126"/>
        <w:gridCol w:w="2253"/>
        <w:gridCol w:w="2793"/>
      </w:tblGrid>
      <w:tr w:rsidR="00E75133" w:rsidRPr="00B1216F" w14:paraId="196520E2" w14:textId="77777777">
        <w:trPr>
          <w:trHeight w:val="525"/>
        </w:trPr>
        <w:tc>
          <w:tcPr>
            <w:tcW w:w="0" w:type="auto"/>
            <w:tcBorders>
              <w:top w:val="single" w:sz="8" w:space="0" w:color="000000"/>
              <w:bottom w:val="single" w:sz="8" w:space="0" w:color="000000"/>
            </w:tcBorders>
            <w:tcMar>
              <w:top w:w="60" w:type="dxa"/>
              <w:left w:w="60" w:type="dxa"/>
              <w:bottom w:w="60" w:type="dxa"/>
              <w:right w:w="60" w:type="dxa"/>
            </w:tcMar>
            <w:hideMark/>
          </w:tcPr>
          <w:p w14:paraId="1B54EE49" w14:textId="77777777" w:rsidR="00E75133" w:rsidRPr="00B1216F" w:rsidRDefault="00E75133">
            <w:pPr>
              <w:keepNext/>
              <w:spacing w:line="276" w:lineRule="auto"/>
              <w:ind w:firstLine="0"/>
              <w:rPr>
                <w:highlight w:val="yellow"/>
                <w:lang w:val="en-US"/>
                <w:rPrChange w:id="1826" w:author="Cillian.McHugh" w:date="2025-10-15T16:04:00Z" w16du:dateUtc="2025-10-15T15:04:00Z">
                  <w:rPr>
                    <w:lang w:val="en-US"/>
                  </w:rPr>
                </w:rPrChange>
              </w:rPr>
            </w:pPr>
            <w:bookmarkStart w:id="1827" w:name="_Hlk205971831"/>
            <w:r w:rsidRPr="00B1216F">
              <w:rPr>
                <w:highlight w:val="yellow"/>
                <w:lang w:val="en-US"/>
                <w:rPrChange w:id="1828" w:author="Cillian.McHugh" w:date="2025-10-15T16:04:00Z" w16du:dateUtc="2025-10-15T15:04:00Z">
                  <w:rPr>
                    <w:lang w:val="en-US"/>
                  </w:rPr>
                </w:rPrChange>
              </w:rPr>
              <w:lastRenderedPageBreak/>
              <w:t> </w:t>
            </w:r>
          </w:p>
        </w:tc>
        <w:tc>
          <w:tcPr>
            <w:tcW w:w="0" w:type="auto"/>
            <w:tcBorders>
              <w:top w:val="single" w:sz="8" w:space="0" w:color="000000"/>
              <w:bottom w:val="single" w:sz="8" w:space="0" w:color="000000"/>
            </w:tcBorders>
            <w:tcMar>
              <w:top w:w="60" w:type="dxa"/>
              <w:left w:w="60" w:type="dxa"/>
              <w:bottom w:w="60" w:type="dxa"/>
              <w:right w:w="60" w:type="dxa"/>
            </w:tcMar>
            <w:hideMark/>
          </w:tcPr>
          <w:p w14:paraId="244619FF" w14:textId="77777777" w:rsidR="00E75133" w:rsidRPr="00B1216F" w:rsidRDefault="00E75133">
            <w:pPr>
              <w:keepNext/>
              <w:spacing w:line="276" w:lineRule="auto"/>
              <w:ind w:firstLine="0"/>
              <w:rPr>
                <w:highlight w:val="yellow"/>
                <w:lang w:val="en-US"/>
                <w:rPrChange w:id="1829" w:author="Cillian.McHugh" w:date="2025-10-15T16:04:00Z" w16du:dateUtc="2025-10-15T15:04:00Z">
                  <w:rPr>
                    <w:lang w:val="en-US"/>
                  </w:rPr>
                </w:rPrChange>
              </w:rPr>
            </w:pPr>
            <w:r w:rsidRPr="00B1216F">
              <w:rPr>
                <w:highlight w:val="yellow"/>
                <w:lang w:val="en-US"/>
                <w:rPrChange w:id="1830" w:author="Cillian.McHugh" w:date="2025-10-15T16:04:00Z" w16du:dateUtc="2025-10-15T15:04:00Z">
                  <w:rPr>
                    <w:lang w:val="en-US"/>
                  </w:rPr>
                </w:rPrChange>
              </w:rPr>
              <w:t> </w:t>
            </w:r>
          </w:p>
        </w:tc>
        <w:tc>
          <w:tcPr>
            <w:tcW w:w="0" w:type="auto"/>
            <w:tcBorders>
              <w:top w:val="single" w:sz="8" w:space="0" w:color="000000"/>
              <w:bottom w:val="single" w:sz="8" w:space="0" w:color="000000"/>
            </w:tcBorders>
            <w:tcMar>
              <w:top w:w="60" w:type="dxa"/>
              <w:left w:w="60" w:type="dxa"/>
              <w:bottom w:w="60" w:type="dxa"/>
              <w:right w:w="60" w:type="dxa"/>
            </w:tcMar>
            <w:hideMark/>
          </w:tcPr>
          <w:p w14:paraId="30601D4F" w14:textId="015F8D41" w:rsidR="00E75133" w:rsidRPr="00B1216F" w:rsidRDefault="00E75133">
            <w:pPr>
              <w:keepNext/>
              <w:spacing w:line="276" w:lineRule="auto"/>
              <w:ind w:firstLine="0"/>
              <w:jc w:val="center"/>
              <w:rPr>
                <w:highlight w:val="yellow"/>
                <w:lang w:val="en-US"/>
                <w:rPrChange w:id="1831" w:author="Cillian.McHugh" w:date="2025-10-15T16:04:00Z" w16du:dateUtc="2025-10-15T15:04:00Z">
                  <w:rPr>
                    <w:lang w:val="en-US"/>
                  </w:rPr>
                </w:rPrChange>
              </w:rPr>
            </w:pPr>
          </w:p>
        </w:tc>
        <w:tc>
          <w:tcPr>
            <w:tcW w:w="0" w:type="auto"/>
            <w:tcBorders>
              <w:top w:val="single" w:sz="8" w:space="0" w:color="000000"/>
              <w:bottom w:val="single" w:sz="8" w:space="0" w:color="000000"/>
            </w:tcBorders>
            <w:tcMar>
              <w:top w:w="60" w:type="dxa"/>
              <w:left w:w="60" w:type="dxa"/>
              <w:bottom w:w="60" w:type="dxa"/>
              <w:right w:w="60" w:type="dxa"/>
            </w:tcMar>
            <w:hideMark/>
          </w:tcPr>
          <w:p w14:paraId="72513916" w14:textId="6AAD9E26" w:rsidR="00E75133" w:rsidRPr="00B1216F" w:rsidRDefault="00E75133">
            <w:pPr>
              <w:keepNext/>
              <w:spacing w:line="276" w:lineRule="auto"/>
              <w:ind w:firstLine="0"/>
              <w:jc w:val="center"/>
              <w:rPr>
                <w:highlight w:val="yellow"/>
                <w:lang w:val="en-US"/>
                <w:rPrChange w:id="1832" w:author="Cillian.McHugh" w:date="2025-10-15T16:04:00Z" w16du:dateUtc="2025-10-15T15:04:00Z">
                  <w:rPr>
                    <w:lang w:val="en-US"/>
                  </w:rPr>
                </w:rPrChange>
              </w:rPr>
            </w:pPr>
            <w:r w:rsidRPr="00B1216F">
              <w:rPr>
                <w:highlight w:val="yellow"/>
                <w:lang w:val="en-US"/>
                <w:rPrChange w:id="1833" w:author="Cillian.McHugh" w:date="2025-10-15T16:04:00Z" w16du:dateUtc="2025-10-15T15:04:00Z">
                  <w:rPr>
                    <w:lang w:val="en-US"/>
                  </w:rPr>
                </w:rPrChange>
              </w:rPr>
              <w:t>Study 1: Temporal</w:t>
            </w:r>
            <w:r w:rsidRPr="00B1216F">
              <w:rPr>
                <w:highlight w:val="yellow"/>
                <w:lang w:val="en-US"/>
                <w:rPrChange w:id="1834" w:author="Cillian.McHugh" w:date="2025-10-15T16:04:00Z" w16du:dateUtc="2025-10-15T15:04:00Z">
                  <w:rPr>
                    <w:lang w:val="en-US"/>
                  </w:rPr>
                </w:rPrChange>
              </w:rPr>
              <w:br/>
              <w:t>3 groups</w:t>
            </w:r>
            <w:r w:rsidRPr="00B1216F">
              <w:rPr>
                <w:highlight w:val="yellow"/>
                <w:lang w:val="en-US"/>
                <w:rPrChange w:id="1835" w:author="Cillian.McHugh" w:date="2025-10-15T16:04:00Z" w16du:dateUtc="2025-10-15T15:04:00Z">
                  <w:rPr>
                    <w:lang w:val="en-US"/>
                  </w:rPr>
                </w:rPrChange>
              </w:rPr>
              <w:br/>
              <w:t>(control, distant, near)</w:t>
            </w:r>
          </w:p>
        </w:tc>
        <w:tc>
          <w:tcPr>
            <w:tcW w:w="0" w:type="auto"/>
            <w:tcBorders>
              <w:top w:val="single" w:sz="8" w:space="0" w:color="000000"/>
              <w:bottom w:val="single" w:sz="8" w:space="0" w:color="000000"/>
            </w:tcBorders>
            <w:tcMar>
              <w:top w:w="60" w:type="dxa"/>
              <w:left w:w="60" w:type="dxa"/>
              <w:bottom w:w="60" w:type="dxa"/>
              <w:right w:w="60" w:type="dxa"/>
            </w:tcMar>
            <w:hideMark/>
          </w:tcPr>
          <w:p w14:paraId="3107F595" w14:textId="53473019" w:rsidR="00E75133" w:rsidRPr="00B1216F" w:rsidRDefault="00E75133">
            <w:pPr>
              <w:keepNext/>
              <w:spacing w:line="276" w:lineRule="auto"/>
              <w:ind w:firstLine="0"/>
              <w:jc w:val="center"/>
              <w:rPr>
                <w:highlight w:val="yellow"/>
                <w:lang w:val="en-US"/>
                <w:rPrChange w:id="1836" w:author="Cillian.McHugh" w:date="2025-10-15T16:04:00Z" w16du:dateUtc="2025-10-15T15:04:00Z">
                  <w:rPr>
                    <w:lang w:val="en-US"/>
                  </w:rPr>
                </w:rPrChange>
              </w:rPr>
            </w:pPr>
            <w:r w:rsidRPr="00B1216F">
              <w:rPr>
                <w:highlight w:val="yellow"/>
                <w:lang w:val="en-US"/>
                <w:rPrChange w:id="1837" w:author="Cillian.McHugh" w:date="2025-10-15T16:04:00Z" w16du:dateUtc="2025-10-15T15:04:00Z">
                  <w:rPr>
                    <w:lang w:val="en-US"/>
                  </w:rPr>
                </w:rPrChange>
              </w:rPr>
              <w:t>Study 2</w:t>
            </w:r>
            <w:ins w:id="1838" w:author="Cillian.McHugh" w:date="2025-10-02T12:40:00Z" w16du:dateUtc="2025-10-02T11:40:00Z">
              <w:r w:rsidR="00254FE2" w:rsidRPr="00B1216F">
                <w:rPr>
                  <w:highlight w:val="yellow"/>
                  <w:lang w:val="en-US"/>
                  <w:rPrChange w:id="1839" w:author="Cillian.McHugh" w:date="2025-10-15T16:04:00Z" w16du:dateUtc="2025-10-15T15:04:00Z">
                    <w:rPr>
                      <w:lang w:val="en-US"/>
                    </w:rPr>
                  </w:rPrChange>
                </w:rPr>
                <w:t>:</w:t>
              </w:r>
            </w:ins>
            <w:r w:rsidRPr="00B1216F">
              <w:rPr>
                <w:highlight w:val="yellow"/>
                <w:lang w:val="en-US"/>
                <w:rPrChange w:id="1840" w:author="Cillian.McHugh" w:date="2025-10-15T16:04:00Z" w16du:dateUtc="2025-10-15T15:04:00Z">
                  <w:rPr>
                    <w:lang w:val="en-US"/>
                  </w:rPr>
                </w:rPrChange>
              </w:rPr>
              <w:t xml:space="preserve"> </w:t>
            </w:r>
            <w:del w:id="1841" w:author="Cillian.McHugh" w:date="2025-10-02T12:40:00Z" w16du:dateUtc="2025-10-02T11:40:00Z">
              <w:r w:rsidRPr="00B1216F" w:rsidDel="00254FE2">
                <w:rPr>
                  <w:highlight w:val="yellow"/>
                  <w:lang w:val="en-US"/>
                  <w:rPrChange w:id="1842" w:author="Cillian.McHugh" w:date="2025-10-15T16:04:00Z" w16du:dateUtc="2025-10-15T15:04:00Z">
                    <w:rPr>
                      <w:lang w:val="en-US"/>
                    </w:rPr>
                  </w:rPrChange>
                </w:rPr>
                <w:delText>Word Generation</w:delText>
              </w:r>
              <w:r w:rsidRPr="00B1216F" w:rsidDel="00254FE2">
                <w:rPr>
                  <w:highlight w:val="yellow"/>
                  <w:lang w:val="en-US"/>
                  <w:rPrChange w:id="1843" w:author="Cillian.McHugh" w:date="2025-10-15T16:04:00Z" w16du:dateUtc="2025-10-15T15:04:00Z">
                    <w:rPr>
                      <w:lang w:val="en-US"/>
                    </w:rPr>
                  </w:rPrChange>
                </w:rPr>
                <w:br/>
              </w:r>
            </w:del>
            <w:ins w:id="1844" w:author="Cillian.McHugh" w:date="2025-10-02T12:40:00Z" w16du:dateUtc="2025-10-02T11:40:00Z">
              <w:r w:rsidR="00254FE2" w:rsidRPr="00B1216F">
                <w:rPr>
                  <w:highlight w:val="yellow"/>
                  <w:lang w:val="en-US"/>
                  <w:rPrChange w:id="1845" w:author="Cillian.McHugh" w:date="2025-10-15T16:04:00Z" w16du:dateUtc="2025-10-15T15:04:00Z">
                    <w:rPr>
                      <w:lang w:val="en-US"/>
                    </w:rPr>
                  </w:rPrChange>
                </w:rPr>
                <w:t xml:space="preserve">how-and-why task </w:t>
              </w:r>
            </w:ins>
            <w:r w:rsidRPr="00B1216F">
              <w:rPr>
                <w:highlight w:val="yellow"/>
                <w:lang w:val="en-US"/>
                <w:rPrChange w:id="1846" w:author="Cillian.McHugh" w:date="2025-10-15T16:04:00Z" w16du:dateUtc="2025-10-15T15:04:00Z">
                  <w:rPr>
                    <w:lang w:val="en-US"/>
                  </w:rPr>
                </w:rPrChange>
              </w:rPr>
              <w:t>2 groups</w:t>
            </w:r>
            <w:r w:rsidRPr="00B1216F">
              <w:rPr>
                <w:highlight w:val="yellow"/>
                <w:lang w:val="en-US"/>
                <w:rPrChange w:id="1847" w:author="Cillian.McHugh" w:date="2025-10-15T16:04:00Z" w16du:dateUtc="2025-10-15T15:04:00Z">
                  <w:rPr>
                    <w:lang w:val="en-US"/>
                  </w:rPr>
                </w:rPrChange>
              </w:rPr>
              <w:br/>
              <w:t>(abstract concrete)</w:t>
            </w:r>
          </w:p>
        </w:tc>
      </w:tr>
      <w:tr w:rsidR="00E75133" w:rsidRPr="00B1216F" w14:paraId="0079016E" w14:textId="77777777" w:rsidTr="00E75133">
        <w:trPr>
          <w:trHeight w:val="342"/>
        </w:trPr>
        <w:tc>
          <w:tcPr>
            <w:tcW w:w="0" w:type="auto"/>
            <w:tcBorders>
              <w:top w:val="single" w:sz="8" w:space="0" w:color="000000"/>
            </w:tcBorders>
            <w:tcMar>
              <w:top w:w="60" w:type="dxa"/>
              <w:left w:w="60" w:type="dxa"/>
              <w:bottom w:w="60" w:type="dxa"/>
              <w:right w:w="60" w:type="dxa"/>
            </w:tcMar>
            <w:hideMark/>
          </w:tcPr>
          <w:p w14:paraId="57AB4A14" w14:textId="77777777" w:rsidR="00E75133" w:rsidRPr="00B1216F" w:rsidRDefault="00E75133" w:rsidP="00E75133">
            <w:pPr>
              <w:keepNext/>
              <w:spacing w:line="276" w:lineRule="auto"/>
              <w:ind w:firstLine="0"/>
              <w:rPr>
                <w:highlight w:val="yellow"/>
                <w:lang w:val="en-US"/>
                <w:rPrChange w:id="1848" w:author="Cillian.McHugh" w:date="2025-10-15T16:04:00Z" w16du:dateUtc="2025-10-15T15:04:00Z">
                  <w:rPr>
                    <w:lang w:val="en-US"/>
                  </w:rPr>
                </w:rPrChange>
              </w:rPr>
            </w:pPr>
            <w:r w:rsidRPr="00B1216F">
              <w:rPr>
                <w:highlight w:val="yellow"/>
                <w:lang w:val="en-US"/>
                <w:rPrChange w:id="1849" w:author="Cillian.McHugh" w:date="2025-10-15T16:04:00Z" w16du:dateUtc="2025-10-15T15:04:00Z">
                  <w:rPr>
                    <w:lang w:val="en-US"/>
                  </w:rPr>
                </w:rPrChange>
              </w:rPr>
              <w:t>Large</w:t>
            </w:r>
          </w:p>
        </w:tc>
        <w:tc>
          <w:tcPr>
            <w:tcW w:w="0" w:type="auto"/>
            <w:tcBorders>
              <w:top w:val="single" w:sz="8" w:space="0" w:color="000000"/>
            </w:tcBorders>
            <w:tcMar>
              <w:top w:w="60" w:type="dxa"/>
              <w:left w:w="60" w:type="dxa"/>
              <w:bottom w:w="60" w:type="dxa"/>
              <w:right w:w="60" w:type="dxa"/>
            </w:tcMar>
            <w:hideMark/>
          </w:tcPr>
          <w:p w14:paraId="6145C225" w14:textId="77777777" w:rsidR="00E75133" w:rsidRPr="00B1216F" w:rsidRDefault="00E75133" w:rsidP="00E75133">
            <w:pPr>
              <w:keepNext/>
              <w:spacing w:line="276" w:lineRule="auto"/>
              <w:ind w:firstLine="0"/>
              <w:rPr>
                <w:highlight w:val="yellow"/>
                <w:lang w:val="en-US"/>
                <w:rPrChange w:id="1850" w:author="Cillian.McHugh" w:date="2025-10-15T16:04:00Z" w16du:dateUtc="2025-10-15T15:04:00Z">
                  <w:rPr>
                    <w:lang w:val="en-US"/>
                  </w:rPr>
                </w:rPrChange>
              </w:rPr>
            </w:pPr>
            <w:r w:rsidRPr="00B1216F">
              <w:rPr>
                <w:i/>
                <w:iCs/>
                <w:highlight w:val="yellow"/>
                <w:lang w:val="en-US"/>
                <w:rPrChange w:id="1851" w:author="Cillian.McHugh" w:date="2025-10-15T16:04:00Z" w16du:dateUtc="2025-10-15T15:04:00Z">
                  <w:rPr>
                    <w:i/>
                    <w:iCs/>
                    <w:lang w:val="en-US"/>
                  </w:rPr>
                </w:rPrChange>
              </w:rPr>
              <w:t>V</w:t>
            </w:r>
          </w:p>
        </w:tc>
        <w:tc>
          <w:tcPr>
            <w:tcW w:w="0" w:type="auto"/>
            <w:tcBorders>
              <w:top w:val="single" w:sz="8" w:space="0" w:color="000000"/>
            </w:tcBorders>
            <w:tcMar>
              <w:top w:w="60" w:type="dxa"/>
              <w:left w:w="60" w:type="dxa"/>
              <w:bottom w:w="60" w:type="dxa"/>
              <w:right w:w="60" w:type="dxa"/>
            </w:tcMar>
          </w:tcPr>
          <w:p w14:paraId="4C360053" w14:textId="2A102A62" w:rsidR="00E75133" w:rsidRPr="00B1216F" w:rsidRDefault="00E75133" w:rsidP="00E75133">
            <w:pPr>
              <w:keepNext/>
              <w:spacing w:line="276" w:lineRule="auto"/>
              <w:ind w:firstLine="0"/>
              <w:jc w:val="center"/>
              <w:rPr>
                <w:highlight w:val="yellow"/>
                <w:lang w:val="en-US"/>
                <w:rPrChange w:id="1852" w:author="Cillian.McHugh" w:date="2025-10-15T16:04:00Z" w16du:dateUtc="2025-10-15T15:04:00Z">
                  <w:rPr>
                    <w:lang w:val="en-US"/>
                  </w:rPr>
                </w:rPrChange>
              </w:rPr>
            </w:pPr>
          </w:p>
        </w:tc>
        <w:tc>
          <w:tcPr>
            <w:tcW w:w="0" w:type="auto"/>
            <w:tcBorders>
              <w:top w:val="single" w:sz="8" w:space="0" w:color="000000"/>
            </w:tcBorders>
            <w:tcMar>
              <w:top w:w="60" w:type="dxa"/>
              <w:left w:w="60" w:type="dxa"/>
              <w:bottom w:w="60" w:type="dxa"/>
              <w:right w:w="60" w:type="dxa"/>
            </w:tcMar>
            <w:hideMark/>
          </w:tcPr>
          <w:p w14:paraId="4EB745CB" w14:textId="77777777" w:rsidR="00E75133" w:rsidRPr="00B1216F" w:rsidRDefault="00E75133" w:rsidP="00E75133">
            <w:pPr>
              <w:keepNext/>
              <w:spacing w:line="276" w:lineRule="auto"/>
              <w:ind w:firstLine="0"/>
              <w:jc w:val="center"/>
              <w:rPr>
                <w:highlight w:val="yellow"/>
                <w:lang w:val="en-US"/>
                <w:rPrChange w:id="1853" w:author="Cillian.McHugh" w:date="2025-10-15T16:04:00Z" w16du:dateUtc="2025-10-15T15:04:00Z">
                  <w:rPr>
                    <w:lang w:val="en-US"/>
                  </w:rPr>
                </w:rPrChange>
              </w:rPr>
            </w:pPr>
            <w:r w:rsidRPr="00B1216F">
              <w:rPr>
                <w:highlight w:val="yellow"/>
                <w:lang w:val="en-US"/>
                <w:rPrChange w:id="1854" w:author="Cillian.McHugh" w:date="2025-10-15T16:04:00Z" w16du:dateUtc="2025-10-15T15:04:00Z">
                  <w:rPr>
                    <w:lang w:val="en-US"/>
                  </w:rPr>
                </w:rPrChange>
              </w:rPr>
              <w:t>0.25</w:t>
            </w:r>
          </w:p>
        </w:tc>
        <w:tc>
          <w:tcPr>
            <w:tcW w:w="0" w:type="auto"/>
            <w:tcBorders>
              <w:top w:val="single" w:sz="8" w:space="0" w:color="000000"/>
            </w:tcBorders>
            <w:tcMar>
              <w:top w:w="60" w:type="dxa"/>
              <w:left w:w="60" w:type="dxa"/>
              <w:bottom w:w="60" w:type="dxa"/>
              <w:right w:w="60" w:type="dxa"/>
            </w:tcMar>
          </w:tcPr>
          <w:p w14:paraId="67FD6E2F" w14:textId="3291486C" w:rsidR="00E75133" w:rsidRPr="00B1216F" w:rsidRDefault="00E75133" w:rsidP="00E75133">
            <w:pPr>
              <w:keepNext/>
              <w:spacing w:line="276" w:lineRule="auto"/>
              <w:ind w:firstLine="0"/>
              <w:jc w:val="center"/>
              <w:rPr>
                <w:highlight w:val="yellow"/>
                <w:lang w:val="en-US"/>
                <w:rPrChange w:id="1855" w:author="Cillian.McHugh" w:date="2025-10-15T16:04:00Z" w16du:dateUtc="2025-10-15T15:04:00Z">
                  <w:rPr>
                    <w:lang w:val="en-US"/>
                  </w:rPr>
                </w:rPrChange>
              </w:rPr>
            </w:pPr>
            <w:r w:rsidRPr="00B1216F">
              <w:rPr>
                <w:highlight w:val="yellow"/>
                <w:lang w:val="en-US"/>
                <w:rPrChange w:id="1856" w:author="Cillian.McHugh" w:date="2025-10-15T16:04:00Z" w16du:dateUtc="2025-10-15T15:04:00Z">
                  <w:rPr>
                    <w:lang w:val="en-US"/>
                  </w:rPr>
                </w:rPrChange>
              </w:rPr>
              <w:t>0.35</w:t>
            </w:r>
          </w:p>
        </w:tc>
      </w:tr>
      <w:tr w:rsidR="00E75133" w:rsidRPr="00B1216F" w14:paraId="35564783" w14:textId="77777777" w:rsidTr="00E75133">
        <w:trPr>
          <w:trHeight w:val="342"/>
        </w:trPr>
        <w:tc>
          <w:tcPr>
            <w:tcW w:w="0" w:type="auto"/>
            <w:tcMar>
              <w:top w:w="60" w:type="dxa"/>
              <w:left w:w="60" w:type="dxa"/>
              <w:bottom w:w="60" w:type="dxa"/>
              <w:right w:w="60" w:type="dxa"/>
            </w:tcMar>
            <w:hideMark/>
          </w:tcPr>
          <w:p w14:paraId="3D389235" w14:textId="77777777" w:rsidR="00E75133" w:rsidRPr="00B1216F" w:rsidRDefault="00E75133" w:rsidP="00E75133">
            <w:pPr>
              <w:keepNext/>
              <w:spacing w:line="276" w:lineRule="auto"/>
              <w:ind w:firstLine="0"/>
              <w:rPr>
                <w:highlight w:val="yellow"/>
                <w:lang w:val="en-US"/>
                <w:rPrChange w:id="1857" w:author="Cillian.McHugh" w:date="2025-10-15T16:04:00Z" w16du:dateUtc="2025-10-15T15:04:00Z">
                  <w:rPr>
                    <w:lang w:val="en-US"/>
                  </w:rPr>
                </w:rPrChange>
              </w:rPr>
            </w:pPr>
            <w:r w:rsidRPr="00B1216F">
              <w:rPr>
                <w:highlight w:val="yellow"/>
                <w:lang w:val="en-US"/>
                <w:rPrChange w:id="1858" w:author="Cillian.McHugh" w:date="2025-10-15T16:04:00Z" w16du:dateUtc="2025-10-15T15:04:00Z">
                  <w:rPr>
                    <w:lang w:val="en-US"/>
                  </w:rPr>
                </w:rPrChange>
              </w:rPr>
              <w:t> </w:t>
            </w:r>
          </w:p>
        </w:tc>
        <w:tc>
          <w:tcPr>
            <w:tcW w:w="0" w:type="auto"/>
            <w:tcMar>
              <w:top w:w="60" w:type="dxa"/>
              <w:left w:w="60" w:type="dxa"/>
              <w:bottom w:w="60" w:type="dxa"/>
              <w:right w:w="60" w:type="dxa"/>
            </w:tcMar>
            <w:hideMark/>
          </w:tcPr>
          <w:p w14:paraId="3E4DCC67" w14:textId="77777777" w:rsidR="00E75133" w:rsidRPr="00B1216F" w:rsidRDefault="00E75133" w:rsidP="00E75133">
            <w:pPr>
              <w:keepNext/>
              <w:spacing w:line="276" w:lineRule="auto"/>
              <w:ind w:firstLine="0"/>
              <w:rPr>
                <w:highlight w:val="yellow"/>
                <w:lang w:val="en-US"/>
                <w:rPrChange w:id="1859" w:author="Cillian.McHugh" w:date="2025-10-15T16:04:00Z" w16du:dateUtc="2025-10-15T15:04:00Z">
                  <w:rPr>
                    <w:lang w:val="en-US"/>
                  </w:rPr>
                </w:rPrChange>
              </w:rPr>
            </w:pPr>
            <w:r w:rsidRPr="00B1216F">
              <w:rPr>
                <w:i/>
                <w:iCs/>
                <w:highlight w:val="yellow"/>
                <w:lang w:val="en-US"/>
                <w:rPrChange w:id="1860" w:author="Cillian.McHugh" w:date="2025-10-15T16:04:00Z" w16du:dateUtc="2025-10-15T15:04:00Z">
                  <w:rPr>
                    <w:i/>
                    <w:iCs/>
                    <w:lang w:val="en-US"/>
                  </w:rPr>
                </w:rPrChange>
              </w:rPr>
              <w:t>N</w:t>
            </w:r>
          </w:p>
        </w:tc>
        <w:tc>
          <w:tcPr>
            <w:tcW w:w="0" w:type="auto"/>
            <w:tcMar>
              <w:top w:w="60" w:type="dxa"/>
              <w:left w:w="60" w:type="dxa"/>
              <w:bottom w:w="60" w:type="dxa"/>
              <w:right w:w="60" w:type="dxa"/>
            </w:tcMar>
          </w:tcPr>
          <w:p w14:paraId="49A765DB" w14:textId="4936B32A" w:rsidR="00E75133" w:rsidRPr="00B1216F" w:rsidRDefault="00E75133" w:rsidP="00E75133">
            <w:pPr>
              <w:keepNext/>
              <w:spacing w:line="276" w:lineRule="auto"/>
              <w:ind w:firstLine="0"/>
              <w:jc w:val="center"/>
              <w:rPr>
                <w:highlight w:val="yellow"/>
                <w:lang w:val="en-US"/>
                <w:rPrChange w:id="1861" w:author="Cillian.McHugh" w:date="2025-10-15T16:04:00Z" w16du:dateUtc="2025-10-15T15:04:00Z">
                  <w:rPr>
                    <w:lang w:val="en-US"/>
                  </w:rPr>
                </w:rPrChange>
              </w:rPr>
            </w:pPr>
          </w:p>
        </w:tc>
        <w:tc>
          <w:tcPr>
            <w:tcW w:w="0" w:type="auto"/>
            <w:tcMar>
              <w:top w:w="60" w:type="dxa"/>
              <w:left w:w="60" w:type="dxa"/>
              <w:bottom w:w="60" w:type="dxa"/>
              <w:right w:w="60" w:type="dxa"/>
            </w:tcMar>
            <w:hideMark/>
          </w:tcPr>
          <w:p w14:paraId="35FB659D" w14:textId="77777777" w:rsidR="00E75133" w:rsidRPr="00B1216F" w:rsidRDefault="00E75133" w:rsidP="00E75133">
            <w:pPr>
              <w:keepNext/>
              <w:spacing w:line="276" w:lineRule="auto"/>
              <w:ind w:firstLine="0"/>
              <w:jc w:val="center"/>
              <w:rPr>
                <w:highlight w:val="yellow"/>
                <w:lang w:val="en-US"/>
                <w:rPrChange w:id="1862" w:author="Cillian.McHugh" w:date="2025-10-15T16:04:00Z" w16du:dateUtc="2025-10-15T15:04:00Z">
                  <w:rPr>
                    <w:lang w:val="en-US"/>
                  </w:rPr>
                </w:rPrChange>
              </w:rPr>
            </w:pPr>
            <w:r w:rsidRPr="00B1216F">
              <w:rPr>
                <w:highlight w:val="yellow"/>
                <w:lang w:val="en-US"/>
                <w:rPrChange w:id="1863" w:author="Cillian.McHugh" w:date="2025-10-15T16:04:00Z" w16du:dateUtc="2025-10-15T15:04:00Z">
                  <w:rPr>
                    <w:lang w:val="en-US"/>
                  </w:rPr>
                </w:rPrChange>
              </w:rPr>
              <w:t>246</w:t>
            </w:r>
          </w:p>
        </w:tc>
        <w:tc>
          <w:tcPr>
            <w:tcW w:w="0" w:type="auto"/>
            <w:tcMar>
              <w:top w:w="60" w:type="dxa"/>
              <w:left w:w="60" w:type="dxa"/>
              <w:bottom w:w="60" w:type="dxa"/>
              <w:right w:w="60" w:type="dxa"/>
            </w:tcMar>
          </w:tcPr>
          <w:p w14:paraId="087616D3" w14:textId="0A941940" w:rsidR="00E75133" w:rsidRPr="00B1216F" w:rsidRDefault="00E75133" w:rsidP="00E75133">
            <w:pPr>
              <w:keepNext/>
              <w:spacing w:line="276" w:lineRule="auto"/>
              <w:ind w:firstLine="0"/>
              <w:jc w:val="center"/>
              <w:rPr>
                <w:highlight w:val="yellow"/>
                <w:lang w:val="en-US"/>
                <w:rPrChange w:id="1864" w:author="Cillian.McHugh" w:date="2025-10-15T16:04:00Z" w16du:dateUtc="2025-10-15T15:04:00Z">
                  <w:rPr>
                    <w:lang w:val="en-US"/>
                  </w:rPr>
                </w:rPrChange>
              </w:rPr>
            </w:pPr>
            <w:r w:rsidRPr="00B1216F">
              <w:rPr>
                <w:highlight w:val="yellow"/>
                <w:lang w:val="en-US"/>
                <w:rPrChange w:id="1865" w:author="Cillian.McHugh" w:date="2025-10-15T16:04:00Z" w16du:dateUtc="2025-10-15T15:04:00Z">
                  <w:rPr>
                    <w:lang w:val="en-US"/>
                  </w:rPr>
                </w:rPrChange>
              </w:rPr>
              <w:t>101</w:t>
            </w:r>
          </w:p>
        </w:tc>
      </w:tr>
      <w:tr w:rsidR="00E75133" w:rsidRPr="00B1216F" w14:paraId="252E59B5" w14:textId="77777777" w:rsidTr="00E75133">
        <w:trPr>
          <w:trHeight w:val="342"/>
        </w:trPr>
        <w:tc>
          <w:tcPr>
            <w:tcW w:w="0" w:type="auto"/>
            <w:tcMar>
              <w:top w:w="60" w:type="dxa"/>
              <w:left w:w="60" w:type="dxa"/>
              <w:bottom w:w="60" w:type="dxa"/>
              <w:right w:w="60" w:type="dxa"/>
            </w:tcMar>
            <w:hideMark/>
          </w:tcPr>
          <w:p w14:paraId="4A024288" w14:textId="77777777" w:rsidR="00E75133" w:rsidRPr="00B1216F" w:rsidRDefault="00E75133" w:rsidP="00E75133">
            <w:pPr>
              <w:keepNext/>
              <w:spacing w:line="276" w:lineRule="auto"/>
              <w:ind w:firstLine="0"/>
              <w:rPr>
                <w:highlight w:val="yellow"/>
                <w:lang w:val="en-US"/>
                <w:rPrChange w:id="1866" w:author="Cillian.McHugh" w:date="2025-10-15T16:04:00Z" w16du:dateUtc="2025-10-15T15:04:00Z">
                  <w:rPr>
                    <w:lang w:val="en-US"/>
                  </w:rPr>
                </w:rPrChange>
              </w:rPr>
            </w:pPr>
            <w:r w:rsidRPr="00B1216F">
              <w:rPr>
                <w:highlight w:val="yellow"/>
                <w:lang w:val="en-US"/>
                <w:rPrChange w:id="1867" w:author="Cillian.McHugh" w:date="2025-10-15T16:04:00Z" w16du:dateUtc="2025-10-15T15:04:00Z">
                  <w:rPr>
                    <w:lang w:val="en-US"/>
                  </w:rPr>
                </w:rPrChange>
              </w:rPr>
              <w:t>Medium</w:t>
            </w:r>
          </w:p>
        </w:tc>
        <w:tc>
          <w:tcPr>
            <w:tcW w:w="0" w:type="auto"/>
            <w:tcMar>
              <w:top w:w="60" w:type="dxa"/>
              <w:left w:w="60" w:type="dxa"/>
              <w:bottom w:w="60" w:type="dxa"/>
              <w:right w:w="60" w:type="dxa"/>
            </w:tcMar>
            <w:hideMark/>
          </w:tcPr>
          <w:p w14:paraId="53BF425B" w14:textId="77777777" w:rsidR="00E75133" w:rsidRPr="00B1216F" w:rsidRDefault="00E75133" w:rsidP="00E75133">
            <w:pPr>
              <w:keepNext/>
              <w:spacing w:line="276" w:lineRule="auto"/>
              <w:ind w:firstLine="0"/>
              <w:rPr>
                <w:highlight w:val="yellow"/>
                <w:lang w:val="en-US"/>
                <w:rPrChange w:id="1868" w:author="Cillian.McHugh" w:date="2025-10-15T16:04:00Z" w16du:dateUtc="2025-10-15T15:04:00Z">
                  <w:rPr>
                    <w:lang w:val="en-US"/>
                  </w:rPr>
                </w:rPrChange>
              </w:rPr>
            </w:pPr>
            <w:r w:rsidRPr="00B1216F">
              <w:rPr>
                <w:i/>
                <w:iCs/>
                <w:highlight w:val="yellow"/>
                <w:lang w:val="en-US"/>
                <w:rPrChange w:id="1869" w:author="Cillian.McHugh" w:date="2025-10-15T16:04:00Z" w16du:dateUtc="2025-10-15T15:04:00Z">
                  <w:rPr>
                    <w:i/>
                    <w:iCs/>
                    <w:lang w:val="en-US"/>
                  </w:rPr>
                </w:rPrChange>
              </w:rPr>
              <w:t>V</w:t>
            </w:r>
          </w:p>
        </w:tc>
        <w:tc>
          <w:tcPr>
            <w:tcW w:w="0" w:type="auto"/>
            <w:tcMar>
              <w:top w:w="60" w:type="dxa"/>
              <w:left w:w="60" w:type="dxa"/>
              <w:bottom w:w="60" w:type="dxa"/>
              <w:right w:w="60" w:type="dxa"/>
            </w:tcMar>
          </w:tcPr>
          <w:p w14:paraId="6B618CED" w14:textId="528429A0" w:rsidR="00E75133" w:rsidRPr="00B1216F" w:rsidRDefault="00E75133" w:rsidP="00E75133">
            <w:pPr>
              <w:keepNext/>
              <w:spacing w:line="276" w:lineRule="auto"/>
              <w:ind w:firstLine="0"/>
              <w:jc w:val="center"/>
              <w:rPr>
                <w:highlight w:val="yellow"/>
                <w:lang w:val="en-US"/>
                <w:rPrChange w:id="1870" w:author="Cillian.McHugh" w:date="2025-10-15T16:04:00Z" w16du:dateUtc="2025-10-15T15:04:00Z">
                  <w:rPr>
                    <w:lang w:val="en-US"/>
                  </w:rPr>
                </w:rPrChange>
              </w:rPr>
            </w:pPr>
          </w:p>
        </w:tc>
        <w:tc>
          <w:tcPr>
            <w:tcW w:w="0" w:type="auto"/>
            <w:tcMar>
              <w:top w:w="60" w:type="dxa"/>
              <w:left w:w="60" w:type="dxa"/>
              <w:bottom w:w="60" w:type="dxa"/>
              <w:right w:w="60" w:type="dxa"/>
            </w:tcMar>
            <w:hideMark/>
          </w:tcPr>
          <w:p w14:paraId="18684135" w14:textId="77777777" w:rsidR="00E75133" w:rsidRPr="00B1216F" w:rsidRDefault="00E75133" w:rsidP="00E75133">
            <w:pPr>
              <w:keepNext/>
              <w:spacing w:line="276" w:lineRule="auto"/>
              <w:ind w:firstLine="0"/>
              <w:jc w:val="center"/>
              <w:rPr>
                <w:highlight w:val="yellow"/>
                <w:lang w:val="en-US"/>
                <w:rPrChange w:id="1871" w:author="Cillian.McHugh" w:date="2025-10-15T16:04:00Z" w16du:dateUtc="2025-10-15T15:04:00Z">
                  <w:rPr>
                    <w:lang w:val="en-US"/>
                  </w:rPr>
                </w:rPrChange>
              </w:rPr>
            </w:pPr>
            <w:r w:rsidRPr="00B1216F">
              <w:rPr>
                <w:highlight w:val="yellow"/>
                <w:lang w:val="en-US"/>
                <w:rPrChange w:id="1872" w:author="Cillian.McHugh" w:date="2025-10-15T16:04:00Z" w16du:dateUtc="2025-10-15T15:04:00Z">
                  <w:rPr>
                    <w:lang w:val="en-US"/>
                  </w:rPr>
                </w:rPrChange>
              </w:rPr>
              <w:t>0.15</w:t>
            </w:r>
          </w:p>
        </w:tc>
        <w:tc>
          <w:tcPr>
            <w:tcW w:w="0" w:type="auto"/>
            <w:tcMar>
              <w:top w:w="60" w:type="dxa"/>
              <w:left w:w="60" w:type="dxa"/>
              <w:bottom w:w="60" w:type="dxa"/>
              <w:right w:w="60" w:type="dxa"/>
            </w:tcMar>
          </w:tcPr>
          <w:p w14:paraId="729A5150" w14:textId="6E9960B3" w:rsidR="00E75133" w:rsidRPr="00B1216F" w:rsidRDefault="00E75133" w:rsidP="00E75133">
            <w:pPr>
              <w:keepNext/>
              <w:spacing w:line="276" w:lineRule="auto"/>
              <w:ind w:firstLine="0"/>
              <w:jc w:val="center"/>
              <w:rPr>
                <w:highlight w:val="yellow"/>
                <w:lang w:val="en-US"/>
                <w:rPrChange w:id="1873" w:author="Cillian.McHugh" w:date="2025-10-15T16:04:00Z" w16du:dateUtc="2025-10-15T15:04:00Z">
                  <w:rPr>
                    <w:lang w:val="en-US"/>
                  </w:rPr>
                </w:rPrChange>
              </w:rPr>
            </w:pPr>
            <w:r w:rsidRPr="00B1216F">
              <w:rPr>
                <w:highlight w:val="yellow"/>
                <w:lang w:val="en-US"/>
                <w:rPrChange w:id="1874" w:author="Cillian.McHugh" w:date="2025-10-15T16:04:00Z" w16du:dateUtc="2025-10-15T15:04:00Z">
                  <w:rPr>
                    <w:lang w:val="en-US"/>
                  </w:rPr>
                </w:rPrChange>
              </w:rPr>
              <w:t>0.21</w:t>
            </w:r>
          </w:p>
        </w:tc>
      </w:tr>
      <w:tr w:rsidR="00E75133" w:rsidRPr="00B1216F" w14:paraId="3F81ECF8" w14:textId="77777777" w:rsidTr="00E75133">
        <w:trPr>
          <w:trHeight w:val="342"/>
        </w:trPr>
        <w:tc>
          <w:tcPr>
            <w:tcW w:w="0" w:type="auto"/>
            <w:tcMar>
              <w:top w:w="60" w:type="dxa"/>
              <w:left w:w="60" w:type="dxa"/>
              <w:bottom w:w="60" w:type="dxa"/>
              <w:right w:w="60" w:type="dxa"/>
            </w:tcMar>
            <w:hideMark/>
          </w:tcPr>
          <w:p w14:paraId="7E34411A" w14:textId="77777777" w:rsidR="00E75133" w:rsidRPr="00B1216F" w:rsidRDefault="00E75133" w:rsidP="00E75133">
            <w:pPr>
              <w:keepNext/>
              <w:spacing w:line="276" w:lineRule="auto"/>
              <w:ind w:firstLine="0"/>
              <w:rPr>
                <w:highlight w:val="yellow"/>
                <w:lang w:val="en-US"/>
                <w:rPrChange w:id="1875" w:author="Cillian.McHugh" w:date="2025-10-15T16:04:00Z" w16du:dateUtc="2025-10-15T15:04:00Z">
                  <w:rPr>
                    <w:lang w:val="en-US"/>
                  </w:rPr>
                </w:rPrChange>
              </w:rPr>
            </w:pPr>
            <w:r w:rsidRPr="00B1216F">
              <w:rPr>
                <w:highlight w:val="yellow"/>
                <w:lang w:val="en-US"/>
                <w:rPrChange w:id="1876" w:author="Cillian.McHugh" w:date="2025-10-15T16:04:00Z" w16du:dateUtc="2025-10-15T15:04:00Z">
                  <w:rPr>
                    <w:lang w:val="en-US"/>
                  </w:rPr>
                </w:rPrChange>
              </w:rPr>
              <w:t> </w:t>
            </w:r>
          </w:p>
        </w:tc>
        <w:tc>
          <w:tcPr>
            <w:tcW w:w="0" w:type="auto"/>
            <w:tcMar>
              <w:top w:w="60" w:type="dxa"/>
              <w:left w:w="60" w:type="dxa"/>
              <w:bottom w:w="60" w:type="dxa"/>
              <w:right w:w="60" w:type="dxa"/>
            </w:tcMar>
            <w:hideMark/>
          </w:tcPr>
          <w:p w14:paraId="35B2862C" w14:textId="77777777" w:rsidR="00E75133" w:rsidRPr="00B1216F" w:rsidRDefault="00E75133" w:rsidP="00E75133">
            <w:pPr>
              <w:keepNext/>
              <w:spacing w:line="276" w:lineRule="auto"/>
              <w:ind w:firstLine="0"/>
              <w:rPr>
                <w:highlight w:val="yellow"/>
                <w:lang w:val="en-US"/>
                <w:rPrChange w:id="1877" w:author="Cillian.McHugh" w:date="2025-10-15T16:04:00Z" w16du:dateUtc="2025-10-15T15:04:00Z">
                  <w:rPr>
                    <w:lang w:val="en-US"/>
                  </w:rPr>
                </w:rPrChange>
              </w:rPr>
            </w:pPr>
            <w:r w:rsidRPr="00B1216F">
              <w:rPr>
                <w:i/>
                <w:iCs/>
                <w:highlight w:val="yellow"/>
                <w:lang w:val="en-US"/>
                <w:rPrChange w:id="1878" w:author="Cillian.McHugh" w:date="2025-10-15T16:04:00Z" w16du:dateUtc="2025-10-15T15:04:00Z">
                  <w:rPr>
                    <w:i/>
                    <w:iCs/>
                    <w:lang w:val="en-US"/>
                  </w:rPr>
                </w:rPrChange>
              </w:rPr>
              <w:t>N</w:t>
            </w:r>
          </w:p>
        </w:tc>
        <w:tc>
          <w:tcPr>
            <w:tcW w:w="0" w:type="auto"/>
            <w:tcMar>
              <w:top w:w="60" w:type="dxa"/>
              <w:left w:w="60" w:type="dxa"/>
              <w:bottom w:w="60" w:type="dxa"/>
              <w:right w:w="60" w:type="dxa"/>
            </w:tcMar>
          </w:tcPr>
          <w:p w14:paraId="1CD2060D" w14:textId="333DB106" w:rsidR="00E75133" w:rsidRPr="00B1216F" w:rsidRDefault="00E75133" w:rsidP="00E75133">
            <w:pPr>
              <w:keepNext/>
              <w:spacing w:line="276" w:lineRule="auto"/>
              <w:ind w:firstLine="0"/>
              <w:jc w:val="center"/>
              <w:rPr>
                <w:highlight w:val="yellow"/>
                <w:lang w:val="en-US"/>
                <w:rPrChange w:id="1879" w:author="Cillian.McHugh" w:date="2025-10-15T16:04:00Z" w16du:dateUtc="2025-10-15T15:04:00Z">
                  <w:rPr>
                    <w:lang w:val="en-US"/>
                  </w:rPr>
                </w:rPrChange>
              </w:rPr>
            </w:pPr>
          </w:p>
        </w:tc>
        <w:tc>
          <w:tcPr>
            <w:tcW w:w="0" w:type="auto"/>
            <w:tcMar>
              <w:top w:w="60" w:type="dxa"/>
              <w:left w:w="60" w:type="dxa"/>
              <w:bottom w:w="60" w:type="dxa"/>
              <w:right w:w="60" w:type="dxa"/>
            </w:tcMar>
            <w:hideMark/>
          </w:tcPr>
          <w:p w14:paraId="403EDFD0" w14:textId="77777777" w:rsidR="00E75133" w:rsidRPr="00B1216F" w:rsidRDefault="00E75133" w:rsidP="00E75133">
            <w:pPr>
              <w:keepNext/>
              <w:spacing w:line="276" w:lineRule="auto"/>
              <w:ind w:firstLine="0"/>
              <w:jc w:val="center"/>
              <w:rPr>
                <w:highlight w:val="yellow"/>
                <w:lang w:val="en-US"/>
                <w:rPrChange w:id="1880" w:author="Cillian.McHugh" w:date="2025-10-15T16:04:00Z" w16du:dateUtc="2025-10-15T15:04:00Z">
                  <w:rPr>
                    <w:lang w:val="en-US"/>
                  </w:rPr>
                </w:rPrChange>
              </w:rPr>
            </w:pPr>
            <w:r w:rsidRPr="00B1216F">
              <w:rPr>
                <w:highlight w:val="yellow"/>
                <w:lang w:val="en-US"/>
                <w:rPrChange w:id="1881" w:author="Cillian.McHugh" w:date="2025-10-15T16:04:00Z" w16du:dateUtc="2025-10-15T15:04:00Z">
                  <w:rPr>
                    <w:lang w:val="en-US"/>
                  </w:rPr>
                </w:rPrChange>
              </w:rPr>
              <w:t>685</w:t>
            </w:r>
          </w:p>
        </w:tc>
        <w:tc>
          <w:tcPr>
            <w:tcW w:w="0" w:type="auto"/>
            <w:tcMar>
              <w:top w:w="60" w:type="dxa"/>
              <w:left w:w="60" w:type="dxa"/>
              <w:bottom w:w="60" w:type="dxa"/>
              <w:right w:w="60" w:type="dxa"/>
            </w:tcMar>
          </w:tcPr>
          <w:p w14:paraId="471D0627" w14:textId="0D1F9290" w:rsidR="00E75133" w:rsidRPr="00B1216F" w:rsidRDefault="00E75133" w:rsidP="00E75133">
            <w:pPr>
              <w:keepNext/>
              <w:spacing w:line="276" w:lineRule="auto"/>
              <w:ind w:firstLine="0"/>
              <w:jc w:val="center"/>
              <w:rPr>
                <w:highlight w:val="yellow"/>
                <w:lang w:val="en-US"/>
                <w:rPrChange w:id="1882" w:author="Cillian.McHugh" w:date="2025-10-15T16:04:00Z" w16du:dateUtc="2025-10-15T15:04:00Z">
                  <w:rPr>
                    <w:lang w:val="en-US"/>
                  </w:rPr>
                </w:rPrChange>
              </w:rPr>
            </w:pPr>
            <w:r w:rsidRPr="00B1216F">
              <w:rPr>
                <w:highlight w:val="yellow"/>
                <w:lang w:val="en-US"/>
                <w:rPrChange w:id="1883" w:author="Cillian.McHugh" w:date="2025-10-15T16:04:00Z" w16du:dateUtc="2025-10-15T15:04:00Z">
                  <w:rPr>
                    <w:lang w:val="en-US"/>
                  </w:rPr>
                </w:rPrChange>
              </w:rPr>
              <w:t>281</w:t>
            </w:r>
          </w:p>
        </w:tc>
      </w:tr>
      <w:tr w:rsidR="00E75133" w:rsidRPr="00B1216F" w14:paraId="1231C350" w14:textId="77777777" w:rsidTr="00E75133">
        <w:trPr>
          <w:trHeight w:val="342"/>
        </w:trPr>
        <w:tc>
          <w:tcPr>
            <w:tcW w:w="0" w:type="auto"/>
            <w:tcMar>
              <w:top w:w="60" w:type="dxa"/>
              <w:left w:w="60" w:type="dxa"/>
              <w:bottom w:w="60" w:type="dxa"/>
              <w:right w:w="60" w:type="dxa"/>
            </w:tcMar>
            <w:hideMark/>
          </w:tcPr>
          <w:p w14:paraId="766CC806" w14:textId="77777777" w:rsidR="00E75133" w:rsidRPr="00B1216F" w:rsidRDefault="00E75133" w:rsidP="00E75133">
            <w:pPr>
              <w:keepNext/>
              <w:spacing w:line="276" w:lineRule="auto"/>
              <w:ind w:firstLine="0"/>
              <w:rPr>
                <w:highlight w:val="yellow"/>
                <w:lang w:val="en-US"/>
                <w:rPrChange w:id="1884" w:author="Cillian.McHugh" w:date="2025-10-15T16:04:00Z" w16du:dateUtc="2025-10-15T15:04:00Z">
                  <w:rPr>
                    <w:lang w:val="en-US"/>
                  </w:rPr>
                </w:rPrChange>
              </w:rPr>
            </w:pPr>
            <w:r w:rsidRPr="00B1216F">
              <w:rPr>
                <w:highlight w:val="yellow"/>
                <w:lang w:val="en-US"/>
                <w:rPrChange w:id="1885" w:author="Cillian.McHugh" w:date="2025-10-15T16:04:00Z" w16du:dateUtc="2025-10-15T15:04:00Z">
                  <w:rPr>
                    <w:lang w:val="en-US"/>
                  </w:rPr>
                </w:rPrChange>
              </w:rPr>
              <w:t>Small</w:t>
            </w:r>
          </w:p>
        </w:tc>
        <w:tc>
          <w:tcPr>
            <w:tcW w:w="0" w:type="auto"/>
            <w:tcMar>
              <w:top w:w="60" w:type="dxa"/>
              <w:left w:w="60" w:type="dxa"/>
              <w:bottom w:w="60" w:type="dxa"/>
              <w:right w:w="60" w:type="dxa"/>
            </w:tcMar>
            <w:hideMark/>
          </w:tcPr>
          <w:p w14:paraId="46427787" w14:textId="77777777" w:rsidR="00E75133" w:rsidRPr="00B1216F" w:rsidRDefault="00E75133" w:rsidP="00E75133">
            <w:pPr>
              <w:keepNext/>
              <w:spacing w:line="276" w:lineRule="auto"/>
              <w:ind w:firstLine="0"/>
              <w:rPr>
                <w:highlight w:val="yellow"/>
                <w:lang w:val="en-US"/>
                <w:rPrChange w:id="1886" w:author="Cillian.McHugh" w:date="2025-10-15T16:04:00Z" w16du:dateUtc="2025-10-15T15:04:00Z">
                  <w:rPr>
                    <w:lang w:val="en-US"/>
                  </w:rPr>
                </w:rPrChange>
              </w:rPr>
            </w:pPr>
            <w:r w:rsidRPr="00B1216F">
              <w:rPr>
                <w:i/>
                <w:iCs/>
                <w:highlight w:val="yellow"/>
                <w:lang w:val="en-US"/>
                <w:rPrChange w:id="1887" w:author="Cillian.McHugh" w:date="2025-10-15T16:04:00Z" w16du:dateUtc="2025-10-15T15:04:00Z">
                  <w:rPr>
                    <w:i/>
                    <w:iCs/>
                    <w:lang w:val="en-US"/>
                  </w:rPr>
                </w:rPrChange>
              </w:rPr>
              <w:t>V</w:t>
            </w:r>
          </w:p>
        </w:tc>
        <w:tc>
          <w:tcPr>
            <w:tcW w:w="0" w:type="auto"/>
            <w:tcMar>
              <w:top w:w="60" w:type="dxa"/>
              <w:left w:w="60" w:type="dxa"/>
              <w:bottom w:w="60" w:type="dxa"/>
              <w:right w:w="60" w:type="dxa"/>
            </w:tcMar>
          </w:tcPr>
          <w:p w14:paraId="7EF05EDD" w14:textId="60BCFB1C" w:rsidR="00E75133" w:rsidRPr="00B1216F" w:rsidRDefault="00E75133" w:rsidP="00E75133">
            <w:pPr>
              <w:keepNext/>
              <w:spacing w:line="276" w:lineRule="auto"/>
              <w:ind w:firstLine="0"/>
              <w:jc w:val="center"/>
              <w:rPr>
                <w:highlight w:val="yellow"/>
                <w:lang w:val="en-US"/>
                <w:rPrChange w:id="1888" w:author="Cillian.McHugh" w:date="2025-10-15T16:04:00Z" w16du:dateUtc="2025-10-15T15:04:00Z">
                  <w:rPr>
                    <w:lang w:val="en-US"/>
                  </w:rPr>
                </w:rPrChange>
              </w:rPr>
            </w:pPr>
          </w:p>
        </w:tc>
        <w:tc>
          <w:tcPr>
            <w:tcW w:w="0" w:type="auto"/>
            <w:tcMar>
              <w:top w:w="60" w:type="dxa"/>
              <w:left w:w="60" w:type="dxa"/>
              <w:bottom w:w="60" w:type="dxa"/>
              <w:right w:w="60" w:type="dxa"/>
            </w:tcMar>
            <w:hideMark/>
          </w:tcPr>
          <w:p w14:paraId="667448E8" w14:textId="77777777" w:rsidR="00E75133" w:rsidRPr="00B1216F" w:rsidRDefault="00E75133" w:rsidP="00E75133">
            <w:pPr>
              <w:keepNext/>
              <w:spacing w:line="276" w:lineRule="auto"/>
              <w:ind w:firstLine="0"/>
              <w:jc w:val="center"/>
              <w:rPr>
                <w:highlight w:val="yellow"/>
                <w:lang w:val="en-US"/>
                <w:rPrChange w:id="1889" w:author="Cillian.McHugh" w:date="2025-10-15T16:04:00Z" w16du:dateUtc="2025-10-15T15:04:00Z">
                  <w:rPr>
                    <w:lang w:val="en-US"/>
                  </w:rPr>
                </w:rPrChange>
              </w:rPr>
            </w:pPr>
            <w:r w:rsidRPr="00B1216F">
              <w:rPr>
                <w:highlight w:val="yellow"/>
                <w:lang w:val="en-US"/>
                <w:rPrChange w:id="1890" w:author="Cillian.McHugh" w:date="2025-10-15T16:04:00Z" w16du:dateUtc="2025-10-15T15:04:00Z">
                  <w:rPr>
                    <w:lang w:val="en-US"/>
                  </w:rPr>
                </w:rPrChange>
              </w:rPr>
              <w:t>0.05</w:t>
            </w:r>
          </w:p>
        </w:tc>
        <w:tc>
          <w:tcPr>
            <w:tcW w:w="0" w:type="auto"/>
            <w:tcMar>
              <w:top w:w="60" w:type="dxa"/>
              <w:left w:w="60" w:type="dxa"/>
              <w:bottom w:w="60" w:type="dxa"/>
              <w:right w:w="60" w:type="dxa"/>
            </w:tcMar>
          </w:tcPr>
          <w:p w14:paraId="161DD99B" w14:textId="0F466892" w:rsidR="00E75133" w:rsidRPr="00B1216F" w:rsidRDefault="00E75133" w:rsidP="00E75133">
            <w:pPr>
              <w:keepNext/>
              <w:spacing w:line="276" w:lineRule="auto"/>
              <w:ind w:firstLine="0"/>
              <w:jc w:val="center"/>
              <w:rPr>
                <w:highlight w:val="yellow"/>
                <w:lang w:val="en-US"/>
                <w:rPrChange w:id="1891" w:author="Cillian.McHugh" w:date="2025-10-15T16:04:00Z" w16du:dateUtc="2025-10-15T15:04:00Z">
                  <w:rPr>
                    <w:lang w:val="en-US"/>
                  </w:rPr>
                </w:rPrChange>
              </w:rPr>
            </w:pPr>
            <w:r w:rsidRPr="00B1216F">
              <w:rPr>
                <w:highlight w:val="yellow"/>
                <w:lang w:val="en-US"/>
                <w:rPrChange w:id="1892" w:author="Cillian.McHugh" w:date="2025-10-15T16:04:00Z" w16du:dateUtc="2025-10-15T15:04:00Z">
                  <w:rPr>
                    <w:lang w:val="en-US"/>
                  </w:rPr>
                </w:rPrChange>
              </w:rPr>
              <w:t>0.07</w:t>
            </w:r>
          </w:p>
        </w:tc>
      </w:tr>
      <w:tr w:rsidR="00E75133" w:rsidRPr="00B1216F" w14:paraId="1CF09EF5" w14:textId="77777777" w:rsidTr="00E75133">
        <w:trPr>
          <w:trHeight w:val="354"/>
        </w:trPr>
        <w:tc>
          <w:tcPr>
            <w:tcW w:w="0" w:type="auto"/>
            <w:tcBorders>
              <w:bottom w:val="single" w:sz="8" w:space="0" w:color="000000"/>
            </w:tcBorders>
            <w:tcMar>
              <w:top w:w="60" w:type="dxa"/>
              <w:left w:w="60" w:type="dxa"/>
              <w:bottom w:w="60" w:type="dxa"/>
              <w:right w:w="60" w:type="dxa"/>
            </w:tcMar>
            <w:hideMark/>
          </w:tcPr>
          <w:p w14:paraId="1A1E89CA" w14:textId="77777777" w:rsidR="00E75133" w:rsidRPr="00B1216F" w:rsidRDefault="00E75133" w:rsidP="00E75133">
            <w:pPr>
              <w:keepNext/>
              <w:spacing w:line="276" w:lineRule="auto"/>
              <w:ind w:firstLine="0"/>
              <w:rPr>
                <w:highlight w:val="yellow"/>
                <w:lang w:val="en-US"/>
                <w:rPrChange w:id="1893" w:author="Cillian.McHugh" w:date="2025-10-15T16:04:00Z" w16du:dateUtc="2025-10-15T15:04:00Z">
                  <w:rPr>
                    <w:lang w:val="en-US"/>
                  </w:rPr>
                </w:rPrChange>
              </w:rPr>
            </w:pPr>
            <w:r w:rsidRPr="00B1216F">
              <w:rPr>
                <w:highlight w:val="yellow"/>
                <w:lang w:val="en-US"/>
                <w:rPrChange w:id="1894" w:author="Cillian.McHugh" w:date="2025-10-15T16:04:00Z" w16du:dateUtc="2025-10-15T15:04:00Z">
                  <w:rPr>
                    <w:lang w:val="en-US"/>
                  </w:rPr>
                </w:rPrChange>
              </w:rPr>
              <w:t> </w:t>
            </w:r>
          </w:p>
        </w:tc>
        <w:tc>
          <w:tcPr>
            <w:tcW w:w="0" w:type="auto"/>
            <w:tcBorders>
              <w:bottom w:val="single" w:sz="8" w:space="0" w:color="000000"/>
            </w:tcBorders>
            <w:tcMar>
              <w:top w:w="60" w:type="dxa"/>
              <w:left w:w="60" w:type="dxa"/>
              <w:bottom w:w="60" w:type="dxa"/>
              <w:right w:w="60" w:type="dxa"/>
            </w:tcMar>
            <w:hideMark/>
          </w:tcPr>
          <w:p w14:paraId="2098C6ED" w14:textId="77777777" w:rsidR="00E75133" w:rsidRPr="00B1216F" w:rsidRDefault="00E75133" w:rsidP="00E75133">
            <w:pPr>
              <w:keepNext/>
              <w:spacing w:line="276" w:lineRule="auto"/>
              <w:ind w:firstLine="0"/>
              <w:rPr>
                <w:highlight w:val="yellow"/>
                <w:lang w:val="en-US"/>
                <w:rPrChange w:id="1895" w:author="Cillian.McHugh" w:date="2025-10-15T16:04:00Z" w16du:dateUtc="2025-10-15T15:04:00Z">
                  <w:rPr>
                    <w:lang w:val="en-US"/>
                  </w:rPr>
                </w:rPrChange>
              </w:rPr>
            </w:pPr>
            <w:r w:rsidRPr="00B1216F">
              <w:rPr>
                <w:i/>
                <w:iCs/>
                <w:highlight w:val="yellow"/>
                <w:lang w:val="en-US"/>
                <w:rPrChange w:id="1896" w:author="Cillian.McHugh" w:date="2025-10-15T16:04:00Z" w16du:dateUtc="2025-10-15T15:04:00Z">
                  <w:rPr>
                    <w:i/>
                    <w:iCs/>
                    <w:lang w:val="en-US"/>
                  </w:rPr>
                </w:rPrChange>
              </w:rPr>
              <w:t>N</w:t>
            </w:r>
          </w:p>
        </w:tc>
        <w:tc>
          <w:tcPr>
            <w:tcW w:w="0" w:type="auto"/>
            <w:tcBorders>
              <w:bottom w:val="single" w:sz="8" w:space="0" w:color="000000"/>
            </w:tcBorders>
            <w:tcMar>
              <w:top w:w="60" w:type="dxa"/>
              <w:left w:w="60" w:type="dxa"/>
              <w:bottom w:w="60" w:type="dxa"/>
              <w:right w:w="60" w:type="dxa"/>
            </w:tcMar>
          </w:tcPr>
          <w:p w14:paraId="201442F3" w14:textId="4CFA4966" w:rsidR="00E75133" w:rsidRPr="00B1216F" w:rsidRDefault="00E75133" w:rsidP="00E75133">
            <w:pPr>
              <w:keepNext/>
              <w:spacing w:line="276" w:lineRule="auto"/>
              <w:ind w:firstLine="0"/>
              <w:jc w:val="center"/>
              <w:rPr>
                <w:highlight w:val="yellow"/>
                <w:lang w:val="en-US"/>
                <w:rPrChange w:id="1897" w:author="Cillian.McHugh" w:date="2025-10-15T16:04:00Z" w16du:dateUtc="2025-10-15T15:04:00Z">
                  <w:rPr>
                    <w:lang w:val="en-US"/>
                  </w:rPr>
                </w:rPrChange>
              </w:rPr>
            </w:pPr>
          </w:p>
        </w:tc>
        <w:tc>
          <w:tcPr>
            <w:tcW w:w="0" w:type="auto"/>
            <w:tcBorders>
              <w:bottom w:val="single" w:sz="8" w:space="0" w:color="000000"/>
            </w:tcBorders>
            <w:tcMar>
              <w:top w:w="60" w:type="dxa"/>
              <w:left w:w="60" w:type="dxa"/>
              <w:bottom w:w="60" w:type="dxa"/>
              <w:right w:w="60" w:type="dxa"/>
            </w:tcMar>
            <w:hideMark/>
          </w:tcPr>
          <w:p w14:paraId="44591761" w14:textId="77777777" w:rsidR="00E75133" w:rsidRPr="00B1216F" w:rsidRDefault="00E75133" w:rsidP="00E75133">
            <w:pPr>
              <w:keepNext/>
              <w:spacing w:line="276" w:lineRule="auto"/>
              <w:ind w:firstLine="0"/>
              <w:jc w:val="center"/>
              <w:rPr>
                <w:highlight w:val="yellow"/>
                <w:lang w:val="en-US"/>
                <w:rPrChange w:id="1898" w:author="Cillian.McHugh" w:date="2025-10-15T16:04:00Z" w16du:dateUtc="2025-10-15T15:04:00Z">
                  <w:rPr>
                    <w:lang w:val="en-US"/>
                  </w:rPr>
                </w:rPrChange>
              </w:rPr>
            </w:pPr>
            <w:r w:rsidRPr="00B1216F">
              <w:rPr>
                <w:highlight w:val="yellow"/>
                <w:lang w:val="en-US"/>
                <w:rPrChange w:id="1899" w:author="Cillian.McHugh" w:date="2025-10-15T16:04:00Z" w16du:dateUtc="2025-10-15T15:04:00Z">
                  <w:rPr>
                    <w:lang w:val="en-US"/>
                  </w:rPr>
                </w:rPrChange>
              </w:rPr>
              <w:t>6162</w:t>
            </w:r>
          </w:p>
        </w:tc>
        <w:tc>
          <w:tcPr>
            <w:tcW w:w="0" w:type="auto"/>
            <w:tcBorders>
              <w:bottom w:val="single" w:sz="8" w:space="0" w:color="000000"/>
            </w:tcBorders>
            <w:tcMar>
              <w:top w:w="60" w:type="dxa"/>
              <w:left w:w="60" w:type="dxa"/>
              <w:bottom w:w="60" w:type="dxa"/>
              <w:right w:w="60" w:type="dxa"/>
            </w:tcMar>
          </w:tcPr>
          <w:p w14:paraId="28E2B96F" w14:textId="1B265CBE" w:rsidR="00E75133" w:rsidRPr="00B1216F" w:rsidRDefault="00E75133" w:rsidP="00E75133">
            <w:pPr>
              <w:keepNext/>
              <w:spacing w:line="276" w:lineRule="auto"/>
              <w:ind w:firstLine="0"/>
              <w:jc w:val="center"/>
              <w:rPr>
                <w:highlight w:val="yellow"/>
                <w:lang w:val="en-US"/>
                <w:rPrChange w:id="1900" w:author="Cillian.McHugh" w:date="2025-10-15T16:04:00Z" w16du:dateUtc="2025-10-15T15:04:00Z">
                  <w:rPr>
                    <w:lang w:val="en-US"/>
                  </w:rPr>
                </w:rPrChange>
              </w:rPr>
            </w:pPr>
            <w:r w:rsidRPr="00B1216F">
              <w:rPr>
                <w:highlight w:val="yellow"/>
                <w:lang w:val="en-US"/>
                <w:rPrChange w:id="1901" w:author="Cillian.McHugh" w:date="2025-10-15T16:04:00Z" w16du:dateUtc="2025-10-15T15:04:00Z">
                  <w:rPr>
                    <w:lang w:val="en-US"/>
                  </w:rPr>
                </w:rPrChange>
              </w:rPr>
              <w:t>2531</w:t>
            </w:r>
          </w:p>
        </w:tc>
      </w:tr>
    </w:tbl>
    <w:bookmarkEnd w:id="1827"/>
    <w:p w14:paraId="66EBA26D" w14:textId="1F941AEE" w:rsidR="00E75133" w:rsidRDefault="00950CDF" w:rsidP="007F3944">
      <w:pPr>
        <w:ind w:firstLine="0"/>
        <w:rPr>
          <w:lang w:val="en-US"/>
        </w:rPr>
      </w:pPr>
      <w:ins w:id="1902" w:author="Cillian.McHugh" w:date="2025-09-24T10:14:00Z" w16du:dateUtc="2025-09-24T09:14:00Z">
        <w:r w:rsidRPr="00B1216F">
          <w:rPr>
            <w:i/>
            <w:iCs/>
            <w:highlight w:val="yellow"/>
            <w:lang w:val="en-US"/>
            <w:rPrChange w:id="1903" w:author="Cillian.McHugh" w:date="2025-10-15T16:04:00Z" w16du:dateUtc="2025-10-15T15:04:00Z">
              <w:rPr>
                <w:i/>
                <w:iCs/>
                <w:lang w:val="en-US"/>
              </w:rPr>
            </w:rPrChange>
          </w:rPr>
          <w:t>Note.</w:t>
        </w:r>
        <w:r w:rsidRPr="00B1216F">
          <w:rPr>
            <w:highlight w:val="yellow"/>
            <w:lang w:val="en-US"/>
            <w:rPrChange w:id="1904" w:author="Cillian.McHugh" w:date="2025-10-15T16:04:00Z" w16du:dateUtc="2025-10-15T15:04:00Z">
              <w:rPr>
                <w:lang w:val="en-US"/>
              </w:rPr>
            </w:rPrChange>
          </w:rPr>
          <w:t xml:space="preserve"> </w:t>
        </w:r>
        <w:r w:rsidRPr="00B1216F">
          <w:rPr>
            <w:i/>
            <w:iCs/>
            <w:highlight w:val="yellow"/>
            <w:lang w:val="en-US"/>
            <w:rPrChange w:id="1905" w:author="Cillian.McHugh" w:date="2025-10-15T16:04:00Z" w16du:dateUtc="2025-10-15T15:04:00Z">
              <w:rPr>
                <w:i/>
                <w:iCs/>
                <w:lang w:val="en-US"/>
              </w:rPr>
            </w:rPrChange>
          </w:rPr>
          <w:t>V</w:t>
        </w:r>
        <w:r w:rsidRPr="00B1216F">
          <w:rPr>
            <w:highlight w:val="yellow"/>
            <w:lang w:val="en-US"/>
            <w:rPrChange w:id="1906" w:author="Cillian.McHugh" w:date="2025-10-15T16:04:00Z" w16du:dateUtc="2025-10-15T15:04:00Z">
              <w:rPr>
                <w:lang w:val="en-US"/>
              </w:rPr>
            </w:rPrChange>
          </w:rPr>
          <w:t xml:space="preserve"> = Cramer’s V, effect size for proposed chi-squared test</w:t>
        </w:r>
      </w:ins>
    </w:p>
    <w:p w14:paraId="6EA3C1F6" w14:textId="4230FA1A" w:rsidR="00E75133" w:rsidRPr="007F3944" w:rsidDel="008D7C43" w:rsidRDefault="00E75133" w:rsidP="007F3944">
      <w:pPr>
        <w:ind w:firstLine="0"/>
        <w:rPr>
          <w:del w:id="1907" w:author="Cillian.McHugh" w:date="2025-09-29T14:25:00Z" w16du:dateUtc="2025-09-29T13:25:00Z"/>
          <w:lang w:val="en-US"/>
        </w:rPr>
      </w:pPr>
    </w:p>
    <w:p w14:paraId="1CD956F0" w14:textId="5B8E0777" w:rsidR="007F3944" w:rsidRPr="007F3944" w:rsidDel="000D525C" w:rsidRDefault="007F3944" w:rsidP="007F3944">
      <w:pPr>
        <w:rPr>
          <w:del w:id="1908" w:author="Cillian.McHugh" w:date="2025-09-29T14:13:00Z" w16du:dateUtc="2025-09-29T13:13:00Z"/>
          <w:lang w:val="en-US"/>
        </w:rPr>
      </w:pPr>
      <w:del w:id="1909" w:author="Cillian.McHugh" w:date="2025-09-29T14:13:00Z" w16du:dateUtc="2025-09-29T13:13:00Z">
        <w:r w:rsidRPr="007F3944" w:rsidDel="000D525C">
          <w:rPr>
            <w:lang w:val="en-US"/>
          </w:rPr>
          <w:delText xml:space="preserve">Based on these analyses we set our target sample at N = 2,400. This sample size is sufficient to detect a medium effect in Analysis 3 (the combined effects of social and temporal distance). It also allows for sub-samples of </w:delText>
        </w:r>
        <w:r w:rsidRPr="007F3944" w:rsidDel="000D525C">
          <w:rPr>
            <w:i/>
            <w:iCs/>
            <w:lang w:val="en-US"/>
          </w:rPr>
          <w:delText xml:space="preserve">n </w:delText>
        </w:r>
        <w:r w:rsidRPr="007F3944" w:rsidDel="000D525C">
          <w:rPr>
            <w:lang w:val="en-US"/>
          </w:rPr>
          <w:delText xml:space="preserve">= 600 for each scenario, and as such the minimum number of participants at each level of the temporal distance independent variable for each scenario will be </w:delText>
        </w:r>
        <w:r w:rsidRPr="007F3944" w:rsidDel="000D525C">
          <w:rPr>
            <w:i/>
            <w:iCs/>
            <w:lang w:val="en-US"/>
          </w:rPr>
          <w:delText xml:space="preserve">n </w:delText>
        </w:r>
        <w:r w:rsidRPr="007F3944" w:rsidDel="000D525C">
          <w:rPr>
            <w:lang w:val="en-US"/>
          </w:rPr>
          <w:delText xml:space="preserve">= 200. Based on this target sample of </w:delText>
        </w:r>
        <w:r w:rsidRPr="007F3944" w:rsidDel="000D525C">
          <w:rPr>
            <w:i/>
            <w:iCs/>
            <w:lang w:val="en-US"/>
          </w:rPr>
          <w:delText xml:space="preserve">N </w:delText>
        </w:r>
        <w:r w:rsidRPr="007F3944" w:rsidDel="000D525C">
          <w:rPr>
            <w:lang w:val="en-US"/>
          </w:rPr>
          <w:delText>= 2,400 we have identified the smallest effect size that can be detected with 90% power for each analysis, for the full sample, and for the scenario-level sub-samples. These are displayed in Table 2.</w:delText>
        </w:r>
      </w:del>
    </w:p>
    <w:p w14:paraId="58E908F5" w14:textId="1E2EED22" w:rsidR="007F3944" w:rsidRPr="007F3944" w:rsidDel="00950CDF" w:rsidRDefault="007F3944" w:rsidP="009A1C61">
      <w:pPr>
        <w:keepNext/>
        <w:ind w:firstLine="0"/>
        <w:rPr>
          <w:del w:id="1910" w:author="Cillian.McHugh" w:date="2025-09-24T10:20:00Z" w16du:dateUtc="2025-09-24T09:20:00Z"/>
          <w:lang w:val="en-US"/>
        </w:rPr>
      </w:pPr>
      <w:del w:id="1911" w:author="Cillian.McHugh" w:date="2025-09-24T10:20:00Z" w16du:dateUtc="2025-09-24T09:20:00Z">
        <w:r w:rsidRPr="007F3944" w:rsidDel="00950CDF">
          <w:rPr>
            <w:b/>
            <w:bCs/>
            <w:lang w:val="en-US"/>
          </w:rPr>
          <w:delText>Table 2</w:delText>
        </w:r>
      </w:del>
    </w:p>
    <w:p w14:paraId="7F097BB0" w14:textId="42006EE2" w:rsidR="007F3944" w:rsidRPr="007F3944" w:rsidDel="00950CDF" w:rsidRDefault="007F3944" w:rsidP="009A1C61">
      <w:pPr>
        <w:keepNext/>
        <w:ind w:firstLine="0"/>
        <w:rPr>
          <w:del w:id="1912" w:author="Cillian.McHugh" w:date="2025-09-24T10:20:00Z" w16du:dateUtc="2025-09-24T09:20:00Z"/>
          <w:lang w:val="en-US"/>
        </w:rPr>
      </w:pPr>
      <w:del w:id="1913" w:author="Cillian.McHugh" w:date="2025-09-24T10:20:00Z" w16du:dateUtc="2025-09-24T09:20:00Z">
        <w:r w:rsidRPr="007F3944" w:rsidDel="00950CDF">
          <w:rPr>
            <w:i/>
            <w:iCs/>
            <w:lang w:val="en-US"/>
          </w:rPr>
          <w:delText>Minimum detectable effect size for each analysis based on proposed sample size, for overall analysis, and for scenario level analysis</w:delText>
        </w:r>
      </w:del>
    </w:p>
    <w:tbl>
      <w:tblPr>
        <w:tblW w:w="0" w:type="auto"/>
        <w:tblCellMar>
          <w:top w:w="15" w:type="dxa"/>
          <w:left w:w="15" w:type="dxa"/>
          <w:bottom w:w="15" w:type="dxa"/>
          <w:right w:w="15" w:type="dxa"/>
        </w:tblCellMar>
        <w:tblLook w:val="04A0" w:firstRow="1" w:lastRow="0" w:firstColumn="1" w:lastColumn="0" w:noHBand="0" w:noVBand="1"/>
      </w:tblPr>
      <w:tblGrid>
        <w:gridCol w:w="2267"/>
        <w:gridCol w:w="1060"/>
        <w:gridCol w:w="1047"/>
        <w:gridCol w:w="1180"/>
        <w:gridCol w:w="1167"/>
      </w:tblGrid>
      <w:tr w:rsidR="007F3944" w:rsidRPr="007F3944" w:rsidDel="00950CDF" w14:paraId="733EBB14" w14:textId="269D8632" w:rsidTr="007F3944">
        <w:trPr>
          <w:trHeight w:val="495"/>
          <w:del w:id="1914" w:author="Cillian.McHugh" w:date="2025-09-24T10:20:00Z"/>
        </w:trPr>
        <w:tc>
          <w:tcPr>
            <w:tcW w:w="0" w:type="auto"/>
            <w:tcBorders>
              <w:top w:val="single" w:sz="8" w:space="0" w:color="000000"/>
              <w:bottom w:val="single" w:sz="8" w:space="0" w:color="000000"/>
            </w:tcBorders>
            <w:tcMar>
              <w:top w:w="60" w:type="dxa"/>
              <w:left w:w="60" w:type="dxa"/>
              <w:bottom w:w="60" w:type="dxa"/>
              <w:right w:w="60" w:type="dxa"/>
            </w:tcMar>
            <w:hideMark/>
          </w:tcPr>
          <w:p w14:paraId="29DB033A" w14:textId="1F41AF56" w:rsidR="007F3944" w:rsidRPr="007F3944" w:rsidDel="00950CDF" w:rsidRDefault="007F3944" w:rsidP="002D4B7F">
            <w:pPr>
              <w:keepNext/>
              <w:spacing w:line="360" w:lineRule="auto"/>
              <w:ind w:firstLine="0"/>
              <w:rPr>
                <w:del w:id="1915" w:author="Cillian.McHugh" w:date="2025-09-24T10:20:00Z" w16du:dateUtc="2025-09-24T09:20:00Z"/>
                <w:lang w:val="en-US"/>
              </w:rPr>
            </w:pPr>
            <w:del w:id="1916" w:author="Cillian.McHugh" w:date="2025-09-24T10:20:00Z" w16du:dateUtc="2025-09-24T09:20:00Z">
              <w:r w:rsidRPr="007F3944" w:rsidDel="00950CDF">
                <w:rPr>
                  <w:lang w:val="en-US"/>
                </w:rPr>
                <w:delText> </w:delText>
              </w:r>
            </w:del>
          </w:p>
        </w:tc>
        <w:tc>
          <w:tcPr>
            <w:tcW w:w="0" w:type="auto"/>
            <w:tcBorders>
              <w:top w:val="single" w:sz="8" w:space="0" w:color="000000"/>
              <w:bottom w:val="single" w:sz="8" w:space="0" w:color="000000"/>
            </w:tcBorders>
            <w:tcMar>
              <w:top w:w="60" w:type="dxa"/>
              <w:left w:w="60" w:type="dxa"/>
              <w:bottom w:w="60" w:type="dxa"/>
              <w:right w:w="60" w:type="dxa"/>
            </w:tcMar>
            <w:hideMark/>
          </w:tcPr>
          <w:p w14:paraId="52179E50" w14:textId="6EBA0228" w:rsidR="007F3944" w:rsidRPr="007F3944" w:rsidDel="00950CDF" w:rsidRDefault="007F3944" w:rsidP="00194662">
            <w:pPr>
              <w:keepNext/>
              <w:spacing w:line="360" w:lineRule="auto"/>
              <w:ind w:firstLine="0"/>
              <w:jc w:val="center"/>
              <w:rPr>
                <w:del w:id="1917" w:author="Cillian.McHugh" w:date="2025-09-24T10:20:00Z" w16du:dateUtc="2025-09-24T09:20:00Z"/>
                <w:lang w:val="en-US"/>
              </w:rPr>
            </w:pPr>
            <w:del w:id="1918" w:author="Cillian.McHugh" w:date="2025-09-24T10:20:00Z" w16du:dateUtc="2025-09-24T09:20:00Z">
              <w:r w:rsidRPr="007F3944" w:rsidDel="00950CDF">
                <w:rPr>
                  <w:lang w:val="en-US"/>
                </w:rPr>
                <w:delText xml:space="preserve">Overall </w:delText>
              </w:r>
              <w:r w:rsidRPr="007F3944" w:rsidDel="00950CDF">
                <w:rPr>
                  <w:i/>
                  <w:iCs/>
                  <w:lang w:val="en-US"/>
                </w:rPr>
                <w:delText>N</w:delText>
              </w:r>
            </w:del>
          </w:p>
        </w:tc>
        <w:tc>
          <w:tcPr>
            <w:tcW w:w="0" w:type="auto"/>
            <w:tcBorders>
              <w:top w:val="single" w:sz="8" w:space="0" w:color="000000"/>
              <w:bottom w:val="single" w:sz="8" w:space="0" w:color="000000"/>
            </w:tcBorders>
            <w:tcMar>
              <w:top w:w="60" w:type="dxa"/>
              <w:left w:w="60" w:type="dxa"/>
              <w:bottom w:w="60" w:type="dxa"/>
              <w:right w:w="60" w:type="dxa"/>
            </w:tcMar>
            <w:hideMark/>
          </w:tcPr>
          <w:p w14:paraId="6F213F85" w14:textId="0DC28A5B" w:rsidR="007F3944" w:rsidRPr="007F3944" w:rsidDel="00950CDF" w:rsidRDefault="007F3944" w:rsidP="00194662">
            <w:pPr>
              <w:keepNext/>
              <w:spacing w:line="360" w:lineRule="auto"/>
              <w:ind w:firstLine="0"/>
              <w:jc w:val="center"/>
              <w:rPr>
                <w:del w:id="1919" w:author="Cillian.McHugh" w:date="2025-09-24T10:20:00Z" w16du:dateUtc="2025-09-24T09:20:00Z"/>
                <w:lang w:val="en-US"/>
              </w:rPr>
            </w:pPr>
            <w:del w:id="1920" w:author="Cillian.McHugh" w:date="2025-09-24T10:20:00Z" w16du:dateUtc="2025-09-24T09:20:00Z">
              <w:r w:rsidRPr="007F3944" w:rsidDel="00950CDF">
                <w:rPr>
                  <w:lang w:val="en-US"/>
                </w:rPr>
                <w:delText xml:space="preserve">Overall </w:delText>
              </w:r>
              <w:r w:rsidRPr="007F3944" w:rsidDel="00950CDF">
                <w:rPr>
                  <w:i/>
                  <w:iCs/>
                  <w:lang w:val="en-US"/>
                </w:rPr>
                <w:delText>V</w:delText>
              </w:r>
            </w:del>
          </w:p>
        </w:tc>
        <w:tc>
          <w:tcPr>
            <w:tcW w:w="0" w:type="auto"/>
            <w:tcBorders>
              <w:top w:val="single" w:sz="8" w:space="0" w:color="000000"/>
              <w:bottom w:val="single" w:sz="8" w:space="0" w:color="000000"/>
            </w:tcBorders>
            <w:tcMar>
              <w:top w:w="60" w:type="dxa"/>
              <w:left w:w="60" w:type="dxa"/>
              <w:bottom w:w="60" w:type="dxa"/>
              <w:right w:w="60" w:type="dxa"/>
            </w:tcMar>
            <w:hideMark/>
          </w:tcPr>
          <w:p w14:paraId="698ED710" w14:textId="6D03D7F5" w:rsidR="007F3944" w:rsidRPr="007F3944" w:rsidDel="00950CDF" w:rsidRDefault="007F3944" w:rsidP="00194662">
            <w:pPr>
              <w:keepNext/>
              <w:spacing w:line="360" w:lineRule="auto"/>
              <w:ind w:firstLine="0"/>
              <w:jc w:val="center"/>
              <w:rPr>
                <w:del w:id="1921" w:author="Cillian.McHugh" w:date="2025-09-24T10:20:00Z" w16du:dateUtc="2025-09-24T09:20:00Z"/>
                <w:lang w:val="en-US"/>
              </w:rPr>
            </w:pPr>
            <w:del w:id="1922" w:author="Cillian.McHugh" w:date="2025-09-24T10:20:00Z" w16du:dateUtc="2025-09-24T09:20:00Z">
              <w:r w:rsidRPr="007F3944" w:rsidDel="00950CDF">
                <w:rPr>
                  <w:lang w:val="en-US"/>
                </w:rPr>
                <w:delText xml:space="preserve">Scenario </w:delText>
              </w:r>
              <w:r w:rsidRPr="007F3944" w:rsidDel="00950CDF">
                <w:rPr>
                  <w:i/>
                  <w:iCs/>
                  <w:lang w:val="en-US"/>
                </w:rPr>
                <w:delText>N</w:delText>
              </w:r>
            </w:del>
          </w:p>
        </w:tc>
        <w:tc>
          <w:tcPr>
            <w:tcW w:w="0" w:type="auto"/>
            <w:tcBorders>
              <w:top w:val="single" w:sz="8" w:space="0" w:color="000000"/>
              <w:bottom w:val="single" w:sz="8" w:space="0" w:color="000000"/>
            </w:tcBorders>
            <w:tcMar>
              <w:top w:w="60" w:type="dxa"/>
              <w:left w:w="60" w:type="dxa"/>
              <w:bottom w:w="60" w:type="dxa"/>
              <w:right w:w="60" w:type="dxa"/>
            </w:tcMar>
            <w:hideMark/>
          </w:tcPr>
          <w:p w14:paraId="27DD637F" w14:textId="040A9FB5" w:rsidR="007F3944" w:rsidRPr="007F3944" w:rsidDel="00950CDF" w:rsidRDefault="007F3944" w:rsidP="00194662">
            <w:pPr>
              <w:keepNext/>
              <w:spacing w:line="360" w:lineRule="auto"/>
              <w:ind w:firstLine="0"/>
              <w:jc w:val="center"/>
              <w:rPr>
                <w:del w:id="1923" w:author="Cillian.McHugh" w:date="2025-09-24T10:20:00Z" w16du:dateUtc="2025-09-24T09:20:00Z"/>
                <w:lang w:val="en-US"/>
              </w:rPr>
            </w:pPr>
            <w:del w:id="1924" w:author="Cillian.McHugh" w:date="2025-09-24T10:20:00Z" w16du:dateUtc="2025-09-24T09:20:00Z">
              <w:r w:rsidRPr="007F3944" w:rsidDel="00950CDF">
                <w:rPr>
                  <w:lang w:val="en-US"/>
                </w:rPr>
                <w:delText xml:space="preserve">Scenario </w:delText>
              </w:r>
              <w:r w:rsidRPr="007F3944" w:rsidDel="00950CDF">
                <w:rPr>
                  <w:i/>
                  <w:iCs/>
                  <w:lang w:val="en-US"/>
                </w:rPr>
                <w:delText>V</w:delText>
              </w:r>
            </w:del>
          </w:p>
        </w:tc>
      </w:tr>
      <w:tr w:rsidR="007F3944" w:rsidRPr="007F3944" w:rsidDel="00950CDF" w14:paraId="206CB267" w14:textId="31192AE0" w:rsidTr="007F3944">
        <w:trPr>
          <w:trHeight w:val="495"/>
          <w:del w:id="1925" w:author="Cillian.McHugh" w:date="2025-09-24T10:20:00Z"/>
        </w:trPr>
        <w:tc>
          <w:tcPr>
            <w:tcW w:w="0" w:type="auto"/>
            <w:tcBorders>
              <w:top w:val="single" w:sz="8" w:space="0" w:color="000000"/>
            </w:tcBorders>
            <w:tcMar>
              <w:top w:w="60" w:type="dxa"/>
              <w:left w:w="60" w:type="dxa"/>
              <w:bottom w:w="60" w:type="dxa"/>
              <w:right w:w="60" w:type="dxa"/>
            </w:tcMar>
            <w:hideMark/>
          </w:tcPr>
          <w:p w14:paraId="489BD418" w14:textId="0DA18B99" w:rsidR="007F3944" w:rsidRPr="007F3944" w:rsidDel="00950CDF" w:rsidRDefault="007F3944" w:rsidP="002D4B7F">
            <w:pPr>
              <w:keepNext/>
              <w:spacing w:line="360" w:lineRule="auto"/>
              <w:ind w:firstLine="0"/>
              <w:rPr>
                <w:del w:id="1926" w:author="Cillian.McHugh" w:date="2025-09-24T10:20:00Z" w16du:dateUtc="2025-09-24T09:20:00Z"/>
                <w:lang w:val="en-US"/>
              </w:rPr>
            </w:pPr>
            <w:del w:id="1927" w:author="Cillian.McHugh" w:date="2025-09-24T10:20:00Z" w16du:dateUtc="2025-09-24T09:20:00Z">
              <w:r w:rsidRPr="007F3944" w:rsidDel="00950CDF">
                <w:rPr>
                  <w:lang w:val="en-US"/>
                </w:rPr>
                <w:delText>Analysis 1: Social</w:delText>
              </w:r>
            </w:del>
          </w:p>
        </w:tc>
        <w:tc>
          <w:tcPr>
            <w:tcW w:w="0" w:type="auto"/>
            <w:tcBorders>
              <w:top w:val="single" w:sz="8" w:space="0" w:color="000000"/>
            </w:tcBorders>
            <w:tcMar>
              <w:top w:w="60" w:type="dxa"/>
              <w:left w:w="60" w:type="dxa"/>
              <w:bottom w:w="60" w:type="dxa"/>
              <w:right w:w="60" w:type="dxa"/>
            </w:tcMar>
            <w:hideMark/>
          </w:tcPr>
          <w:p w14:paraId="1D2470DE" w14:textId="70D9A8E6" w:rsidR="007F3944" w:rsidRPr="007F3944" w:rsidDel="00950CDF" w:rsidRDefault="007F3944" w:rsidP="00194662">
            <w:pPr>
              <w:keepNext/>
              <w:spacing w:line="360" w:lineRule="auto"/>
              <w:ind w:firstLine="0"/>
              <w:jc w:val="center"/>
              <w:rPr>
                <w:del w:id="1928" w:author="Cillian.McHugh" w:date="2025-09-24T10:20:00Z" w16du:dateUtc="2025-09-24T09:20:00Z"/>
                <w:lang w:val="en-US"/>
              </w:rPr>
            </w:pPr>
            <w:del w:id="1929" w:author="Cillian.McHugh" w:date="2025-09-24T10:20:00Z" w16du:dateUtc="2025-09-24T09:20:00Z">
              <w:r w:rsidRPr="007F3944" w:rsidDel="00950CDF">
                <w:rPr>
                  <w:lang w:val="en-US"/>
                </w:rPr>
                <w:delText>2,400</w:delText>
              </w:r>
            </w:del>
          </w:p>
        </w:tc>
        <w:tc>
          <w:tcPr>
            <w:tcW w:w="0" w:type="auto"/>
            <w:tcBorders>
              <w:top w:val="single" w:sz="8" w:space="0" w:color="000000"/>
            </w:tcBorders>
            <w:tcMar>
              <w:top w:w="60" w:type="dxa"/>
              <w:left w:w="60" w:type="dxa"/>
              <w:bottom w:w="60" w:type="dxa"/>
              <w:right w:w="60" w:type="dxa"/>
            </w:tcMar>
            <w:hideMark/>
          </w:tcPr>
          <w:p w14:paraId="1A0AA774" w14:textId="289502F5" w:rsidR="007F3944" w:rsidRPr="007F3944" w:rsidDel="00950CDF" w:rsidRDefault="007F3944" w:rsidP="00194662">
            <w:pPr>
              <w:keepNext/>
              <w:spacing w:line="360" w:lineRule="auto"/>
              <w:ind w:firstLine="0"/>
              <w:jc w:val="center"/>
              <w:rPr>
                <w:del w:id="1930" w:author="Cillian.McHugh" w:date="2025-09-24T10:20:00Z" w16du:dateUtc="2025-09-24T09:20:00Z"/>
                <w:lang w:val="en-US"/>
              </w:rPr>
            </w:pPr>
            <w:del w:id="1931" w:author="Cillian.McHugh" w:date="2025-09-24T10:20:00Z" w16du:dateUtc="2025-09-24T09:20:00Z">
              <w:r w:rsidRPr="007F3944" w:rsidDel="00950CDF">
                <w:rPr>
                  <w:lang w:val="en-US"/>
                </w:rPr>
                <w:delText>0.07</w:delText>
              </w:r>
            </w:del>
          </w:p>
        </w:tc>
        <w:tc>
          <w:tcPr>
            <w:tcW w:w="0" w:type="auto"/>
            <w:tcBorders>
              <w:top w:val="single" w:sz="8" w:space="0" w:color="000000"/>
            </w:tcBorders>
            <w:tcMar>
              <w:top w:w="60" w:type="dxa"/>
              <w:left w:w="60" w:type="dxa"/>
              <w:bottom w:w="60" w:type="dxa"/>
              <w:right w:w="60" w:type="dxa"/>
            </w:tcMar>
            <w:hideMark/>
          </w:tcPr>
          <w:p w14:paraId="25C6C676" w14:textId="2FC2EECC" w:rsidR="007F3944" w:rsidRPr="007F3944" w:rsidDel="00950CDF" w:rsidRDefault="007F3944" w:rsidP="00194662">
            <w:pPr>
              <w:keepNext/>
              <w:spacing w:line="360" w:lineRule="auto"/>
              <w:ind w:firstLine="0"/>
              <w:jc w:val="center"/>
              <w:rPr>
                <w:del w:id="1932" w:author="Cillian.McHugh" w:date="2025-09-24T10:20:00Z" w16du:dateUtc="2025-09-24T09:20:00Z"/>
                <w:lang w:val="en-US"/>
              </w:rPr>
            </w:pPr>
            <w:del w:id="1933" w:author="Cillian.McHugh" w:date="2025-09-24T10:20:00Z" w16du:dateUtc="2025-09-24T09:20:00Z">
              <w:r w:rsidRPr="007F3944" w:rsidDel="00950CDF">
                <w:rPr>
                  <w:lang w:val="en-US"/>
                </w:rPr>
                <w:delText>600</w:delText>
              </w:r>
            </w:del>
          </w:p>
        </w:tc>
        <w:tc>
          <w:tcPr>
            <w:tcW w:w="0" w:type="auto"/>
            <w:tcBorders>
              <w:top w:val="single" w:sz="8" w:space="0" w:color="000000"/>
            </w:tcBorders>
            <w:tcMar>
              <w:top w:w="60" w:type="dxa"/>
              <w:left w:w="60" w:type="dxa"/>
              <w:bottom w:w="60" w:type="dxa"/>
              <w:right w:w="60" w:type="dxa"/>
            </w:tcMar>
            <w:hideMark/>
          </w:tcPr>
          <w:p w14:paraId="55B874FB" w14:textId="63FE6297" w:rsidR="007F3944" w:rsidRPr="007F3944" w:rsidDel="00950CDF" w:rsidRDefault="007F3944" w:rsidP="00194662">
            <w:pPr>
              <w:keepNext/>
              <w:spacing w:line="360" w:lineRule="auto"/>
              <w:ind w:firstLine="0"/>
              <w:jc w:val="center"/>
              <w:rPr>
                <w:del w:id="1934" w:author="Cillian.McHugh" w:date="2025-09-24T10:20:00Z" w16du:dateUtc="2025-09-24T09:20:00Z"/>
                <w:lang w:val="en-US"/>
              </w:rPr>
            </w:pPr>
            <w:del w:id="1935" w:author="Cillian.McHugh" w:date="2025-09-24T10:20:00Z" w16du:dateUtc="2025-09-24T09:20:00Z">
              <w:r w:rsidRPr="007F3944" w:rsidDel="00950CDF">
                <w:rPr>
                  <w:lang w:val="en-US"/>
                </w:rPr>
                <w:delText>0.15</w:delText>
              </w:r>
            </w:del>
          </w:p>
        </w:tc>
      </w:tr>
      <w:tr w:rsidR="007F3944" w:rsidRPr="007F3944" w:rsidDel="00950CDF" w14:paraId="67CB3C05" w14:textId="134CECFE" w:rsidTr="007F3944">
        <w:trPr>
          <w:trHeight w:val="495"/>
          <w:del w:id="1936" w:author="Cillian.McHugh" w:date="2025-09-24T10:20:00Z"/>
        </w:trPr>
        <w:tc>
          <w:tcPr>
            <w:tcW w:w="0" w:type="auto"/>
            <w:tcMar>
              <w:top w:w="60" w:type="dxa"/>
              <w:left w:w="60" w:type="dxa"/>
              <w:bottom w:w="60" w:type="dxa"/>
              <w:right w:w="60" w:type="dxa"/>
            </w:tcMar>
            <w:hideMark/>
          </w:tcPr>
          <w:p w14:paraId="0504DE81" w14:textId="5305A644" w:rsidR="007F3944" w:rsidRPr="007F3944" w:rsidDel="00950CDF" w:rsidRDefault="007F3944" w:rsidP="002D4B7F">
            <w:pPr>
              <w:keepNext/>
              <w:spacing w:line="360" w:lineRule="auto"/>
              <w:ind w:firstLine="0"/>
              <w:rPr>
                <w:del w:id="1937" w:author="Cillian.McHugh" w:date="2025-09-24T10:20:00Z" w16du:dateUtc="2025-09-24T09:20:00Z"/>
                <w:lang w:val="en-US"/>
              </w:rPr>
            </w:pPr>
            <w:del w:id="1938" w:author="Cillian.McHugh" w:date="2025-09-24T10:20:00Z" w16du:dateUtc="2025-09-24T09:20:00Z">
              <w:r w:rsidRPr="007F3944" w:rsidDel="00950CDF">
                <w:rPr>
                  <w:lang w:val="en-US"/>
                </w:rPr>
                <w:delText>Analysis 2: Temporal</w:delText>
              </w:r>
            </w:del>
          </w:p>
        </w:tc>
        <w:tc>
          <w:tcPr>
            <w:tcW w:w="0" w:type="auto"/>
            <w:tcMar>
              <w:top w:w="60" w:type="dxa"/>
              <w:left w:w="60" w:type="dxa"/>
              <w:bottom w:w="60" w:type="dxa"/>
              <w:right w:w="60" w:type="dxa"/>
            </w:tcMar>
            <w:hideMark/>
          </w:tcPr>
          <w:p w14:paraId="26D8C079" w14:textId="165AD73E" w:rsidR="007F3944" w:rsidRPr="007F3944" w:rsidDel="00950CDF" w:rsidRDefault="007F3944" w:rsidP="00194662">
            <w:pPr>
              <w:keepNext/>
              <w:spacing w:line="360" w:lineRule="auto"/>
              <w:ind w:firstLine="0"/>
              <w:jc w:val="center"/>
              <w:rPr>
                <w:del w:id="1939" w:author="Cillian.McHugh" w:date="2025-09-24T10:20:00Z" w16du:dateUtc="2025-09-24T09:20:00Z"/>
                <w:lang w:val="en-US"/>
              </w:rPr>
            </w:pPr>
            <w:del w:id="1940" w:author="Cillian.McHugh" w:date="2025-09-24T10:20:00Z" w16du:dateUtc="2025-09-24T09:20:00Z">
              <w:r w:rsidRPr="007F3944" w:rsidDel="00950CDF">
                <w:rPr>
                  <w:lang w:val="en-US"/>
                </w:rPr>
                <w:delText>2,400</w:delText>
              </w:r>
            </w:del>
          </w:p>
        </w:tc>
        <w:tc>
          <w:tcPr>
            <w:tcW w:w="0" w:type="auto"/>
            <w:tcMar>
              <w:top w:w="60" w:type="dxa"/>
              <w:left w:w="60" w:type="dxa"/>
              <w:bottom w:w="60" w:type="dxa"/>
              <w:right w:w="60" w:type="dxa"/>
            </w:tcMar>
            <w:hideMark/>
          </w:tcPr>
          <w:p w14:paraId="645CB1FB" w14:textId="408EDB59" w:rsidR="007F3944" w:rsidRPr="007F3944" w:rsidDel="00950CDF" w:rsidRDefault="007F3944" w:rsidP="00194662">
            <w:pPr>
              <w:keepNext/>
              <w:spacing w:line="360" w:lineRule="auto"/>
              <w:ind w:firstLine="0"/>
              <w:jc w:val="center"/>
              <w:rPr>
                <w:del w:id="1941" w:author="Cillian.McHugh" w:date="2025-09-24T10:20:00Z" w16du:dateUtc="2025-09-24T09:20:00Z"/>
                <w:lang w:val="en-US"/>
              </w:rPr>
            </w:pPr>
            <w:del w:id="1942" w:author="Cillian.McHugh" w:date="2025-09-24T10:20:00Z" w16du:dateUtc="2025-09-24T09:20:00Z">
              <w:r w:rsidRPr="007F3944" w:rsidDel="00950CDF">
                <w:rPr>
                  <w:lang w:val="en-US"/>
                </w:rPr>
                <w:delText>0.08</w:delText>
              </w:r>
            </w:del>
          </w:p>
        </w:tc>
        <w:tc>
          <w:tcPr>
            <w:tcW w:w="0" w:type="auto"/>
            <w:tcMar>
              <w:top w:w="60" w:type="dxa"/>
              <w:left w:w="60" w:type="dxa"/>
              <w:bottom w:w="60" w:type="dxa"/>
              <w:right w:w="60" w:type="dxa"/>
            </w:tcMar>
            <w:hideMark/>
          </w:tcPr>
          <w:p w14:paraId="5324C3B9" w14:textId="6392AC86" w:rsidR="007F3944" w:rsidRPr="007F3944" w:rsidDel="00950CDF" w:rsidRDefault="007F3944" w:rsidP="00194662">
            <w:pPr>
              <w:keepNext/>
              <w:spacing w:line="360" w:lineRule="auto"/>
              <w:ind w:firstLine="0"/>
              <w:jc w:val="center"/>
              <w:rPr>
                <w:del w:id="1943" w:author="Cillian.McHugh" w:date="2025-09-24T10:20:00Z" w16du:dateUtc="2025-09-24T09:20:00Z"/>
                <w:lang w:val="en-US"/>
              </w:rPr>
            </w:pPr>
            <w:del w:id="1944" w:author="Cillian.McHugh" w:date="2025-09-24T10:20:00Z" w16du:dateUtc="2025-09-24T09:20:00Z">
              <w:r w:rsidRPr="007F3944" w:rsidDel="00950CDF">
                <w:rPr>
                  <w:lang w:val="en-US"/>
                </w:rPr>
                <w:delText>600</w:delText>
              </w:r>
            </w:del>
          </w:p>
        </w:tc>
        <w:tc>
          <w:tcPr>
            <w:tcW w:w="0" w:type="auto"/>
            <w:tcMar>
              <w:top w:w="60" w:type="dxa"/>
              <w:left w:w="60" w:type="dxa"/>
              <w:bottom w:w="60" w:type="dxa"/>
              <w:right w:w="60" w:type="dxa"/>
            </w:tcMar>
            <w:hideMark/>
          </w:tcPr>
          <w:p w14:paraId="44756C5E" w14:textId="29A0A7AA" w:rsidR="007F3944" w:rsidRPr="007F3944" w:rsidDel="00950CDF" w:rsidRDefault="007F3944" w:rsidP="00194662">
            <w:pPr>
              <w:keepNext/>
              <w:spacing w:line="360" w:lineRule="auto"/>
              <w:ind w:firstLine="0"/>
              <w:jc w:val="center"/>
              <w:rPr>
                <w:del w:id="1945" w:author="Cillian.McHugh" w:date="2025-09-24T10:20:00Z" w16du:dateUtc="2025-09-24T09:20:00Z"/>
                <w:lang w:val="en-US"/>
              </w:rPr>
            </w:pPr>
            <w:del w:id="1946" w:author="Cillian.McHugh" w:date="2025-09-24T10:20:00Z" w16du:dateUtc="2025-09-24T09:20:00Z">
              <w:r w:rsidRPr="007F3944" w:rsidDel="00950CDF">
                <w:rPr>
                  <w:lang w:val="en-US"/>
                </w:rPr>
                <w:delText>0.16</w:delText>
              </w:r>
            </w:del>
          </w:p>
        </w:tc>
      </w:tr>
      <w:tr w:rsidR="007F3944" w:rsidRPr="007F3944" w:rsidDel="00950CDF" w14:paraId="3F8394F3" w14:textId="6D9504E7" w:rsidTr="007F3944">
        <w:trPr>
          <w:trHeight w:val="495"/>
          <w:del w:id="1947" w:author="Cillian.McHugh" w:date="2025-09-24T10:20:00Z"/>
        </w:trPr>
        <w:tc>
          <w:tcPr>
            <w:tcW w:w="0" w:type="auto"/>
            <w:tcBorders>
              <w:bottom w:val="single" w:sz="8" w:space="0" w:color="000000"/>
            </w:tcBorders>
            <w:tcMar>
              <w:top w:w="60" w:type="dxa"/>
              <w:left w:w="60" w:type="dxa"/>
              <w:bottom w:w="60" w:type="dxa"/>
              <w:right w:w="60" w:type="dxa"/>
            </w:tcMar>
            <w:hideMark/>
          </w:tcPr>
          <w:p w14:paraId="7ACA7EE7" w14:textId="0BC333B3" w:rsidR="007F3944" w:rsidRPr="007F3944" w:rsidDel="00950CDF" w:rsidRDefault="007F3944" w:rsidP="002D4B7F">
            <w:pPr>
              <w:keepNext/>
              <w:spacing w:line="360" w:lineRule="auto"/>
              <w:ind w:firstLine="0"/>
              <w:rPr>
                <w:del w:id="1948" w:author="Cillian.McHugh" w:date="2025-09-24T10:20:00Z" w16du:dateUtc="2025-09-24T09:20:00Z"/>
                <w:lang w:val="en-US"/>
              </w:rPr>
            </w:pPr>
            <w:del w:id="1949" w:author="Cillian.McHugh" w:date="2025-09-24T10:20:00Z" w16du:dateUtc="2025-09-24T09:20:00Z">
              <w:r w:rsidRPr="007F3944" w:rsidDel="00950CDF">
                <w:rPr>
                  <w:lang w:val="en-US"/>
                </w:rPr>
                <w:delText>Analysis 3: Combined</w:delText>
              </w:r>
            </w:del>
          </w:p>
        </w:tc>
        <w:tc>
          <w:tcPr>
            <w:tcW w:w="0" w:type="auto"/>
            <w:tcBorders>
              <w:bottom w:val="single" w:sz="8" w:space="0" w:color="000000"/>
            </w:tcBorders>
            <w:tcMar>
              <w:top w:w="60" w:type="dxa"/>
              <w:left w:w="60" w:type="dxa"/>
              <w:bottom w:w="60" w:type="dxa"/>
              <w:right w:w="60" w:type="dxa"/>
            </w:tcMar>
            <w:hideMark/>
          </w:tcPr>
          <w:p w14:paraId="4573641F" w14:textId="3E9A04E5" w:rsidR="007F3944" w:rsidRPr="007F3944" w:rsidDel="00950CDF" w:rsidRDefault="007F3944" w:rsidP="00194662">
            <w:pPr>
              <w:keepNext/>
              <w:spacing w:line="360" w:lineRule="auto"/>
              <w:ind w:firstLine="0"/>
              <w:jc w:val="center"/>
              <w:rPr>
                <w:del w:id="1950" w:author="Cillian.McHugh" w:date="2025-09-24T10:20:00Z" w16du:dateUtc="2025-09-24T09:20:00Z"/>
                <w:lang w:val="en-US"/>
              </w:rPr>
            </w:pPr>
            <w:del w:id="1951" w:author="Cillian.McHugh" w:date="2025-09-24T10:20:00Z" w16du:dateUtc="2025-09-24T09:20:00Z">
              <w:r w:rsidRPr="007F3944" w:rsidDel="00950CDF">
                <w:rPr>
                  <w:lang w:val="en-US"/>
                </w:rPr>
                <w:delText>2,400</w:delText>
              </w:r>
            </w:del>
          </w:p>
        </w:tc>
        <w:tc>
          <w:tcPr>
            <w:tcW w:w="0" w:type="auto"/>
            <w:tcBorders>
              <w:bottom w:val="single" w:sz="8" w:space="0" w:color="000000"/>
            </w:tcBorders>
            <w:tcMar>
              <w:top w:w="60" w:type="dxa"/>
              <w:left w:w="60" w:type="dxa"/>
              <w:bottom w:w="60" w:type="dxa"/>
              <w:right w:w="60" w:type="dxa"/>
            </w:tcMar>
            <w:hideMark/>
          </w:tcPr>
          <w:p w14:paraId="76D4CB01" w14:textId="52A4D0E4" w:rsidR="007F3944" w:rsidRPr="007F3944" w:rsidDel="00950CDF" w:rsidRDefault="007F3944" w:rsidP="00194662">
            <w:pPr>
              <w:keepNext/>
              <w:spacing w:line="360" w:lineRule="auto"/>
              <w:ind w:firstLine="0"/>
              <w:jc w:val="center"/>
              <w:rPr>
                <w:del w:id="1952" w:author="Cillian.McHugh" w:date="2025-09-24T10:20:00Z" w16du:dateUtc="2025-09-24T09:20:00Z"/>
                <w:lang w:val="en-US"/>
              </w:rPr>
            </w:pPr>
            <w:del w:id="1953" w:author="Cillian.McHugh" w:date="2025-09-24T10:20:00Z" w16du:dateUtc="2025-09-24T09:20:00Z">
              <w:r w:rsidRPr="007F3944" w:rsidDel="00950CDF">
                <w:rPr>
                  <w:lang w:val="en-US"/>
                </w:rPr>
                <w:delText>0.09</w:delText>
              </w:r>
            </w:del>
          </w:p>
        </w:tc>
        <w:tc>
          <w:tcPr>
            <w:tcW w:w="0" w:type="auto"/>
            <w:tcBorders>
              <w:bottom w:val="single" w:sz="8" w:space="0" w:color="000000"/>
            </w:tcBorders>
            <w:tcMar>
              <w:top w:w="60" w:type="dxa"/>
              <w:left w:w="60" w:type="dxa"/>
              <w:bottom w:w="60" w:type="dxa"/>
              <w:right w:w="60" w:type="dxa"/>
            </w:tcMar>
            <w:hideMark/>
          </w:tcPr>
          <w:p w14:paraId="5C7CEC15" w14:textId="35320828" w:rsidR="007F3944" w:rsidRPr="007F3944" w:rsidDel="00950CDF" w:rsidRDefault="007F3944" w:rsidP="00194662">
            <w:pPr>
              <w:keepNext/>
              <w:spacing w:line="360" w:lineRule="auto"/>
              <w:ind w:firstLine="0"/>
              <w:jc w:val="center"/>
              <w:rPr>
                <w:del w:id="1954" w:author="Cillian.McHugh" w:date="2025-09-24T10:20:00Z" w16du:dateUtc="2025-09-24T09:20:00Z"/>
                <w:lang w:val="en-US"/>
              </w:rPr>
            </w:pPr>
            <w:del w:id="1955" w:author="Cillian.McHugh" w:date="2025-09-24T10:20:00Z" w16du:dateUtc="2025-09-24T09:20:00Z">
              <w:r w:rsidRPr="007F3944" w:rsidDel="00950CDF">
                <w:rPr>
                  <w:lang w:val="en-US"/>
                </w:rPr>
                <w:delText>600</w:delText>
              </w:r>
            </w:del>
          </w:p>
        </w:tc>
        <w:tc>
          <w:tcPr>
            <w:tcW w:w="0" w:type="auto"/>
            <w:tcBorders>
              <w:bottom w:val="single" w:sz="8" w:space="0" w:color="000000"/>
            </w:tcBorders>
            <w:tcMar>
              <w:top w:w="60" w:type="dxa"/>
              <w:left w:w="60" w:type="dxa"/>
              <w:bottom w:w="60" w:type="dxa"/>
              <w:right w:w="60" w:type="dxa"/>
            </w:tcMar>
            <w:hideMark/>
          </w:tcPr>
          <w:p w14:paraId="3F79D23F" w14:textId="6A983E25" w:rsidR="007F3944" w:rsidRPr="007F3944" w:rsidDel="00950CDF" w:rsidRDefault="007F3944" w:rsidP="00194662">
            <w:pPr>
              <w:keepNext/>
              <w:spacing w:line="360" w:lineRule="auto"/>
              <w:ind w:firstLine="0"/>
              <w:jc w:val="center"/>
              <w:rPr>
                <w:del w:id="1956" w:author="Cillian.McHugh" w:date="2025-09-24T10:20:00Z" w16du:dateUtc="2025-09-24T09:20:00Z"/>
                <w:lang w:val="en-US"/>
              </w:rPr>
            </w:pPr>
            <w:del w:id="1957" w:author="Cillian.McHugh" w:date="2025-09-24T10:20:00Z" w16du:dateUtc="2025-09-24T09:20:00Z">
              <w:r w:rsidRPr="007F3944" w:rsidDel="00950CDF">
                <w:rPr>
                  <w:lang w:val="en-US"/>
                </w:rPr>
                <w:delText>0.18</w:delText>
              </w:r>
            </w:del>
          </w:p>
        </w:tc>
      </w:tr>
    </w:tbl>
    <w:p w14:paraId="35F614DB" w14:textId="3EB3B604" w:rsidR="007F3944" w:rsidRPr="007F3944" w:rsidDel="00950CDF" w:rsidRDefault="007F3944" w:rsidP="009A1C61">
      <w:pPr>
        <w:keepNext/>
        <w:ind w:firstLine="0"/>
        <w:rPr>
          <w:del w:id="1958" w:author="Cillian.McHugh" w:date="2025-09-24T10:20:00Z" w16du:dateUtc="2025-09-24T09:20:00Z"/>
          <w:lang w:val="en-US"/>
        </w:rPr>
      </w:pPr>
      <w:del w:id="1959" w:author="Cillian.McHugh" w:date="2025-09-24T10:20:00Z" w16du:dateUtc="2025-09-24T09:20:00Z">
        <w:r w:rsidRPr="007F3944" w:rsidDel="00950CDF">
          <w:rPr>
            <w:i/>
            <w:iCs/>
            <w:lang w:val="en-US"/>
          </w:rPr>
          <w:delText>Note.</w:delText>
        </w:r>
        <w:r w:rsidRPr="007F3944" w:rsidDel="00950CDF">
          <w:rPr>
            <w:lang w:val="en-US"/>
          </w:rPr>
          <w:delText xml:space="preserve"> </w:delText>
        </w:r>
        <w:r w:rsidRPr="007F3944" w:rsidDel="00950CDF">
          <w:rPr>
            <w:i/>
            <w:iCs/>
            <w:lang w:val="en-US"/>
          </w:rPr>
          <w:delText>V</w:delText>
        </w:r>
        <w:r w:rsidRPr="007F3944" w:rsidDel="00950CDF">
          <w:rPr>
            <w:lang w:val="en-US"/>
          </w:rPr>
          <w:delText xml:space="preserve"> = Cramer’s </w:delText>
        </w:r>
        <w:r w:rsidRPr="007F3944" w:rsidDel="00950CDF">
          <w:rPr>
            <w:i/>
            <w:iCs/>
            <w:lang w:val="en-US"/>
          </w:rPr>
          <w:delText>V</w:delText>
        </w:r>
        <w:r w:rsidRPr="007F3944" w:rsidDel="00950CDF">
          <w:rPr>
            <w:lang w:val="en-US"/>
          </w:rPr>
          <w:delText xml:space="preserve"> effect size for chi-squared test</w:delText>
        </w:r>
      </w:del>
    </w:p>
    <w:p w14:paraId="3C8AE296" w14:textId="53E82C08" w:rsidR="007F3944" w:rsidRDefault="007F3944" w:rsidP="007F3944">
      <w:pPr>
        <w:rPr>
          <w:ins w:id="1960" w:author="Cillian.McHugh" w:date="2025-10-01T10:58:00Z" w16du:dateUtc="2025-10-01T09:58:00Z"/>
          <w:lang w:val="en-US"/>
        </w:rPr>
      </w:pPr>
      <w:bookmarkStart w:id="1961" w:name="_Hlk210304127"/>
      <w:r w:rsidRPr="007F3944">
        <w:rPr>
          <w:lang w:val="en-US"/>
        </w:rPr>
        <w:t>Participants</w:t>
      </w:r>
      <w:ins w:id="1962" w:author="Cillian.McHugh" w:date="2025-10-01T00:05:00Z" w16du:dateUtc="2025-09-30T23:05:00Z">
        <w:r w:rsidR="00E66B4D">
          <w:rPr>
            <w:lang w:val="en-US"/>
          </w:rPr>
          <w:t xml:space="preserve"> </w:t>
        </w:r>
        <w:r w:rsidR="00E66B4D" w:rsidRPr="00B1216F">
          <w:rPr>
            <w:highlight w:val="yellow"/>
            <w:lang w:val="en-US"/>
            <w:rPrChange w:id="1963" w:author="Cillian.McHugh" w:date="2025-10-15T16:04:00Z" w16du:dateUtc="2025-10-15T15:04:00Z">
              <w:rPr>
                <w:lang w:val="en-US"/>
              </w:rPr>
            </w:rPrChange>
          </w:rPr>
          <w:t>in Study 1a</w:t>
        </w:r>
      </w:ins>
      <w:r w:rsidRPr="007F3944">
        <w:rPr>
          <w:lang w:val="en-US"/>
        </w:rPr>
        <w:t xml:space="preserve"> will </w:t>
      </w:r>
      <w:del w:id="1964" w:author="Cillian.McHugh" w:date="2025-09-24T10:31:00Z" w16du:dateUtc="2025-09-24T09:31:00Z">
        <w:r w:rsidRPr="007F3944" w:rsidDel="0046433D">
          <w:rPr>
            <w:lang w:val="en-US"/>
          </w:rPr>
          <w:delText xml:space="preserve">primarily </w:delText>
        </w:r>
      </w:del>
      <w:r w:rsidRPr="007F3944">
        <w:rPr>
          <w:lang w:val="en-US"/>
        </w:rPr>
        <w:t>be recruited through a combination of convenience and snowball sampling</w:t>
      </w:r>
      <w:ins w:id="1965" w:author="Cillian.McHugh" w:date="2025-09-24T10:31:00Z" w16du:dateUtc="2025-09-24T09:31:00Z">
        <w:r w:rsidR="0046433D">
          <w:rPr>
            <w:lang w:val="en-US"/>
          </w:rPr>
          <w:t xml:space="preserve"> </w:t>
        </w:r>
      </w:ins>
      <w:ins w:id="1966" w:author="Cillian.McHugh" w:date="2025-09-24T10:32:00Z" w16du:dateUtc="2025-09-24T09:32:00Z">
        <w:r w:rsidR="0046433D" w:rsidRPr="00B1216F">
          <w:rPr>
            <w:highlight w:val="yellow"/>
            <w:lang w:val="en-US"/>
            <w:rPrChange w:id="1967" w:author="Cillian.McHugh" w:date="2025-10-15T16:04:00Z" w16du:dateUtc="2025-10-15T15:04:00Z">
              <w:rPr>
                <w:lang w:val="en-US"/>
              </w:rPr>
            </w:rPrChange>
          </w:rPr>
          <w:t>in Ireland</w:t>
        </w:r>
        <w:r w:rsidR="0046433D">
          <w:rPr>
            <w:lang w:val="en-US"/>
          </w:rPr>
          <w:t>.</w:t>
        </w:r>
      </w:ins>
      <w:del w:id="1968" w:author="Cillian.McHugh" w:date="2025-09-24T10:32:00Z" w16du:dateUtc="2025-09-24T09:32:00Z">
        <w:r w:rsidRPr="007F3944" w:rsidDel="0046433D">
          <w:rPr>
            <w:lang w:val="en-US"/>
          </w:rPr>
          <w:delText xml:space="preserve"> in the institutions each of the members of the research team.</w:delText>
        </w:r>
      </w:del>
      <w:r w:rsidRPr="007F3944">
        <w:rPr>
          <w:lang w:val="en-US"/>
        </w:rPr>
        <w:t xml:space="preserve"> Some participants may be recruited using the SONA research participation system</w:t>
      </w:r>
      <w:bookmarkEnd w:id="1961"/>
      <w:ins w:id="1969" w:author="Cillian.McHugh" w:date="2025-10-01T14:03:00Z" w16du:dateUtc="2025-10-01T13:03:00Z">
        <w:r w:rsidR="00044E92">
          <w:rPr>
            <w:lang w:val="en-US"/>
          </w:rPr>
          <w:t xml:space="preserve"> </w:t>
        </w:r>
        <w:r w:rsidR="00044E92" w:rsidRPr="00B1216F">
          <w:rPr>
            <w:highlight w:val="yellow"/>
            <w:lang w:val="en-US"/>
            <w:rPrChange w:id="1970" w:author="Cillian.McHugh" w:date="2025-10-15T16:04:00Z" w16du:dateUtc="2025-10-15T15:04:00Z">
              <w:rPr>
                <w:lang w:val="en-US"/>
              </w:rPr>
            </w:rPrChange>
          </w:rPr>
          <w:t>where college students will receive course cre</w:t>
        </w:r>
      </w:ins>
      <w:ins w:id="1971" w:author="Cillian.McHugh" w:date="2025-10-01T14:04:00Z" w16du:dateUtc="2025-10-01T13:04:00Z">
        <w:r w:rsidR="00044E92" w:rsidRPr="00B1216F">
          <w:rPr>
            <w:highlight w:val="yellow"/>
            <w:lang w:val="en-US"/>
            <w:rPrChange w:id="1972" w:author="Cillian.McHugh" w:date="2025-10-15T16:04:00Z" w16du:dateUtc="2025-10-15T15:04:00Z">
              <w:rPr>
                <w:lang w:val="en-US"/>
              </w:rPr>
            </w:rPrChange>
          </w:rPr>
          <w:t>dit in return for their participation</w:t>
        </w:r>
      </w:ins>
      <w:del w:id="1973" w:author="Cillian.McHugh" w:date="2025-09-29T14:16:00Z" w16du:dateUtc="2025-09-29T13:16:00Z">
        <w:r w:rsidRPr="00B1216F" w:rsidDel="000D525C">
          <w:rPr>
            <w:highlight w:val="yellow"/>
            <w:lang w:val="en-US"/>
            <w:rPrChange w:id="1974" w:author="Cillian.McHugh" w:date="2025-10-15T16:04:00Z" w16du:dateUtc="2025-10-15T15:04:00Z">
              <w:rPr>
                <w:lang w:val="en-US"/>
              </w:rPr>
            </w:rPrChange>
          </w:rPr>
          <w:delText xml:space="preserve"> where available</w:delText>
        </w:r>
      </w:del>
      <w:r w:rsidRPr="00B1216F">
        <w:rPr>
          <w:highlight w:val="yellow"/>
          <w:lang w:val="en-US"/>
          <w:rPrChange w:id="1975" w:author="Cillian.McHugh" w:date="2025-10-15T16:04:00Z" w16du:dateUtc="2025-10-15T15:04:00Z">
            <w:rPr>
              <w:lang w:val="en-US"/>
            </w:rPr>
          </w:rPrChange>
        </w:rPr>
        <w:t>.</w:t>
      </w:r>
      <w:ins w:id="1976" w:author="Cillian.McHugh" w:date="2025-09-29T14:22:00Z" w16du:dateUtc="2025-09-29T13:22:00Z">
        <w:r w:rsidR="008D7C43" w:rsidRPr="00B1216F">
          <w:rPr>
            <w:highlight w:val="yellow"/>
            <w:lang w:val="en-US"/>
            <w:rPrChange w:id="1977" w:author="Cillian.McHugh" w:date="2025-10-15T16:04:00Z" w16du:dateUtc="2025-10-15T15:04:00Z">
              <w:rPr>
                <w:lang w:val="en-US"/>
              </w:rPr>
            </w:rPrChange>
          </w:rPr>
          <w:t xml:space="preserve"> </w:t>
        </w:r>
      </w:ins>
      <w:del w:id="1978" w:author="Cillian.McHugh" w:date="2025-09-29T14:24:00Z" w16du:dateUtc="2025-09-29T13:24:00Z">
        <w:r w:rsidRPr="00B1216F" w:rsidDel="008D7C43">
          <w:rPr>
            <w:highlight w:val="yellow"/>
            <w:lang w:val="en-US"/>
            <w:rPrChange w:id="1979" w:author="Cillian.McHugh" w:date="2025-10-15T16:04:00Z" w16du:dateUtc="2025-10-15T15:04:00Z">
              <w:rPr>
                <w:lang w:val="en-US"/>
              </w:rPr>
            </w:rPrChange>
          </w:rPr>
          <w:delText xml:space="preserve"> </w:delText>
        </w:r>
      </w:del>
      <w:ins w:id="1980" w:author="Cillian.McHugh" w:date="2025-09-29T14:14:00Z" w16du:dateUtc="2025-09-29T13:14:00Z">
        <w:r w:rsidR="000D525C" w:rsidRPr="00B1216F">
          <w:rPr>
            <w:highlight w:val="yellow"/>
            <w:lang w:val="en-US"/>
            <w:rPrChange w:id="1981" w:author="Cillian.McHugh" w:date="2025-10-15T16:04:00Z" w16du:dateUtc="2025-10-15T15:04:00Z">
              <w:rPr>
                <w:lang w:val="en-US"/>
              </w:rPr>
            </w:rPrChange>
          </w:rPr>
          <w:t>Where resources allow,</w:t>
        </w:r>
        <w:r w:rsidR="000D525C">
          <w:rPr>
            <w:lang w:val="en-US"/>
          </w:rPr>
          <w:t xml:space="preserve"> </w:t>
        </w:r>
      </w:ins>
      <w:del w:id="1982" w:author="Cillian.McHugh" w:date="2025-09-29T14:25:00Z" w16du:dateUtc="2025-09-29T13:25:00Z">
        <w:r w:rsidRPr="007F3944" w:rsidDel="008D7C43">
          <w:rPr>
            <w:lang w:val="en-US"/>
          </w:rPr>
          <w:delText>A</w:delText>
        </w:r>
      </w:del>
      <w:ins w:id="1983" w:author="Cillian.McHugh" w:date="2025-09-29T14:25:00Z" w16du:dateUtc="2025-09-29T13:25:00Z">
        <w:r w:rsidR="008D7C43">
          <w:rPr>
            <w:lang w:val="en-US"/>
          </w:rPr>
          <w:t>a</w:t>
        </w:r>
      </w:ins>
      <w:r w:rsidRPr="007F3944">
        <w:rPr>
          <w:lang w:val="en-US"/>
        </w:rPr>
        <w:t xml:space="preserve">dditional participants may be recruited through online research participation systems (e.g., Prolific / Lucid / </w:t>
      </w:r>
      <w:proofErr w:type="spellStart"/>
      <w:r w:rsidRPr="007F3944">
        <w:rPr>
          <w:lang w:val="en-US"/>
        </w:rPr>
        <w:t>CloudResearch</w:t>
      </w:r>
      <w:proofErr w:type="spellEnd"/>
      <w:r w:rsidRPr="007F3944">
        <w:rPr>
          <w:lang w:val="en-US"/>
        </w:rPr>
        <w:t xml:space="preserve"> / MTurk) if necessary.</w:t>
      </w:r>
      <w:del w:id="1984" w:author="Cillian.McHugh" w:date="2025-10-01T10:58:00Z" w16du:dateUtc="2025-10-01T09:58:00Z">
        <w:r w:rsidRPr="007F3944" w:rsidDel="009825AF">
          <w:rPr>
            <w:lang w:val="en-US"/>
          </w:rPr>
          <w:delText xml:space="preserve"> </w:delText>
        </w:r>
      </w:del>
      <w:del w:id="1985" w:author="Cillian.McHugh" w:date="2025-09-24T10:33:00Z" w16du:dateUtc="2025-09-24T09:33:00Z">
        <w:r w:rsidRPr="007F3944" w:rsidDel="0046433D">
          <w:rPr>
            <w:lang w:val="en-US"/>
          </w:rPr>
          <w:delText>Data collection will take place primarily in Ireland, UK, USA, Poland and Chile (though the convenience and snowball sampling may also result in participants from other countries taking part). For the Polish and Chilean samples, the materials will be translated into Polish and Spanish respectively. The forward translation will be completed by members of the research team, with independent back translation for verification. Participant nationality and place of residence will be recorded to test for differences between the samples.</w:delText>
        </w:r>
      </w:del>
    </w:p>
    <w:p w14:paraId="69CF4E8B" w14:textId="5D086F25" w:rsidR="009825AF" w:rsidRPr="00B1216F" w:rsidRDefault="009825AF" w:rsidP="007F3944">
      <w:pPr>
        <w:rPr>
          <w:ins w:id="1986" w:author="Cillian.McHugh" w:date="2025-10-01T10:58:00Z" w16du:dateUtc="2025-10-01T09:58:00Z"/>
          <w:highlight w:val="yellow"/>
          <w:lang w:val="en-US"/>
          <w:rPrChange w:id="1987" w:author="Cillian.McHugh" w:date="2025-10-15T16:04:00Z" w16du:dateUtc="2025-10-15T15:04:00Z">
            <w:rPr>
              <w:ins w:id="1988" w:author="Cillian.McHugh" w:date="2025-10-01T10:58:00Z" w16du:dateUtc="2025-10-01T09:58:00Z"/>
              <w:lang w:val="en-US"/>
            </w:rPr>
          </w:rPrChange>
        </w:rPr>
      </w:pPr>
      <w:ins w:id="1989" w:author="Cillian.McHugh" w:date="2025-10-01T10:58:00Z" w16du:dateUtc="2025-10-01T09:58:00Z">
        <w:r w:rsidRPr="00B1216F">
          <w:rPr>
            <w:highlight w:val="yellow"/>
            <w:lang w:val="en-US"/>
            <w:rPrChange w:id="1990" w:author="Cillian.McHugh" w:date="2025-10-15T16:04:00Z" w16du:dateUtc="2025-10-15T15:04:00Z">
              <w:rPr>
                <w:lang w:val="en-US"/>
              </w:rPr>
            </w:rPrChange>
          </w:rPr>
          <w:t>Participants in Study 1b…</w:t>
        </w:r>
      </w:ins>
    </w:p>
    <w:p w14:paraId="176B60F3" w14:textId="37811D7E" w:rsidR="009825AF" w:rsidRPr="00B1216F" w:rsidRDefault="009825AF" w:rsidP="007F3944">
      <w:pPr>
        <w:rPr>
          <w:ins w:id="1991" w:author="Cillian.McHugh" w:date="2025-10-01T10:58:00Z" w16du:dateUtc="2025-10-01T09:58:00Z"/>
          <w:highlight w:val="yellow"/>
          <w:lang w:val="en-US"/>
          <w:rPrChange w:id="1992" w:author="Cillian.McHugh" w:date="2025-10-15T16:04:00Z" w16du:dateUtc="2025-10-15T15:04:00Z">
            <w:rPr>
              <w:ins w:id="1993" w:author="Cillian.McHugh" w:date="2025-10-01T10:58:00Z" w16du:dateUtc="2025-10-01T09:58:00Z"/>
              <w:lang w:val="en-US"/>
            </w:rPr>
          </w:rPrChange>
        </w:rPr>
      </w:pPr>
      <w:ins w:id="1994" w:author="Cillian.McHugh" w:date="2025-10-01T10:58:00Z" w16du:dateUtc="2025-10-01T09:58:00Z">
        <w:r w:rsidRPr="00B1216F">
          <w:rPr>
            <w:highlight w:val="yellow"/>
            <w:lang w:val="en-US"/>
            <w:rPrChange w:id="1995" w:author="Cillian.McHugh" w:date="2025-10-15T16:04:00Z" w16du:dateUtc="2025-10-15T15:04:00Z">
              <w:rPr>
                <w:lang w:val="en-US"/>
              </w:rPr>
            </w:rPrChange>
          </w:rPr>
          <w:t>Participants in Study 1c…</w:t>
        </w:r>
      </w:ins>
    </w:p>
    <w:p w14:paraId="6EA86D37" w14:textId="7B7A0ED2" w:rsidR="009825AF" w:rsidRPr="00B1216F" w:rsidRDefault="009825AF" w:rsidP="009825AF">
      <w:pPr>
        <w:rPr>
          <w:ins w:id="1996" w:author="Cillian.McHugh" w:date="2025-10-01T10:58:00Z" w16du:dateUtc="2025-10-01T09:58:00Z"/>
          <w:highlight w:val="yellow"/>
          <w:lang w:val="en-US"/>
          <w:rPrChange w:id="1997" w:author="Cillian.McHugh" w:date="2025-10-15T16:04:00Z" w16du:dateUtc="2025-10-15T15:04:00Z">
            <w:rPr>
              <w:ins w:id="1998" w:author="Cillian.McHugh" w:date="2025-10-01T10:58:00Z" w16du:dateUtc="2025-10-01T09:58:00Z"/>
              <w:lang w:val="en-US"/>
            </w:rPr>
          </w:rPrChange>
        </w:rPr>
      </w:pPr>
      <w:ins w:id="1999" w:author="Cillian.McHugh" w:date="2025-10-01T10:58:00Z" w16du:dateUtc="2025-10-01T09:58:00Z">
        <w:r w:rsidRPr="00B1216F">
          <w:rPr>
            <w:highlight w:val="yellow"/>
            <w:lang w:val="en-US"/>
            <w:rPrChange w:id="2000" w:author="Cillian.McHugh" w:date="2025-10-15T16:04:00Z" w16du:dateUtc="2025-10-15T15:04:00Z">
              <w:rPr>
                <w:lang w:val="en-US"/>
              </w:rPr>
            </w:rPrChange>
          </w:rPr>
          <w:t>Participants in Study 1d…</w:t>
        </w:r>
      </w:ins>
    </w:p>
    <w:p w14:paraId="21A05FC9" w14:textId="00FF0268" w:rsidR="009825AF" w:rsidRPr="00B1216F" w:rsidRDefault="009825AF" w:rsidP="009825AF">
      <w:pPr>
        <w:rPr>
          <w:ins w:id="2001" w:author="Cillian.McHugh" w:date="2025-10-01T10:58:00Z" w16du:dateUtc="2025-10-01T09:58:00Z"/>
          <w:highlight w:val="yellow"/>
          <w:lang w:val="en-US"/>
          <w:rPrChange w:id="2002" w:author="Cillian.McHugh" w:date="2025-10-15T16:04:00Z" w16du:dateUtc="2025-10-15T15:04:00Z">
            <w:rPr>
              <w:ins w:id="2003" w:author="Cillian.McHugh" w:date="2025-10-01T10:58:00Z" w16du:dateUtc="2025-10-01T09:58:00Z"/>
              <w:lang w:val="en-US"/>
            </w:rPr>
          </w:rPrChange>
        </w:rPr>
      </w:pPr>
      <w:ins w:id="2004" w:author="Cillian.McHugh" w:date="2025-10-01T10:58:00Z" w16du:dateUtc="2025-10-01T09:58:00Z">
        <w:r w:rsidRPr="00B1216F">
          <w:rPr>
            <w:highlight w:val="yellow"/>
            <w:lang w:val="en-US"/>
            <w:rPrChange w:id="2005" w:author="Cillian.McHugh" w:date="2025-10-15T16:04:00Z" w16du:dateUtc="2025-10-15T15:04:00Z">
              <w:rPr>
                <w:lang w:val="en-US"/>
              </w:rPr>
            </w:rPrChange>
          </w:rPr>
          <w:t>Participants in Study 1e…</w:t>
        </w:r>
      </w:ins>
    </w:p>
    <w:p w14:paraId="309245F0" w14:textId="3798E104" w:rsidR="009825AF" w:rsidRDefault="009825AF" w:rsidP="009825AF">
      <w:pPr>
        <w:rPr>
          <w:ins w:id="2006" w:author="Cillian.McHugh" w:date="2025-10-01T10:58:00Z" w16du:dateUtc="2025-10-01T09:58:00Z"/>
          <w:lang w:val="en-US"/>
        </w:rPr>
      </w:pPr>
      <w:ins w:id="2007" w:author="Cillian.McHugh" w:date="2025-10-01T10:58:00Z" w16du:dateUtc="2025-10-01T09:58:00Z">
        <w:r w:rsidRPr="00B1216F">
          <w:rPr>
            <w:highlight w:val="yellow"/>
            <w:lang w:val="en-US"/>
            <w:rPrChange w:id="2008" w:author="Cillian.McHugh" w:date="2025-10-15T16:04:00Z" w16du:dateUtc="2025-10-15T15:04:00Z">
              <w:rPr>
                <w:lang w:val="en-US"/>
              </w:rPr>
            </w:rPrChange>
          </w:rPr>
          <w:t>Participants in Study 1f…</w:t>
        </w:r>
      </w:ins>
    </w:p>
    <w:p w14:paraId="4F4A5997" w14:textId="10DCEC37" w:rsidR="009825AF" w:rsidRPr="007F3944" w:rsidDel="009825AF" w:rsidRDefault="009825AF" w:rsidP="007F3944">
      <w:pPr>
        <w:rPr>
          <w:del w:id="2009" w:author="Cillian.McHugh" w:date="2025-10-01T10:58:00Z" w16du:dateUtc="2025-10-01T09:58:00Z"/>
          <w:lang w:val="en-US"/>
        </w:rPr>
      </w:pPr>
    </w:p>
    <w:p w14:paraId="372363D8" w14:textId="77777777" w:rsidR="007F3944" w:rsidRPr="007F3944" w:rsidRDefault="007F3944">
      <w:pPr>
        <w:pStyle w:val="Heading3"/>
        <w:rPr>
          <w:lang w:val="en-US"/>
        </w:rPr>
        <w:pPrChange w:id="2010" w:author="Cillian.McHugh" w:date="2025-09-23T16:00:00Z" w16du:dateUtc="2025-09-23T15:00:00Z">
          <w:pPr>
            <w:pStyle w:val="Heading2"/>
          </w:pPr>
        </w:pPrChange>
      </w:pPr>
      <w:r w:rsidRPr="007F3944">
        <w:rPr>
          <w:lang w:val="en-US"/>
        </w:rPr>
        <w:t>Procedure and Materials</w:t>
      </w:r>
    </w:p>
    <w:p w14:paraId="757C6DA7" w14:textId="599328BD" w:rsidR="007F3944" w:rsidRDefault="007F3944" w:rsidP="007F3944">
      <w:pPr>
        <w:rPr>
          <w:ins w:id="2011" w:author="Cillian.McHugh" w:date="2025-09-24T10:44:00Z" w16du:dateUtc="2025-09-24T09:44:00Z"/>
          <w:lang w:val="en-US"/>
        </w:rPr>
      </w:pPr>
      <w:r w:rsidRPr="007F3944">
        <w:rPr>
          <w:lang w:val="en-US"/>
        </w:rPr>
        <w:t>Data will be collected using an online survey programmed in Qualtrics</w:t>
      </w:r>
      <w:del w:id="2012" w:author="Cillian.McHugh" w:date="2025-09-24T10:33:00Z" w16du:dateUtc="2025-09-24T09:33:00Z">
        <w:r w:rsidRPr="007F3944" w:rsidDel="001E79B1">
          <w:rPr>
            <w:lang w:val="en-US"/>
          </w:rPr>
          <w:delText xml:space="preserve"> (or comparable package)</w:delText>
        </w:r>
      </w:del>
      <w:r w:rsidRPr="007F3944">
        <w:rPr>
          <w:lang w:val="en-US"/>
        </w:rPr>
        <w:t xml:space="preserve">. On agreeing to take part in the survey, participants will be randomly assigned to one of </w:t>
      </w:r>
      <w:del w:id="2013" w:author="Cillian.McHugh" w:date="2025-09-24T10:33:00Z" w16du:dateUtc="2025-09-24T09:33:00Z">
        <w:r w:rsidRPr="007F3944" w:rsidDel="001E79B1">
          <w:rPr>
            <w:lang w:val="en-US"/>
          </w:rPr>
          <w:delText xml:space="preserve">six </w:delText>
        </w:r>
      </w:del>
      <w:ins w:id="2014" w:author="Cillian.McHugh" w:date="2025-09-24T10:33:00Z" w16du:dateUtc="2025-09-24T09:33:00Z">
        <w:r w:rsidR="001E79B1" w:rsidRPr="00B1216F">
          <w:rPr>
            <w:highlight w:val="yellow"/>
            <w:lang w:val="en-US"/>
            <w:rPrChange w:id="2015" w:author="Cillian.McHugh" w:date="2025-10-15T16:05:00Z" w16du:dateUtc="2025-10-15T15:05:00Z">
              <w:rPr>
                <w:lang w:val="en-US"/>
              </w:rPr>
            </w:rPrChange>
          </w:rPr>
          <w:t>three</w:t>
        </w:r>
        <w:r w:rsidR="001E79B1" w:rsidRPr="007F3944">
          <w:rPr>
            <w:lang w:val="en-US"/>
          </w:rPr>
          <w:t xml:space="preserve"> </w:t>
        </w:r>
      </w:ins>
      <w:r w:rsidRPr="007F3944">
        <w:rPr>
          <w:lang w:val="en-US"/>
        </w:rPr>
        <w:t>experimental groups</w:t>
      </w:r>
      <w:del w:id="2016" w:author="Cillian.McHugh" w:date="2025-09-24T10:34:00Z" w16du:dateUtc="2025-09-24T09:34:00Z">
        <w:r w:rsidRPr="007F3944" w:rsidDel="001E79B1">
          <w:rPr>
            <w:lang w:val="en-US"/>
          </w:rPr>
          <w:delText xml:space="preserve"> (reflecting the 2 × 3 design)</w:delText>
        </w:r>
      </w:del>
      <w:r w:rsidRPr="007F3944">
        <w:rPr>
          <w:lang w:val="en-US"/>
        </w:rPr>
        <w:t>. At this point participants will be presented with an instruction page that will contain the experimental manipulation</w:t>
      </w:r>
      <w:ins w:id="2017" w:author="Cillian.McHugh" w:date="2025-09-30T23:47:00Z" w16du:dateUtc="2025-09-30T22:47:00Z">
        <w:r w:rsidR="00AC3C31">
          <w:rPr>
            <w:lang w:val="en-US"/>
          </w:rPr>
          <w:t xml:space="preserve"> </w:t>
        </w:r>
      </w:ins>
      <w:r w:rsidR="00AC3C31">
        <w:rPr>
          <w:lang w:val="en-US"/>
        </w:rPr>
        <w:fldChar w:fldCharType="begin"/>
      </w:r>
      <w:r w:rsidR="00AC3C31">
        <w:rPr>
          <w:lang w:val="en-US"/>
        </w:rPr>
        <w:instrText xml:space="preserve"> ADDIN ZOTERO_ITEM CSL_CITATION {"citationID":"HD4qbhjU","properties":{"formattedCitation":"(taken from \\uc0\\u381{}e\\uc0\\u382{}elj &amp; Joki\\uc0\\u263{}, 2014)","plainCitation":"(taken from Žeželj &amp; Jokić, 2014)","noteIndex":0},"citationItems":[{"id":14633,"uris":["http://zotero.org/users/1340199/items/S76F3B8H"],"itemData":{"id":14633,"type":"article-journal","abstract":"Eyal, Liberman, and Trope (2008) established that people judged moral transgressions more harshly and virtuous acts more positively when the acts were psychologically distant than close. In a serie...","archive_location":"world","container-title":"Social Psychology","ISSN":"1864-9335","language":"en","note":"publisher: Hogrefe Publishing","source":"econtent.hogrefe.com","title":"Replication of Experiments Evaluating Impact of Psychological Distance on Moral Judgment","URL":"https://econtent.hogrefe.com/doi/10.1027/1864-9335/a000188","author":[{"family":"Žeželj","given":"Iris L."},{"family":"Jokić","given":"Biljana R."}],"accessed":{"date-parts":[["2025",7,2]]},"issued":{"date-parts":[["2014",1,1]]},"citation-key":"zezelj_Replication_2014"},"prefix":"taken from"}],"schema":"https://github.com/citation-style-language/schema/raw/master/csl-citation.json"} </w:instrText>
      </w:r>
      <w:r w:rsidR="00AC3C31">
        <w:rPr>
          <w:lang w:val="en-US"/>
        </w:rPr>
        <w:fldChar w:fldCharType="separate"/>
      </w:r>
      <w:r w:rsidR="00AC3C31" w:rsidRPr="00AC3C31">
        <w:t>(taken from Žeželj &amp; Jokić, 2014)</w:t>
      </w:r>
      <w:r w:rsidR="00AC3C31">
        <w:rPr>
          <w:lang w:val="en-US"/>
        </w:rPr>
        <w:fldChar w:fldCharType="end"/>
      </w:r>
      <w:del w:id="2018" w:author="Cillian.McHugh" w:date="2025-09-30T23:47:00Z" w16du:dateUtc="2025-09-30T22:47:00Z">
        <w:r w:rsidRPr="007F3944" w:rsidDel="00AC3C31">
          <w:rPr>
            <w:lang w:val="en-US"/>
          </w:rPr>
          <w:delText>.</w:delText>
        </w:r>
      </w:del>
    </w:p>
    <w:p w14:paraId="7A524D2F" w14:textId="77777777" w:rsidR="005B2E13" w:rsidRPr="00B1216F" w:rsidRDefault="00230EA3" w:rsidP="005B2E13">
      <w:pPr>
        <w:rPr>
          <w:ins w:id="2019" w:author="Cillian.McHugh" w:date="2025-09-24T11:02:00Z" w16du:dateUtc="2025-09-24T10:02:00Z"/>
          <w:highlight w:val="yellow"/>
          <w:lang w:val="en-US"/>
          <w:rPrChange w:id="2020" w:author="Cillian.McHugh" w:date="2025-10-15T16:05:00Z" w16du:dateUtc="2025-10-15T15:05:00Z">
            <w:rPr>
              <w:ins w:id="2021" w:author="Cillian.McHugh" w:date="2025-09-24T11:02:00Z" w16du:dateUtc="2025-09-24T10:02:00Z"/>
              <w:lang w:val="en-US"/>
            </w:rPr>
          </w:rPrChange>
        </w:rPr>
      </w:pPr>
      <w:ins w:id="2022" w:author="Cillian.McHugh" w:date="2025-09-24T10:44:00Z" w16du:dateUtc="2025-09-24T09:44:00Z">
        <w:r w:rsidRPr="00B1216F">
          <w:rPr>
            <w:highlight w:val="yellow"/>
            <w:lang w:val="en-US"/>
            <w:rPrChange w:id="2023" w:author="Cillian.McHugh" w:date="2025-10-15T16:05:00Z" w16du:dateUtc="2025-10-15T15:05:00Z">
              <w:rPr>
                <w:lang w:val="en-US"/>
              </w:rPr>
            </w:rPrChange>
          </w:rPr>
          <w:lastRenderedPageBreak/>
          <w:t xml:space="preserve">In the control condition, participants will be presented with </w:t>
        </w:r>
      </w:ins>
      <w:ins w:id="2024" w:author="Cillian.McHugh" w:date="2025-09-24T10:45:00Z" w16du:dateUtc="2025-09-24T09:45:00Z">
        <w:r w:rsidRPr="00B1216F">
          <w:rPr>
            <w:highlight w:val="yellow"/>
            <w:lang w:val="en-US"/>
            <w:rPrChange w:id="2025" w:author="Cillian.McHugh" w:date="2025-10-15T16:05:00Z" w16du:dateUtc="2025-10-15T15:05:00Z">
              <w:rPr>
                <w:lang w:val="en-US"/>
              </w:rPr>
            </w:rPrChange>
          </w:rPr>
          <w:t>instructions that read: “</w:t>
        </w:r>
        <w:r w:rsidRPr="00B1216F">
          <w:rPr>
            <w:i/>
            <w:iCs/>
            <w:highlight w:val="yellow"/>
            <w:lang w:val="en-US"/>
            <w:rPrChange w:id="2026" w:author="Cillian.McHugh" w:date="2025-10-15T16:05:00Z" w16du:dateUtc="2025-10-15T15:05:00Z">
              <w:rPr>
                <w:lang w:val="en-US"/>
              </w:rPr>
            </w:rPrChange>
          </w:rPr>
          <w:t>In the following you will read several situations of people making decisions. After you read each scenario you will be asked a series of questions, including making a judgment.</w:t>
        </w:r>
      </w:ins>
      <w:ins w:id="2027" w:author="Cillian.McHugh" w:date="2025-09-24T10:59:00Z" w16du:dateUtc="2025-09-24T09:59:00Z">
        <w:r w:rsidR="005B2E13" w:rsidRPr="00B1216F">
          <w:rPr>
            <w:i/>
            <w:iCs/>
            <w:highlight w:val="yellow"/>
            <w:lang w:val="en-US"/>
            <w:rPrChange w:id="2028" w:author="Cillian.McHugh" w:date="2025-10-15T16:05:00Z" w16du:dateUtc="2025-10-15T15:05:00Z">
              <w:rPr>
                <w:i/>
                <w:iCs/>
                <w:lang w:val="en-US"/>
              </w:rPr>
            </w:rPrChange>
          </w:rPr>
          <w:t xml:space="preserve"> Read carefully and answer the questions below each description.</w:t>
        </w:r>
      </w:ins>
      <w:ins w:id="2029" w:author="Cillian.McHugh" w:date="2025-09-24T10:45:00Z" w16du:dateUtc="2025-09-24T09:45:00Z">
        <w:r w:rsidRPr="00B1216F">
          <w:rPr>
            <w:highlight w:val="yellow"/>
            <w:lang w:val="en-US"/>
            <w:rPrChange w:id="2030" w:author="Cillian.McHugh" w:date="2025-10-15T16:05:00Z" w16du:dateUtc="2025-10-15T15:05:00Z">
              <w:rPr>
                <w:lang w:val="en-US"/>
              </w:rPr>
            </w:rPrChange>
          </w:rPr>
          <w:t>”</w:t>
        </w:r>
      </w:ins>
      <w:ins w:id="2031" w:author="Cillian.McHugh" w:date="2025-09-24T10:56:00Z" w16du:dateUtc="2025-09-24T09:56:00Z">
        <w:r w:rsidR="005B2E13" w:rsidRPr="00B1216F">
          <w:rPr>
            <w:highlight w:val="yellow"/>
            <w:lang w:val="en-US"/>
            <w:rPrChange w:id="2032" w:author="Cillian.McHugh" w:date="2025-10-15T16:05:00Z" w16du:dateUtc="2025-10-15T15:05:00Z">
              <w:rPr>
                <w:lang w:val="en-US"/>
              </w:rPr>
            </w:rPrChange>
          </w:rPr>
          <w:t xml:space="preserve"> The</w:t>
        </w:r>
      </w:ins>
      <w:ins w:id="2033" w:author="Cillian.McHugh" w:date="2025-09-24T10:57:00Z" w16du:dateUtc="2025-09-24T09:57:00Z">
        <w:r w:rsidR="005B2E13" w:rsidRPr="00B1216F">
          <w:rPr>
            <w:highlight w:val="yellow"/>
            <w:lang w:val="en-US"/>
            <w:rPrChange w:id="2034" w:author="Cillian.McHugh" w:date="2025-10-15T16:05:00Z" w16du:dateUtc="2025-10-15T15:05:00Z">
              <w:rPr>
                <w:lang w:val="en-US"/>
              </w:rPr>
            </w:rPrChange>
          </w:rPr>
          <w:t xml:space="preserve"> control condition will not contain any additional instructions appended to the scenarios.</w:t>
        </w:r>
      </w:ins>
    </w:p>
    <w:p w14:paraId="06A15CED" w14:textId="0B7749AE" w:rsidR="005B2E13" w:rsidRPr="00B1216F" w:rsidRDefault="005B2E13" w:rsidP="005B2E13">
      <w:pPr>
        <w:rPr>
          <w:ins w:id="2035" w:author="Cillian.McHugh" w:date="2025-09-24T10:58:00Z" w16du:dateUtc="2025-09-24T09:58:00Z"/>
          <w:highlight w:val="yellow"/>
          <w:lang w:val="en-US"/>
          <w:rPrChange w:id="2036" w:author="Cillian.McHugh" w:date="2025-10-15T16:05:00Z" w16du:dateUtc="2025-10-15T15:05:00Z">
            <w:rPr>
              <w:ins w:id="2037" w:author="Cillian.McHugh" w:date="2025-09-24T10:58:00Z" w16du:dateUtc="2025-09-24T09:58:00Z"/>
              <w:lang w:val="en-US"/>
            </w:rPr>
          </w:rPrChange>
        </w:rPr>
      </w:pPr>
      <w:ins w:id="2038" w:author="Cillian.McHugh" w:date="2025-09-24T10:58:00Z" w16du:dateUtc="2025-09-24T09:58:00Z">
        <w:r w:rsidRPr="00B1216F">
          <w:rPr>
            <w:highlight w:val="yellow"/>
            <w:lang w:val="en-US"/>
            <w:rPrChange w:id="2039" w:author="Cillian.McHugh" w:date="2025-10-15T16:05:00Z" w16du:dateUtc="2025-10-15T15:05:00Z">
              <w:rPr>
                <w:lang w:val="en-US"/>
              </w:rPr>
            </w:rPrChange>
          </w:rPr>
          <w:t xml:space="preserve">In the increased temporal distance </w:t>
        </w:r>
        <w:proofErr w:type="gramStart"/>
        <w:r w:rsidRPr="00B1216F">
          <w:rPr>
            <w:highlight w:val="yellow"/>
            <w:lang w:val="en-US"/>
            <w:rPrChange w:id="2040" w:author="Cillian.McHugh" w:date="2025-10-15T16:05:00Z" w16du:dateUtc="2025-10-15T15:05:00Z">
              <w:rPr>
                <w:lang w:val="en-US"/>
              </w:rPr>
            </w:rPrChange>
          </w:rPr>
          <w:t>condition</w:t>
        </w:r>
        <w:proofErr w:type="gramEnd"/>
        <w:r w:rsidRPr="00B1216F">
          <w:rPr>
            <w:highlight w:val="yellow"/>
            <w:lang w:val="en-US"/>
            <w:rPrChange w:id="2041" w:author="Cillian.McHugh" w:date="2025-10-15T16:05:00Z" w16du:dateUtc="2025-10-15T15:05:00Z">
              <w:rPr>
                <w:lang w:val="en-US"/>
              </w:rPr>
            </w:rPrChange>
          </w:rPr>
          <w:t>, participants will be presented with the following instructions:</w:t>
        </w:r>
      </w:ins>
    </w:p>
    <w:p w14:paraId="16844D2B" w14:textId="2FCCC532" w:rsidR="005B2E13" w:rsidRPr="00B1216F" w:rsidRDefault="005B2E13">
      <w:pPr>
        <w:ind w:left="720" w:firstLine="0"/>
        <w:rPr>
          <w:ins w:id="2042" w:author="Cillian.McHugh" w:date="2025-09-24T10:59:00Z" w16du:dateUtc="2025-09-24T09:59:00Z"/>
          <w:b/>
          <w:bCs/>
          <w:highlight w:val="yellow"/>
          <w:lang w:val="en-US"/>
          <w:rPrChange w:id="2043" w:author="Cillian.McHugh" w:date="2025-10-15T16:05:00Z" w16du:dateUtc="2025-10-15T15:05:00Z">
            <w:rPr>
              <w:ins w:id="2044" w:author="Cillian.McHugh" w:date="2025-09-24T10:59:00Z" w16du:dateUtc="2025-09-24T09:59:00Z"/>
              <w:lang w:val="en-US"/>
            </w:rPr>
          </w:rPrChange>
        </w:rPr>
        <w:pPrChange w:id="2045" w:author="Cillian.McHugh" w:date="2025-09-24T11:00:00Z" w16du:dateUtc="2025-09-24T10:00:00Z">
          <w:pPr/>
        </w:pPrChange>
      </w:pPr>
      <w:ins w:id="2046" w:author="Cillian.McHugh" w:date="2025-09-24T11:00:00Z" w16du:dateUtc="2025-09-24T10:00:00Z">
        <w:r w:rsidRPr="00B1216F">
          <w:rPr>
            <w:b/>
            <w:bCs/>
            <w:highlight w:val="yellow"/>
            <w:lang w:val="en-US"/>
            <w:rPrChange w:id="2047" w:author="Cillian.McHugh" w:date="2025-10-15T16:05:00Z" w16du:dateUtc="2025-10-15T15:05:00Z">
              <w:rPr>
                <w:lang w:val="en-US"/>
              </w:rPr>
            </w:rPrChange>
          </w:rPr>
          <w:t>I</w:t>
        </w:r>
      </w:ins>
      <w:ins w:id="2048" w:author="Cillian.McHugh" w:date="2025-09-24T10:59:00Z" w16du:dateUtc="2025-09-24T09:59:00Z">
        <w:r w:rsidRPr="00B1216F">
          <w:rPr>
            <w:b/>
            <w:bCs/>
            <w:highlight w:val="yellow"/>
            <w:lang w:val="en-US"/>
            <w:rPrChange w:id="2049" w:author="Cillian.McHugh" w:date="2025-10-15T16:05:00Z" w16du:dateUtc="2025-10-15T15:05:00Z">
              <w:rPr>
                <w:lang w:val="en-US"/>
              </w:rPr>
            </w:rPrChange>
          </w:rPr>
          <w:t xml:space="preserve">n the next couple of minutes try to think about a day a year from now: how it will look like, what will happen, </w:t>
        </w:r>
        <w:proofErr w:type="gramStart"/>
        <w:r w:rsidRPr="00B1216F">
          <w:rPr>
            <w:b/>
            <w:bCs/>
            <w:highlight w:val="yellow"/>
            <w:lang w:val="en-US"/>
            <w:rPrChange w:id="2050" w:author="Cillian.McHugh" w:date="2025-10-15T16:05:00Z" w16du:dateUtc="2025-10-15T15:05:00Z">
              <w:rPr>
                <w:lang w:val="en-US"/>
              </w:rPr>
            </w:rPrChange>
          </w:rPr>
          <w:t>what you</w:t>
        </w:r>
        <w:proofErr w:type="gramEnd"/>
        <w:r w:rsidRPr="00B1216F">
          <w:rPr>
            <w:b/>
            <w:bCs/>
            <w:highlight w:val="yellow"/>
            <w:lang w:val="en-US"/>
            <w:rPrChange w:id="2051" w:author="Cillian.McHugh" w:date="2025-10-15T16:05:00Z" w16du:dateUtc="2025-10-15T15:05:00Z">
              <w:rPr>
                <w:lang w:val="en-US"/>
              </w:rPr>
            </w:rPrChange>
          </w:rPr>
          <w:t xml:space="preserve"> will do/feel...</w:t>
        </w:r>
      </w:ins>
    </w:p>
    <w:p w14:paraId="19C30E26" w14:textId="150A681C" w:rsidR="005B2E13" w:rsidRPr="00B1216F" w:rsidRDefault="005B2E13">
      <w:pPr>
        <w:ind w:left="720" w:firstLine="0"/>
        <w:rPr>
          <w:ins w:id="2052" w:author="Cillian.McHugh" w:date="2025-09-24T10:59:00Z" w16du:dateUtc="2025-09-24T09:59:00Z"/>
          <w:highlight w:val="yellow"/>
          <w:lang w:val="en-US"/>
          <w:rPrChange w:id="2053" w:author="Cillian.McHugh" w:date="2025-10-15T16:05:00Z" w16du:dateUtc="2025-10-15T15:05:00Z">
            <w:rPr>
              <w:ins w:id="2054" w:author="Cillian.McHugh" w:date="2025-09-24T10:59:00Z" w16du:dateUtc="2025-09-24T09:59:00Z"/>
              <w:lang w:val="en-US"/>
            </w:rPr>
          </w:rPrChange>
        </w:rPr>
        <w:pPrChange w:id="2055" w:author="Cillian.McHugh" w:date="2025-09-24T11:00:00Z" w16du:dateUtc="2025-09-24T10:00:00Z">
          <w:pPr/>
        </w:pPrChange>
      </w:pPr>
      <w:ins w:id="2056" w:author="Cillian.McHugh" w:date="2025-09-24T10:59:00Z" w16du:dateUtc="2025-09-24T09:59:00Z">
        <w:r w:rsidRPr="00B1216F">
          <w:rPr>
            <w:highlight w:val="yellow"/>
            <w:lang w:val="en-US"/>
            <w:rPrChange w:id="2057" w:author="Cillian.McHugh" w:date="2025-10-15T16:05:00Z" w16du:dateUtc="2025-10-15T15:05:00Z">
              <w:rPr>
                <w:lang w:val="en-US"/>
              </w:rPr>
            </w:rPrChange>
          </w:rPr>
          <w:t>In the following you will read several situations of people making decisions. After you read each scenario you will be asked a series of questions, including making a judgment.</w:t>
        </w:r>
      </w:ins>
    </w:p>
    <w:p w14:paraId="2158756C" w14:textId="0453D3F4" w:rsidR="00230EA3" w:rsidRPr="00B1216F" w:rsidRDefault="005B2E13">
      <w:pPr>
        <w:ind w:left="720" w:firstLine="0"/>
        <w:rPr>
          <w:highlight w:val="yellow"/>
          <w:lang w:val="en-US"/>
          <w:rPrChange w:id="2058" w:author="Cillian.McHugh" w:date="2025-10-15T16:05:00Z" w16du:dateUtc="2025-10-15T15:05:00Z">
            <w:rPr>
              <w:lang w:val="en-US"/>
            </w:rPr>
          </w:rPrChange>
        </w:rPr>
        <w:pPrChange w:id="2059" w:author="Cillian.McHugh" w:date="2025-09-24T11:00:00Z" w16du:dateUtc="2025-09-24T10:00:00Z">
          <w:pPr/>
        </w:pPrChange>
      </w:pPr>
      <w:ins w:id="2060" w:author="Cillian.McHugh" w:date="2025-09-24T10:59:00Z" w16du:dateUtc="2025-09-24T09:59:00Z">
        <w:r w:rsidRPr="00B1216F">
          <w:rPr>
            <w:b/>
            <w:bCs/>
            <w:highlight w:val="yellow"/>
            <w:lang w:val="en-US"/>
            <w:rPrChange w:id="2061" w:author="Cillian.McHugh" w:date="2025-10-15T16:05:00Z" w16du:dateUtc="2025-10-15T15:05:00Z">
              <w:rPr>
                <w:lang w:val="en-US"/>
              </w:rPr>
            </w:rPrChange>
          </w:rPr>
          <w:t>Try to imagine each scenario is going to happen a year from now.</w:t>
        </w:r>
        <w:r w:rsidRPr="00B1216F">
          <w:rPr>
            <w:highlight w:val="yellow"/>
            <w:lang w:val="en-US"/>
            <w:rPrChange w:id="2062" w:author="Cillian.McHugh" w:date="2025-10-15T16:05:00Z" w16du:dateUtc="2025-10-15T15:05:00Z">
              <w:rPr>
                <w:lang w:val="en-US"/>
              </w:rPr>
            </w:rPrChange>
          </w:rPr>
          <w:t xml:space="preserve"> Read carefully and answer the questions below each description.</w:t>
        </w:r>
      </w:ins>
      <w:ins w:id="2063" w:author="Cillian.McHugh" w:date="2025-09-24T10:57:00Z" w16du:dateUtc="2025-09-24T09:57:00Z">
        <w:r w:rsidRPr="00B1216F">
          <w:rPr>
            <w:highlight w:val="yellow"/>
            <w:lang w:val="en-US"/>
            <w:rPrChange w:id="2064" w:author="Cillian.McHugh" w:date="2025-10-15T16:05:00Z" w16du:dateUtc="2025-10-15T15:05:00Z">
              <w:rPr>
                <w:lang w:val="en-US"/>
              </w:rPr>
            </w:rPrChange>
          </w:rPr>
          <w:t xml:space="preserve"> </w:t>
        </w:r>
      </w:ins>
    </w:p>
    <w:p w14:paraId="761C6B52" w14:textId="5EE67BA7" w:rsidR="005B2E13" w:rsidRPr="00B1216F" w:rsidRDefault="005B2E13" w:rsidP="007F3944">
      <w:pPr>
        <w:rPr>
          <w:ins w:id="2065" w:author="Cillian.McHugh" w:date="2025-09-24T11:01:00Z" w16du:dateUtc="2025-09-24T10:01:00Z"/>
          <w:highlight w:val="yellow"/>
          <w:lang w:val="en-US"/>
          <w:rPrChange w:id="2066" w:author="Cillian.McHugh" w:date="2025-10-15T16:05:00Z" w16du:dateUtc="2025-10-15T15:05:00Z">
            <w:rPr>
              <w:ins w:id="2067" w:author="Cillian.McHugh" w:date="2025-09-24T11:01:00Z" w16du:dateUtc="2025-09-24T10:01:00Z"/>
              <w:lang w:val="en-US"/>
            </w:rPr>
          </w:rPrChange>
        </w:rPr>
      </w:pPr>
      <w:ins w:id="2068" w:author="Cillian.McHugh" w:date="2025-09-24T11:01:00Z" w16du:dateUtc="2025-09-24T10:01:00Z">
        <w:r w:rsidRPr="00B1216F">
          <w:rPr>
            <w:highlight w:val="yellow"/>
            <w:lang w:val="en-US"/>
            <w:rPrChange w:id="2069" w:author="Cillian.McHugh" w:date="2025-10-15T16:05:00Z" w16du:dateUtc="2025-10-15T15:05:00Z">
              <w:rPr>
                <w:lang w:val="en-US"/>
              </w:rPr>
            </w:rPrChange>
          </w:rPr>
          <w:t xml:space="preserve">At the end of each scenario, participants will be reminded to </w:t>
        </w:r>
      </w:ins>
      <w:ins w:id="2070" w:author="Cillian.McHugh" w:date="2025-09-24T11:02:00Z" w16du:dateUtc="2025-09-24T10:02:00Z">
        <w:r w:rsidRPr="00B1216F">
          <w:rPr>
            <w:highlight w:val="yellow"/>
            <w:lang w:val="en-US"/>
            <w:rPrChange w:id="2071" w:author="Cillian.McHugh" w:date="2025-10-15T16:05:00Z" w16du:dateUtc="2025-10-15T15:05:00Z">
              <w:rPr>
                <w:lang w:val="en-US"/>
              </w:rPr>
            </w:rPrChange>
          </w:rPr>
          <w:t>“</w:t>
        </w:r>
        <w:r w:rsidRPr="00B1216F">
          <w:rPr>
            <w:i/>
            <w:iCs/>
            <w:highlight w:val="yellow"/>
            <w:lang w:val="en-US"/>
            <w:rPrChange w:id="2072" w:author="Cillian.McHugh" w:date="2025-10-15T16:05:00Z" w16du:dateUtc="2025-10-15T15:05:00Z">
              <w:rPr>
                <w:lang w:val="en-US"/>
              </w:rPr>
            </w:rPrChange>
          </w:rPr>
          <w:t>Imagine this event is going to happen in a year from now.</w:t>
        </w:r>
        <w:r w:rsidRPr="00B1216F">
          <w:rPr>
            <w:highlight w:val="yellow"/>
            <w:lang w:val="en-US"/>
            <w:rPrChange w:id="2073" w:author="Cillian.McHugh" w:date="2025-10-15T16:05:00Z" w16du:dateUtc="2025-10-15T15:05:00Z">
              <w:rPr>
                <w:lang w:val="en-US"/>
              </w:rPr>
            </w:rPrChange>
          </w:rPr>
          <w:t>”</w:t>
        </w:r>
      </w:ins>
    </w:p>
    <w:p w14:paraId="7711AD86" w14:textId="4420B3A9" w:rsidR="00A41E1F" w:rsidRPr="00B1216F" w:rsidRDefault="00A41E1F" w:rsidP="007F3944">
      <w:pPr>
        <w:rPr>
          <w:ins w:id="2074" w:author="Cillian.McHugh" w:date="2025-09-24T11:07:00Z" w16du:dateUtc="2025-09-24T10:07:00Z"/>
          <w:highlight w:val="yellow"/>
          <w:lang w:val="en-US"/>
          <w:rPrChange w:id="2075" w:author="Cillian.McHugh" w:date="2025-10-15T16:05:00Z" w16du:dateUtc="2025-10-15T15:05:00Z">
            <w:rPr>
              <w:ins w:id="2076" w:author="Cillian.McHugh" w:date="2025-09-24T11:07:00Z" w16du:dateUtc="2025-09-24T10:07:00Z"/>
              <w:lang w:val="en-US"/>
            </w:rPr>
          </w:rPrChange>
        </w:rPr>
      </w:pPr>
      <w:ins w:id="2077" w:author="Cillian.McHugh" w:date="2025-09-24T11:07:00Z" w16du:dateUtc="2025-09-24T10:07:00Z">
        <w:r w:rsidRPr="00B1216F">
          <w:rPr>
            <w:highlight w:val="yellow"/>
            <w:lang w:val="en-US"/>
            <w:rPrChange w:id="2078" w:author="Cillian.McHugh" w:date="2025-10-15T16:05:00Z" w16du:dateUtc="2025-10-15T15:05:00Z">
              <w:rPr>
                <w:lang w:val="en-US"/>
              </w:rPr>
            </w:rPrChange>
          </w:rPr>
          <w:t>The decreased temporal distance conditions will include the following instructions:</w:t>
        </w:r>
      </w:ins>
    </w:p>
    <w:p w14:paraId="45258422" w14:textId="70E0DDCD" w:rsidR="00A41E1F" w:rsidRPr="00B1216F" w:rsidRDefault="00A41E1F" w:rsidP="00A41E1F">
      <w:pPr>
        <w:ind w:left="720" w:firstLine="0"/>
        <w:rPr>
          <w:ins w:id="2079" w:author="Cillian.McHugh" w:date="2025-09-24T11:08:00Z" w16du:dateUtc="2025-09-24T10:08:00Z"/>
          <w:b/>
          <w:bCs/>
          <w:highlight w:val="yellow"/>
          <w:lang w:val="en-US"/>
          <w:rPrChange w:id="2080" w:author="Cillian.McHugh" w:date="2025-10-15T16:05:00Z" w16du:dateUtc="2025-10-15T15:05:00Z">
            <w:rPr>
              <w:ins w:id="2081" w:author="Cillian.McHugh" w:date="2025-09-24T11:08:00Z" w16du:dateUtc="2025-09-24T10:08:00Z"/>
              <w:lang w:val="en-US"/>
            </w:rPr>
          </w:rPrChange>
        </w:rPr>
      </w:pPr>
      <w:ins w:id="2082" w:author="Cillian.McHugh" w:date="2025-09-24T11:08:00Z" w16du:dateUtc="2025-09-24T10:08:00Z">
        <w:r w:rsidRPr="00B1216F">
          <w:rPr>
            <w:b/>
            <w:bCs/>
            <w:highlight w:val="yellow"/>
            <w:lang w:val="en-US"/>
            <w:rPrChange w:id="2083" w:author="Cillian.McHugh" w:date="2025-10-15T16:05:00Z" w16du:dateUtc="2025-10-15T15:05:00Z">
              <w:rPr>
                <w:lang w:val="en-US"/>
              </w:rPr>
            </w:rPrChange>
          </w:rPr>
          <w:t>In the next couple of minutes try to think about tomorrow: how it will look like, what will happen, what you will do/feel...</w:t>
        </w:r>
      </w:ins>
    </w:p>
    <w:p w14:paraId="120C2762" w14:textId="052CFF36" w:rsidR="00A41E1F" w:rsidRPr="00B1216F" w:rsidRDefault="00A41E1F" w:rsidP="00A41E1F">
      <w:pPr>
        <w:ind w:left="720" w:firstLine="0"/>
        <w:rPr>
          <w:ins w:id="2084" w:author="Cillian.McHugh" w:date="2025-09-24T11:08:00Z" w16du:dateUtc="2025-09-24T10:08:00Z"/>
          <w:highlight w:val="yellow"/>
          <w:lang w:val="en-US"/>
          <w:rPrChange w:id="2085" w:author="Cillian.McHugh" w:date="2025-10-15T16:05:00Z" w16du:dateUtc="2025-10-15T15:05:00Z">
            <w:rPr>
              <w:ins w:id="2086" w:author="Cillian.McHugh" w:date="2025-09-24T11:08:00Z" w16du:dateUtc="2025-09-24T10:08:00Z"/>
              <w:lang w:val="en-US"/>
            </w:rPr>
          </w:rPrChange>
        </w:rPr>
      </w:pPr>
      <w:ins w:id="2087" w:author="Cillian.McHugh" w:date="2025-09-24T11:08:00Z" w16du:dateUtc="2025-09-24T10:08:00Z">
        <w:r w:rsidRPr="00B1216F">
          <w:rPr>
            <w:highlight w:val="yellow"/>
            <w:lang w:val="en-US"/>
            <w:rPrChange w:id="2088" w:author="Cillian.McHugh" w:date="2025-10-15T16:05:00Z" w16du:dateUtc="2025-10-15T15:05:00Z">
              <w:rPr>
                <w:lang w:val="en-US"/>
              </w:rPr>
            </w:rPrChange>
          </w:rPr>
          <w:t>In the following you will read several situations of people making decisions. After you read each scenario you will be asked a series of questions, including making a judgment.</w:t>
        </w:r>
      </w:ins>
    </w:p>
    <w:p w14:paraId="4D4EBACB" w14:textId="6A3F1661" w:rsidR="00A41E1F" w:rsidRPr="00B1216F" w:rsidRDefault="00A41E1F">
      <w:pPr>
        <w:ind w:left="720" w:firstLine="0"/>
        <w:rPr>
          <w:ins w:id="2089" w:author="Cillian.McHugh" w:date="2025-09-24T11:04:00Z" w16du:dateUtc="2025-09-24T10:04:00Z"/>
          <w:highlight w:val="yellow"/>
          <w:lang w:val="en-US"/>
          <w:rPrChange w:id="2090" w:author="Cillian.McHugh" w:date="2025-10-15T16:05:00Z" w16du:dateUtc="2025-10-15T15:05:00Z">
            <w:rPr>
              <w:ins w:id="2091" w:author="Cillian.McHugh" w:date="2025-09-24T11:04:00Z" w16du:dateUtc="2025-09-24T10:04:00Z"/>
              <w:lang w:val="en-US"/>
            </w:rPr>
          </w:rPrChange>
        </w:rPr>
        <w:pPrChange w:id="2092" w:author="Cillian.McHugh" w:date="2025-09-24T11:08:00Z" w16du:dateUtc="2025-09-24T10:08:00Z">
          <w:pPr/>
        </w:pPrChange>
      </w:pPr>
      <w:ins w:id="2093" w:author="Cillian.McHugh" w:date="2025-09-24T11:08:00Z" w16du:dateUtc="2025-09-24T10:08:00Z">
        <w:r w:rsidRPr="00B1216F">
          <w:rPr>
            <w:b/>
            <w:bCs/>
            <w:highlight w:val="yellow"/>
            <w:lang w:val="en-US"/>
            <w:rPrChange w:id="2094" w:author="Cillian.McHugh" w:date="2025-10-15T16:05:00Z" w16du:dateUtc="2025-10-15T15:05:00Z">
              <w:rPr>
                <w:lang w:val="en-US"/>
              </w:rPr>
            </w:rPrChange>
          </w:rPr>
          <w:t xml:space="preserve">Try to imagine each </w:t>
        </w:r>
        <w:proofErr w:type="gramStart"/>
        <w:r w:rsidRPr="00B1216F">
          <w:rPr>
            <w:b/>
            <w:bCs/>
            <w:highlight w:val="yellow"/>
            <w:lang w:val="en-US"/>
            <w:rPrChange w:id="2095" w:author="Cillian.McHugh" w:date="2025-10-15T16:05:00Z" w16du:dateUtc="2025-10-15T15:05:00Z">
              <w:rPr>
                <w:lang w:val="en-US"/>
              </w:rPr>
            </w:rPrChange>
          </w:rPr>
          <w:t>scenario</w:t>
        </w:r>
        <w:proofErr w:type="gramEnd"/>
        <w:r w:rsidRPr="00B1216F">
          <w:rPr>
            <w:b/>
            <w:bCs/>
            <w:highlight w:val="yellow"/>
            <w:lang w:val="en-US"/>
            <w:rPrChange w:id="2096" w:author="Cillian.McHugh" w:date="2025-10-15T16:05:00Z" w16du:dateUtc="2025-10-15T15:05:00Z">
              <w:rPr>
                <w:lang w:val="en-US"/>
              </w:rPr>
            </w:rPrChange>
          </w:rPr>
          <w:t xml:space="preserve"> is going to tomorrow.</w:t>
        </w:r>
        <w:r w:rsidRPr="00B1216F">
          <w:rPr>
            <w:highlight w:val="yellow"/>
            <w:lang w:val="en-US"/>
            <w:rPrChange w:id="2097" w:author="Cillian.McHugh" w:date="2025-10-15T16:05:00Z" w16du:dateUtc="2025-10-15T15:05:00Z">
              <w:rPr>
                <w:lang w:val="en-US"/>
              </w:rPr>
            </w:rPrChange>
          </w:rPr>
          <w:t xml:space="preserve"> Read carefully and answer the questions below each description.</w:t>
        </w:r>
      </w:ins>
    </w:p>
    <w:p w14:paraId="5A10773E" w14:textId="6B608748" w:rsidR="00A41E1F" w:rsidRPr="00B1216F" w:rsidRDefault="00A41E1F" w:rsidP="007F3944">
      <w:pPr>
        <w:rPr>
          <w:ins w:id="2098" w:author="Cillian.McHugh" w:date="2025-09-30T23:45:00Z" w16du:dateUtc="2025-09-30T22:45:00Z"/>
          <w:highlight w:val="yellow"/>
          <w:lang w:val="en-US"/>
          <w:rPrChange w:id="2099" w:author="Cillian.McHugh" w:date="2025-10-15T16:05:00Z" w16du:dateUtc="2025-10-15T15:05:00Z">
            <w:rPr>
              <w:ins w:id="2100" w:author="Cillian.McHugh" w:date="2025-09-30T23:45:00Z" w16du:dateUtc="2025-09-30T22:45:00Z"/>
              <w:lang w:val="en-US"/>
            </w:rPr>
          </w:rPrChange>
        </w:rPr>
      </w:pPr>
      <w:ins w:id="2101" w:author="Cillian.McHugh" w:date="2025-09-24T11:08:00Z" w16du:dateUtc="2025-09-24T10:08:00Z">
        <w:r w:rsidRPr="00B1216F">
          <w:rPr>
            <w:highlight w:val="yellow"/>
            <w:lang w:val="en-US"/>
            <w:rPrChange w:id="2102" w:author="Cillian.McHugh" w:date="2025-10-15T16:05:00Z" w16du:dateUtc="2025-10-15T15:05:00Z">
              <w:rPr>
                <w:lang w:val="en-US"/>
              </w:rPr>
            </w:rPrChange>
          </w:rPr>
          <w:lastRenderedPageBreak/>
          <w:t>At the end of each scenario par</w:t>
        </w:r>
      </w:ins>
      <w:ins w:id="2103" w:author="Cillian.McHugh" w:date="2025-09-24T11:09:00Z" w16du:dateUtc="2025-09-24T10:09:00Z">
        <w:r w:rsidRPr="00B1216F">
          <w:rPr>
            <w:highlight w:val="yellow"/>
            <w:lang w:val="en-US"/>
            <w:rPrChange w:id="2104" w:author="Cillian.McHugh" w:date="2025-10-15T16:05:00Z" w16du:dateUtc="2025-10-15T15:05:00Z">
              <w:rPr>
                <w:lang w:val="en-US"/>
              </w:rPr>
            </w:rPrChange>
          </w:rPr>
          <w:t>ticipants will be reminded to “</w:t>
        </w:r>
        <w:r w:rsidRPr="00B1216F">
          <w:rPr>
            <w:i/>
            <w:iCs/>
            <w:highlight w:val="yellow"/>
            <w:lang w:val="en-US"/>
            <w:rPrChange w:id="2105" w:author="Cillian.McHugh" w:date="2025-10-15T16:05:00Z" w16du:dateUtc="2025-10-15T15:05:00Z">
              <w:rPr>
                <w:lang w:val="en-US"/>
              </w:rPr>
            </w:rPrChange>
          </w:rPr>
          <w:t>Imagine this event is going to happen tomorrow.</w:t>
        </w:r>
        <w:r w:rsidRPr="00B1216F">
          <w:rPr>
            <w:highlight w:val="yellow"/>
            <w:lang w:val="en-US"/>
            <w:rPrChange w:id="2106" w:author="Cillian.McHugh" w:date="2025-10-15T16:05:00Z" w16du:dateUtc="2025-10-15T15:05:00Z">
              <w:rPr>
                <w:lang w:val="en-US"/>
              </w:rPr>
            </w:rPrChange>
          </w:rPr>
          <w:t>”</w:t>
        </w:r>
      </w:ins>
    </w:p>
    <w:p w14:paraId="385E549B" w14:textId="503ED5EB" w:rsidR="00AC3C31" w:rsidRPr="00D617C1" w:rsidRDefault="00AC3C31" w:rsidP="007F3944">
      <w:pPr>
        <w:rPr>
          <w:ins w:id="2107" w:author="Cillian.McHugh" w:date="2025-09-24T11:08:00Z" w16du:dateUtc="2025-09-24T10:08:00Z"/>
          <w:lang w:val="en-US"/>
        </w:rPr>
      </w:pPr>
      <w:ins w:id="2108" w:author="Cillian.McHugh" w:date="2025-09-30T23:48:00Z" w16du:dateUtc="2025-09-30T22:48:00Z">
        <w:r w:rsidRPr="00B1216F">
          <w:rPr>
            <w:highlight w:val="yellow"/>
            <w:lang w:val="en-US"/>
            <w:rPrChange w:id="2109" w:author="Cillian.McHugh" w:date="2025-10-15T16:05:00Z" w16du:dateUtc="2025-10-15T15:05:00Z">
              <w:rPr>
                <w:lang w:val="en-US"/>
              </w:rPr>
            </w:rPrChange>
          </w:rPr>
          <w:t>As a manipulation check</w:t>
        </w:r>
      </w:ins>
      <w:ins w:id="2110" w:author="Cillian.McHugh" w:date="2025-09-30T23:50:00Z" w16du:dateUtc="2025-09-30T22:50:00Z">
        <w:r w:rsidR="00D617C1" w:rsidRPr="00B1216F">
          <w:rPr>
            <w:highlight w:val="yellow"/>
            <w:lang w:val="en-US"/>
            <w:rPrChange w:id="2111" w:author="Cillian.McHugh" w:date="2025-10-15T16:05:00Z" w16du:dateUtc="2025-10-15T15:05:00Z">
              <w:rPr>
                <w:lang w:val="en-US"/>
              </w:rPr>
            </w:rPrChange>
          </w:rPr>
          <w:t>, after each scen</w:t>
        </w:r>
      </w:ins>
      <w:ins w:id="2112" w:author="Cillian.McHugh" w:date="2025-09-30T23:51:00Z" w16du:dateUtc="2025-09-30T22:51:00Z">
        <w:r w:rsidR="00D617C1" w:rsidRPr="00B1216F">
          <w:rPr>
            <w:highlight w:val="yellow"/>
            <w:lang w:val="en-US"/>
            <w:rPrChange w:id="2113" w:author="Cillian.McHugh" w:date="2025-10-15T16:05:00Z" w16du:dateUtc="2025-10-15T15:05:00Z">
              <w:rPr>
                <w:lang w:val="en-US"/>
              </w:rPr>
            </w:rPrChange>
          </w:rPr>
          <w:t>ario,</w:t>
        </w:r>
      </w:ins>
      <w:ins w:id="2114" w:author="Cillian.McHugh" w:date="2025-09-30T23:48:00Z" w16du:dateUtc="2025-09-30T22:48:00Z">
        <w:r w:rsidRPr="00B1216F">
          <w:rPr>
            <w:highlight w:val="yellow"/>
            <w:lang w:val="en-US"/>
            <w:rPrChange w:id="2115" w:author="Cillian.McHugh" w:date="2025-10-15T16:05:00Z" w16du:dateUtc="2025-10-15T15:05:00Z">
              <w:rPr>
                <w:lang w:val="en-US"/>
              </w:rPr>
            </w:rPrChange>
          </w:rPr>
          <w:t xml:space="preserve"> we will ask participants to rate on a </w:t>
        </w:r>
        <w:r w:rsidR="00D617C1" w:rsidRPr="00B1216F">
          <w:rPr>
            <w:highlight w:val="yellow"/>
            <w:lang w:val="en-US"/>
            <w:rPrChange w:id="2116" w:author="Cillian.McHugh" w:date="2025-10-15T16:05:00Z" w16du:dateUtc="2025-10-15T15:05:00Z">
              <w:rPr>
                <w:lang w:val="en-US"/>
              </w:rPr>
            </w:rPrChange>
          </w:rPr>
          <w:t>seven-point Likert scale “</w:t>
        </w:r>
        <w:r w:rsidR="00D617C1" w:rsidRPr="00B1216F">
          <w:rPr>
            <w:highlight w:val="yellow"/>
            <w:lang w:val="en-US"/>
            <w:rPrChange w:id="2117" w:author="Cillian.McHugh" w:date="2025-10-15T16:05:00Z" w16du:dateUtc="2025-10-15T15:05:00Z">
              <w:rPr>
                <w:i/>
                <w:iCs/>
                <w:lang w:val="en-US"/>
              </w:rPr>
            </w:rPrChange>
          </w:rPr>
          <w:t>how far into the future did you imagine this event?”</w:t>
        </w:r>
      </w:ins>
      <w:ins w:id="2118" w:author="Cillian.McHugh" w:date="2025-09-30T23:49:00Z" w16du:dateUtc="2025-09-30T22:49:00Z">
        <w:r w:rsidR="00D617C1" w:rsidRPr="00B1216F">
          <w:rPr>
            <w:i/>
            <w:iCs/>
            <w:highlight w:val="yellow"/>
            <w:lang w:val="en-US"/>
            <w:rPrChange w:id="2119" w:author="Cillian.McHugh" w:date="2025-10-15T16:05:00Z" w16du:dateUtc="2025-10-15T15:05:00Z">
              <w:rPr>
                <w:i/>
                <w:iCs/>
                <w:lang w:val="en-US"/>
              </w:rPr>
            </w:rPrChange>
          </w:rPr>
          <w:t xml:space="preserve"> </w:t>
        </w:r>
        <w:r w:rsidR="00D617C1" w:rsidRPr="00B1216F">
          <w:rPr>
            <w:highlight w:val="yellow"/>
            <w:lang w:val="en-US"/>
            <w:rPrChange w:id="2120" w:author="Cillian.McHugh" w:date="2025-10-15T16:05:00Z" w16du:dateUtc="2025-10-15T15:05:00Z">
              <w:rPr>
                <w:lang w:val="en-US"/>
              </w:rPr>
            </w:rPrChange>
          </w:rPr>
          <w:t xml:space="preserve">1 = </w:t>
        </w:r>
        <w:r w:rsidR="00D617C1" w:rsidRPr="00B1216F">
          <w:rPr>
            <w:i/>
            <w:iCs/>
            <w:highlight w:val="yellow"/>
            <w:lang w:val="en-US"/>
            <w:rPrChange w:id="2121" w:author="Cillian.McHugh" w:date="2025-10-15T16:05:00Z" w16du:dateUtc="2025-10-15T15:05:00Z">
              <w:rPr>
                <w:i/>
                <w:iCs/>
                <w:lang w:val="en-US"/>
              </w:rPr>
            </w:rPrChange>
          </w:rPr>
          <w:t>very close/very soon</w:t>
        </w:r>
        <w:r w:rsidR="00D617C1" w:rsidRPr="00B1216F">
          <w:rPr>
            <w:highlight w:val="yellow"/>
            <w:lang w:val="en-US"/>
            <w:rPrChange w:id="2122" w:author="Cillian.McHugh" w:date="2025-10-15T16:05:00Z" w16du:dateUtc="2025-10-15T15:05:00Z">
              <w:rPr>
                <w:lang w:val="en-US"/>
              </w:rPr>
            </w:rPrChange>
          </w:rPr>
          <w:t xml:space="preserve">, 7 = </w:t>
        </w:r>
        <w:r w:rsidR="00D617C1" w:rsidRPr="00B1216F">
          <w:rPr>
            <w:i/>
            <w:iCs/>
            <w:highlight w:val="yellow"/>
            <w:lang w:val="en-US"/>
            <w:rPrChange w:id="2123" w:author="Cillian.McHugh" w:date="2025-10-15T16:05:00Z" w16du:dateUtc="2025-10-15T15:05:00Z">
              <w:rPr>
                <w:i/>
                <w:iCs/>
                <w:lang w:val="en-US"/>
              </w:rPr>
            </w:rPrChange>
          </w:rPr>
          <w:t>very far/very distant</w:t>
        </w:r>
        <w:r w:rsidR="00D617C1" w:rsidRPr="00B1216F">
          <w:rPr>
            <w:highlight w:val="yellow"/>
            <w:lang w:val="en-US"/>
            <w:rPrChange w:id="2124" w:author="Cillian.McHugh" w:date="2025-10-15T16:05:00Z" w16du:dateUtc="2025-10-15T15:05:00Z">
              <w:rPr>
                <w:lang w:val="en-US"/>
              </w:rPr>
            </w:rPrChange>
          </w:rPr>
          <w:t xml:space="preserve"> </w:t>
        </w:r>
      </w:ins>
      <w:r w:rsidR="00D617C1" w:rsidRPr="00B1216F">
        <w:rPr>
          <w:highlight w:val="yellow"/>
          <w:lang w:val="en-US"/>
          <w:rPrChange w:id="2125" w:author="Cillian.McHugh" w:date="2025-10-15T16:05:00Z" w16du:dateUtc="2025-10-15T15:05:00Z">
            <w:rPr>
              <w:lang w:val="en-US"/>
            </w:rPr>
          </w:rPrChange>
        </w:rPr>
        <w:fldChar w:fldCharType="begin"/>
      </w:r>
      <w:r w:rsidR="00D617C1" w:rsidRPr="00B1216F">
        <w:rPr>
          <w:highlight w:val="yellow"/>
          <w:lang w:val="en-US"/>
          <w:rPrChange w:id="2126" w:author="Cillian.McHugh" w:date="2025-10-15T16:05:00Z" w16du:dateUtc="2025-10-15T15:05:00Z">
            <w:rPr>
              <w:lang w:val="en-US"/>
            </w:rPr>
          </w:rPrChange>
        </w:rPr>
        <w:instrText xml:space="preserve"> ADDIN ZOTERO_ITEM CSL_CITATION {"citationID":"jfJ2P7hn","properties":{"formattedCitation":"(taken from Gamliel et al., 2017)","plainCitation":"(taken from Gamliel et al., 2017)","noteIndex":0},"citationItems":[{"id":14608,"uris":["http://zotero.org/users/1340199/items/7FGIIEGH"],"itemData":{"id":14608,"type":"article-journal","abstract":"Construal level theory predicts that people will judge immoral events more harshly when these are presented in a way that elicits a higher construal level, relative to a lower construal level. Previous research supported this prediction using an Israeli sample but not a U.S. sample. This article compared Israeli and U.S. samples with respect to the interactive effect of utility and construal level on unethical behavioral intentions. We found that construal level did not affect unethical behavioral intentions in either the U.S. samples for low-utility level or the Israeli samples for low- and high-utility levels. In contrast, construal level affected unethical behavioral intentions in the U.S. sample for high-utility level: unethical behavioral intentions were higher in the low-construal level compared to the high-construal level. We discuss these findings and suggest additional factors that challenge arguments concerning the direct effect of construal level on unethical behavior.","container-title":"The Journal of Social Psychology","DOI":"10.1080/00224545.2016.1208139","ISSN":"0022-4545","issue":"2","note":"publisher: Routledge\n_eprint: https://doi.org/10.1080/00224545.2016.1208139\nPMID: 27385444","page":"211-222","source":"Taylor and Francis+NEJM","title":"The effect of construal level on unethical behavior","volume":"157","author":[{"family":"Gamliel","given":"Eyal"},{"family":"Kreiner","given":"Hamutal"},{"family":"McElroy","given":"Todd"}],"issued":{"date-parts":[["2017",3,4]]},"citation-key":"gamliel_effect_2017"},"prefix":"taken from"}],"schema":"https://github.com/citation-style-language/schema/raw/master/csl-citation.json"} </w:instrText>
      </w:r>
      <w:r w:rsidR="00D617C1" w:rsidRPr="00B1216F">
        <w:rPr>
          <w:highlight w:val="yellow"/>
          <w:lang w:val="en-US"/>
          <w:rPrChange w:id="2127" w:author="Cillian.McHugh" w:date="2025-10-15T16:05:00Z" w16du:dateUtc="2025-10-15T15:05:00Z">
            <w:rPr>
              <w:lang w:val="en-US"/>
            </w:rPr>
          </w:rPrChange>
        </w:rPr>
        <w:fldChar w:fldCharType="separate"/>
      </w:r>
      <w:r w:rsidR="00D617C1" w:rsidRPr="00B1216F">
        <w:rPr>
          <w:highlight w:val="yellow"/>
          <w:rPrChange w:id="2128" w:author="Cillian.McHugh" w:date="2025-10-15T16:05:00Z" w16du:dateUtc="2025-10-15T15:05:00Z">
            <w:rPr/>
          </w:rPrChange>
        </w:rPr>
        <w:t>(taken from Gamliel et al., 2017)</w:t>
      </w:r>
      <w:r w:rsidR="00D617C1" w:rsidRPr="00B1216F">
        <w:rPr>
          <w:highlight w:val="yellow"/>
          <w:lang w:val="en-US"/>
          <w:rPrChange w:id="2129" w:author="Cillian.McHugh" w:date="2025-10-15T16:05:00Z" w16du:dateUtc="2025-10-15T15:05:00Z">
            <w:rPr>
              <w:lang w:val="en-US"/>
            </w:rPr>
          </w:rPrChange>
        </w:rPr>
        <w:fldChar w:fldCharType="end"/>
      </w:r>
    </w:p>
    <w:p w14:paraId="63D2F7A3" w14:textId="51C3F42B" w:rsidR="007F3944" w:rsidRPr="007F3944" w:rsidDel="008D7C43" w:rsidRDefault="001503EA" w:rsidP="007F3944">
      <w:pPr>
        <w:rPr>
          <w:del w:id="2130" w:author="Cillian.McHugh" w:date="2025-09-29T14:27:00Z" w16du:dateUtc="2025-09-29T13:27:00Z"/>
          <w:lang w:val="en-US"/>
        </w:rPr>
      </w:pPr>
      <w:ins w:id="2131" w:author="Cillian.McHugh" w:date="2025-09-30T20:53:00Z" w16du:dateUtc="2025-09-30T19:53:00Z">
        <w:r>
          <w:rPr>
            <w:lang w:val="en-US"/>
          </w:rPr>
          <w:t xml:space="preserve">Following these initial instructions, </w:t>
        </w:r>
      </w:ins>
      <w:del w:id="2132" w:author="Cillian.McHugh" w:date="2025-09-29T14:27:00Z" w16du:dateUtc="2025-09-29T13:27:00Z">
        <w:r w:rsidR="007F3944" w:rsidRPr="007F3944" w:rsidDel="008D7C43">
          <w:rPr>
            <w:lang w:val="en-US"/>
          </w:rPr>
          <w:delText>In the social distance control condition, participants will not receive instructions to think about the scenario/questions from a perspective other than their own. They will simply be told that the following page contains a description of a scenario and a series of questions relating to the scenario.</w:delText>
        </w:r>
      </w:del>
    </w:p>
    <w:p w14:paraId="323FE3E7" w14:textId="1510AC79" w:rsidR="007F3944" w:rsidRPr="007F3944" w:rsidDel="008D7C43" w:rsidRDefault="007F3944" w:rsidP="007F3944">
      <w:pPr>
        <w:rPr>
          <w:del w:id="2133" w:author="Cillian.McHugh" w:date="2025-09-29T14:27:00Z" w16du:dateUtc="2025-09-29T13:27:00Z"/>
          <w:lang w:val="en-US"/>
        </w:rPr>
      </w:pPr>
      <w:del w:id="2134" w:author="Cillian.McHugh" w:date="2025-09-29T14:27:00Z" w16du:dateUtc="2025-09-29T13:27:00Z">
        <w:r w:rsidRPr="007F3944" w:rsidDel="008D7C43">
          <w:rPr>
            <w:lang w:val="en-US"/>
          </w:rPr>
          <w:delText>In the increased social distance (manipulation) condition, participants will be introduced to a student (Alex) who is currently taking a course in ethics. Participants will then be told that the next page contains a scenario and a series of questions that Alex has been asked to study and complete an assignment on. Participants will be instructed to think about the scenario and the related questions from Alex’s perspective rather than their own.</w:delText>
        </w:r>
      </w:del>
    </w:p>
    <w:p w14:paraId="6C73B632" w14:textId="34E54DCD" w:rsidR="007F3944" w:rsidRPr="007F3944" w:rsidDel="008D7C43" w:rsidRDefault="007F3944" w:rsidP="007F3944">
      <w:pPr>
        <w:rPr>
          <w:del w:id="2135" w:author="Cillian.McHugh" w:date="2025-09-29T14:27:00Z" w16du:dateUtc="2025-09-29T13:27:00Z"/>
          <w:lang w:val="en-US"/>
        </w:rPr>
      </w:pPr>
      <w:del w:id="2136" w:author="Cillian.McHugh" w:date="2025-09-29T14:27:00Z" w16du:dateUtc="2025-09-29T13:27:00Z">
        <w:r w:rsidRPr="007F3944" w:rsidDel="008D7C43">
          <w:rPr>
            <w:lang w:val="en-US"/>
          </w:rPr>
          <w:delText>In the temporal distance control condition, participants will not receive instructions regarding responding to the scenario within any particular time frame.</w:delText>
        </w:r>
      </w:del>
    </w:p>
    <w:p w14:paraId="16BDC8ED" w14:textId="104C29CB" w:rsidR="007F3944" w:rsidRPr="007F3944" w:rsidDel="008D7C43" w:rsidRDefault="007F3944" w:rsidP="007F3944">
      <w:pPr>
        <w:rPr>
          <w:del w:id="2137" w:author="Cillian.McHugh" w:date="2025-09-29T14:27:00Z" w16du:dateUtc="2025-09-29T13:27:00Z"/>
          <w:lang w:val="en-US"/>
        </w:rPr>
      </w:pPr>
      <w:del w:id="2138" w:author="Cillian.McHugh" w:date="2025-09-29T14:27:00Z" w16du:dateUtc="2025-09-29T13:27:00Z">
        <w:r w:rsidRPr="007F3944" w:rsidDel="008D7C43">
          <w:rPr>
            <w:lang w:val="en-US"/>
          </w:rPr>
          <w:delText>In order to manipulate temporal distance, participants in both temporal distance manipulation conditions will be asked to consider the scenario as if it related to assignments as part of an ethics course, either imagining that they are completing such a course (social distance control group) or on behalf of Alex (increased social distance group). In the increased temporal distance condition, participants will be asked to imagine the deadline for this assignment is five weeks away. In the reduced temporal distance condition, this deadline is within 2-3 hours. A summary of the key differences between the different conditions is outlined in Figure 2 (see the supplementary materials for the full text of the instructions for each condition).</w:delText>
        </w:r>
      </w:del>
    </w:p>
    <w:p w14:paraId="09D1E426" w14:textId="7C56DCCA" w:rsidR="007F3944" w:rsidRPr="007F3944" w:rsidDel="008D7C43" w:rsidRDefault="007F3944" w:rsidP="009A1C61">
      <w:pPr>
        <w:keepNext/>
        <w:ind w:firstLine="0"/>
        <w:rPr>
          <w:del w:id="2139" w:author="Cillian.McHugh" w:date="2025-09-29T14:27:00Z" w16du:dateUtc="2025-09-29T13:27:00Z"/>
          <w:lang w:val="en-US"/>
        </w:rPr>
      </w:pPr>
      <w:del w:id="2140" w:author="Cillian.McHugh" w:date="2025-09-29T14:27:00Z" w16du:dateUtc="2025-09-29T13:27:00Z">
        <w:r w:rsidRPr="007F3944" w:rsidDel="008D7C43">
          <w:rPr>
            <w:b/>
            <w:bCs/>
            <w:lang w:val="en-US"/>
          </w:rPr>
          <w:delText>Figure 2</w:delText>
        </w:r>
      </w:del>
    </w:p>
    <w:p w14:paraId="542A342F" w14:textId="4C72C553" w:rsidR="007F3944" w:rsidRPr="007F3944" w:rsidDel="008D7C43" w:rsidRDefault="007F3944" w:rsidP="009A1C61">
      <w:pPr>
        <w:keepNext/>
        <w:ind w:firstLine="0"/>
        <w:rPr>
          <w:del w:id="2141" w:author="Cillian.McHugh" w:date="2025-09-29T14:27:00Z" w16du:dateUtc="2025-09-29T13:27:00Z"/>
          <w:lang w:val="en-US"/>
        </w:rPr>
      </w:pPr>
      <w:del w:id="2142" w:author="Cillian.McHugh" w:date="2025-09-29T14:27:00Z" w16du:dateUtc="2025-09-29T13:27:00Z">
        <w:r w:rsidRPr="007F3944" w:rsidDel="008D7C43">
          <w:rPr>
            <w:i/>
            <w:iCs/>
            <w:lang w:val="en-US"/>
          </w:rPr>
          <w:delText>Summary of the different experimental conditions</w:delText>
        </w:r>
      </w:del>
    </w:p>
    <w:p w14:paraId="7220D99F" w14:textId="4C744A7C" w:rsidR="007F3944" w:rsidRPr="007F3944" w:rsidDel="008D7C43" w:rsidRDefault="007F3944" w:rsidP="007F3944">
      <w:pPr>
        <w:ind w:firstLine="0"/>
        <w:rPr>
          <w:del w:id="2143" w:author="Cillian.McHugh" w:date="2025-09-29T14:27:00Z" w16du:dateUtc="2025-09-29T13:27:00Z"/>
          <w:lang w:val="en-US"/>
        </w:rPr>
      </w:pPr>
      <w:del w:id="2144" w:author="Cillian.McHugh" w:date="2025-09-29T14:27:00Z" w16du:dateUtc="2025-09-29T13:27:00Z">
        <w:r w:rsidRPr="007F3944" w:rsidDel="008D7C43">
          <w:rPr>
            <w:noProof/>
            <w:lang w:val="en-US"/>
          </w:rPr>
          <w:drawing>
            <wp:inline distT="0" distB="0" distL="0" distR="0" wp14:anchorId="022665EC" wp14:editId="17E343DC">
              <wp:extent cx="5943600" cy="3762375"/>
              <wp:effectExtent l="0" t="0" r="0" b="9525"/>
              <wp:docPr id="458044917" name="Picture 4" descr="A screenshot of a social medi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44917" name="Picture 4" descr="A screenshot of a social media pag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del>
    </w:p>
    <w:p w14:paraId="50080313" w14:textId="01187B44" w:rsidR="007F3944" w:rsidRPr="007F3944" w:rsidDel="001503EA" w:rsidRDefault="007F3944" w:rsidP="001503EA">
      <w:pPr>
        <w:rPr>
          <w:del w:id="2145" w:author="Cillian.McHugh" w:date="2025-09-30T21:01:00Z" w16du:dateUtc="2025-09-30T20:01:00Z"/>
          <w:lang w:val="en-US"/>
        </w:rPr>
      </w:pPr>
      <w:del w:id="2146" w:author="Cillian.McHugh" w:date="2025-09-30T20:53:00Z" w16du:dateUtc="2025-09-30T19:53:00Z">
        <w:r w:rsidRPr="007F3944" w:rsidDel="001503EA">
          <w:rPr>
            <w:lang w:val="en-US"/>
          </w:rPr>
          <w:delText xml:space="preserve">Following the experimental manipulation, </w:delText>
        </w:r>
      </w:del>
      <w:r w:rsidRPr="007F3944">
        <w:rPr>
          <w:lang w:val="en-US"/>
        </w:rPr>
        <w:t xml:space="preserve">participants will be presented with </w:t>
      </w:r>
      <w:ins w:id="2147" w:author="Cillian.McHugh" w:date="2025-09-30T20:53:00Z" w16du:dateUtc="2025-09-30T19:53:00Z">
        <w:r w:rsidR="001503EA" w:rsidRPr="00B1216F">
          <w:rPr>
            <w:highlight w:val="yellow"/>
            <w:lang w:val="en-US"/>
            <w:rPrChange w:id="2148" w:author="Cillian.McHugh" w:date="2025-10-15T16:06:00Z" w16du:dateUtc="2025-10-15T15:06:00Z">
              <w:rPr>
                <w:lang w:val="en-US"/>
              </w:rPr>
            </w:rPrChange>
          </w:rPr>
          <w:t>a series of four moral scenarios</w:t>
        </w:r>
      </w:ins>
      <w:del w:id="2149" w:author="Cillian.McHugh" w:date="2025-09-30T20:54:00Z" w16du:dateUtc="2025-09-30T19:54:00Z">
        <w:r w:rsidRPr="007F3944" w:rsidDel="001503EA">
          <w:rPr>
            <w:lang w:val="en-US"/>
          </w:rPr>
          <w:delText>one of four moral scenarios</w:delText>
        </w:r>
      </w:del>
      <w:r w:rsidRPr="007F3944">
        <w:rPr>
          <w:lang w:val="en-US"/>
        </w:rPr>
        <w:t xml:space="preserve"> (</w:t>
      </w:r>
      <w:r w:rsidRPr="007F3944">
        <w:rPr>
          <w:i/>
          <w:iCs/>
          <w:lang w:val="en-US"/>
        </w:rPr>
        <w:t>Heinz</w:t>
      </w:r>
      <w:r w:rsidRPr="007F3944">
        <w:rPr>
          <w:lang w:val="en-US"/>
        </w:rPr>
        <w:t xml:space="preserve">, </w:t>
      </w:r>
      <w:r w:rsidRPr="007F3944">
        <w:rPr>
          <w:i/>
          <w:iCs/>
          <w:lang w:val="en-US"/>
        </w:rPr>
        <w:t>Trolley</w:t>
      </w:r>
      <w:r w:rsidRPr="007F3944">
        <w:rPr>
          <w:lang w:val="en-US"/>
        </w:rPr>
        <w:t xml:space="preserve">, </w:t>
      </w:r>
      <w:r w:rsidRPr="007F3944">
        <w:rPr>
          <w:i/>
          <w:iCs/>
          <w:lang w:val="en-US"/>
        </w:rPr>
        <w:t>Jennifer</w:t>
      </w:r>
      <w:r w:rsidRPr="007F3944">
        <w:rPr>
          <w:lang w:val="en-US"/>
        </w:rPr>
        <w:t xml:space="preserve">, and </w:t>
      </w:r>
      <w:r w:rsidRPr="007F3944">
        <w:rPr>
          <w:i/>
          <w:iCs/>
          <w:lang w:val="en-US"/>
        </w:rPr>
        <w:t>Julie and Mark</w:t>
      </w:r>
      <w:r w:rsidRPr="007F3944">
        <w:rPr>
          <w:lang w:val="en-US"/>
        </w:rPr>
        <w:t>) previously used in the study of moral dumbfounding</w:t>
      </w:r>
      <w:ins w:id="2150" w:author="Cillian.McHugh" w:date="2025-09-30T20:54:00Z" w16du:dateUtc="2025-09-30T19:54:00Z">
        <w:r w:rsidR="001503EA">
          <w:rPr>
            <w:lang w:val="en-US"/>
          </w:rPr>
          <w:t xml:space="preserve"> </w:t>
        </w:r>
      </w:ins>
      <w:r w:rsidR="001503EA">
        <w:rPr>
          <w:lang w:val="en-US"/>
        </w:rPr>
        <w:fldChar w:fldCharType="begin"/>
      </w:r>
      <w:r w:rsidR="001503EA">
        <w:rPr>
          <w:lang w:val="en-US"/>
        </w:rPr>
        <w:instrText xml:space="preserve"> ADDIN ZOTERO_ITEM CSL_CITATION {"citationID":"R25u4sSh","properties":{"formattedCitation":"(McHugh et al., 2017)","plainCitation":"(McHugh et al., 2017)","noteIndex":0},"citationItems":[{"id":381,"uris":["http://zotero.org/users/1340199/items/ZTKJWDKJ"],"itemData":{"id":381,"type":"article-journal","abstract":"Moral dumbfounding is defined as maintaining a moral judgement, without supporting reasons. The most cited demonstration of dumbfounding does not identify a specific measure of dumbfounding and has not been published in peer-review form, or directly replicated. Despite limited empirical examination, dumbfounding has been widely discussed in moral psychology. The present research examines the reliability with which dumbfounding can be elicited, and aims to identify measureable indicators of dumbfounding. Study 1 aimed at establishing the effect that is reported in the literature. Participants read four scenarios and judged the actions described. An Interviewer challenged participants’ stated reasons for judgements. Dumbfounding was evoked, as measured by two indicators, admissions of not having reasons (17%), unsupported declarations (9%) with differences between scenarios. Study 2 measured dumbfounding as the selecting of an unsupported declaration as part of a computerised task. We observed high rates of dumbfounding across all scenarios. Studies 3a (college sample) and 3b (MTurk sample), addressing limitations in Study 2, replaced the unsupported declaration with an admission of having no reason, and included open-ended responses that were coded for unsupported declarations. As predicted, lower rates of dumbfounding were observed (3a 20%; 3b 16%; or 3a 32%; 3b 24% including unsupported declarations in open-ended responses). Two measures provided evidence for dumbfounding across three studies; rates varied with task type (interview/computer task), and with the particular measure being employed (admissions of not having reasons/unsupported declarations). Possible cognitive processes underlying dumbfounding and limitations of methodologies used are discussed as a means to account for this variability.","container-title":"Collabra: Psychology","DOI":"10.1525/collabra.79","ISSN":"2474-7394","issue":"1","language":"eng","license":"Authors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inferred.","note":"20 citations (Crossref/DOI) [2025-08-18]\n00000","page":"1-24","source":"www.collabra.org","title":"Searching for Moral Dumbfounding: Identifying Measurable Indicators of Moral Dumbfounding","title-short":"Searching for Moral Dumbfounding","volume":"3","author":[{"family":"McHugh","given":"Cillian"},{"family":"McGann","given":"Marek"},{"family":"Igou","given":"Eric R."},{"family":"Kinsella","given":"Elaine L."}],"issued":{"date-parts":[["2017",10,4]]},"citation-key":"mchugh_Searching_2017"}}],"schema":"https://github.com/citation-style-language/schema/raw/master/csl-citation.json"} </w:instrText>
      </w:r>
      <w:r w:rsidR="001503EA">
        <w:rPr>
          <w:lang w:val="en-US"/>
        </w:rPr>
        <w:fldChar w:fldCharType="separate"/>
      </w:r>
      <w:r w:rsidR="001503EA" w:rsidRPr="001503EA">
        <w:t>(McHugh et al., 2017)</w:t>
      </w:r>
      <w:r w:rsidR="001503EA">
        <w:rPr>
          <w:lang w:val="en-US"/>
        </w:rPr>
        <w:fldChar w:fldCharType="end"/>
      </w:r>
      <w:del w:id="2151" w:author="Cillian.McHugh" w:date="2025-09-30T20:54:00Z" w16du:dateUtc="2025-09-30T19:54:00Z">
        <w:r w:rsidRPr="007F3944" w:rsidDel="001503EA">
          <w:rPr>
            <w:lang w:val="en-US"/>
          </w:rPr>
          <w:delText xml:space="preserve"> (McHugh et al., 2017)</w:delText>
        </w:r>
      </w:del>
      <w:r w:rsidRPr="007F3944">
        <w:rPr>
          <w:lang w:val="en-US"/>
        </w:rPr>
        <w:t xml:space="preserve">, and the influences on moral dumbfounding </w:t>
      </w:r>
      <w:r w:rsidR="001503EA">
        <w:rPr>
          <w:lang w:val="en-US"/>
        </w:rPr>
        <w:fldChar w:fldCharType="begin"/>
      </w:r>
      <w:r w:rsidR="001503EA">
        <w:rPr>
          <w:lang w:val="en-US"/>
        </w:rPr>
        <w:instrText xml:space="preserve"> ADDIN ZOTERO_ITEM CSL_CITATION {"citationID":"WopxfB7w","properties":{"formattedCitation":"(McHugh, McGann, et al., 2023)","plainCitation":"(McHugh, McGann, et al., 2023)","noteIndex":0},"citationItems":[{"id":12211,"uris":["http://zotero.org/users/1340199/items/JK8BE54L"],"itemData":{"id":12211,"type":"article-journal","abstract":"Moral dumbfounding occurs when people defend a moral judgment, without reasons in support of this judgment. The phenomenon has been influential in moral psychology, however, despite its influence, it remains poorly understood. Based on the notion that cognitive load enhances biases and shortcomings in human judgment when elaboration is beneficial, we hypothesized that under cognitive load, people would be less likely to provide reasons for a judgment and more likely to be dumbfounded (or to change their judgment). In a pre-registered study (N = 1686) we tested this prediction. Our findings suggest that cognitive load reduces reason-giving, and increases dumbfounding (but does not lead to changes in judgments). Our results provide new insights into the phenomenon of moral dumbfounding while also advancing theory in moral psychology.","container-title":"Collabra: Psychology","DOI":"10.1525/collabra.73818","ISSN":"2474-7394","issue":"1","journalAbbreviation":"Collabra: Psychology","note":"3 citations (Crossref/DOI) [2025-08-18]","page":"73818","source":"Silverchair","title":"Cognitive Load Can Reduce Reason-Giving in a Moral Dumbfounding Task","volume":"9","author":[{"family":"McHugh","given":"Cillian"},{"family":"McGann","given":"Marek"},{"family":"Igou","given":"Eric R."},{"family":"Kinsella","given":"Elaine L."}],"issued":{"date-parts":[["2023",4,3]]},"citation-key":"mchugh_Cognitive_2023"}}],"schema":"https://github.com/citation-style-language/schema/raw/master/csl-citation.json"} </w:instrText>
      </w:r>
      <w:r w:rsidR="001503EA">
        <w:rPr>
          <w:lang w:val="en-US"/>
        </w:rPr>
        <w:fldChar w:fldCharType="separate"/>
      </w:r>
      <w:r w:rsidR="001503EA" w:rsidRPr="001503EA">
        <w:t>(McHugh, McGann, et al., 2023)</w:t>
      </w:r>
      <w:r w:rsidR="001503EA">
        <w:rPr>
          <w:lang w:val="en-US"/>
        </w:rPr>
        <w:fldChar w:fldCharType="end"/>
      </w:r>
      <w:del w:id="2152" w:author="Cillian.McHugh" w:date="2025-09-30T20:55:00Z" w16du:dateUtc="2025-09-30T19:55:00Z">
        <w:r w:rsidRPr="007F3944" w:rsidDel="001503EA">
          <w:rPr>
            <w:lang w:val="en-US"/>
          </w:rPr>
          <w:delText>(McHugh, McGann, et al., 2023)</w:delText>
        </w:r>
      </w:del>
      <w:r w:rsidRPr="007F3944">
        <w:rPr>
          <w:lang w:val="en-US"/>
        </w:rPr>
        <w:t>.</w:t>
      </w:r>
      <w:ins w:id="2153" w:author="Cillian.McHugh" w:date="2025-10-14T23:52:00Z" w16du:dateUtc="2025-10-14T22:52:00Z">
        <w:r w:rsidR="00C70D26">
          <w:rPr>
            <w:lang w:val="en-US"/>
          </w:rPr>
          <w:t xml:space="preserve"> </w:t>
        </w:r>
        <w:r w:rsidR="00C70D26" w:rsidRPr="00B1216F">
          <w:rPr>
            <w:highlight w:val="yellow"/>
            <w:lang w:val="en-US"/>
            <w:rPrChange w:id="2154" w:author="Cillian.McHugh" w:date="2025-10-15T16:06:00Z" w16du:dateUtc="2025-10-15T15:06:00Z">
              <w:rPr>
                <w:lang w:val="en-US"/>
              </w:rPr>
            </w:rPrChange>
          </w:rPr>
          <w:t xml:space="preserve">These scenarios will be used to manipulate ambiguity, with </w:t>
        </w:r>
        <w:r w:rsidR="00C70D26" w:rsidRPr="00B1216F">
          <w:rPr>
            <w:i/>
            <w:iCs/>
            <w:highlight w:val="yellow"/>
            <w:lang w:val="en-US"/>
            <w:rPrChange w:id="2155" w:author="Cillian.McHugh" w:date="2025-10-15T16:06:00Z" w16du:dateUtc="2025-10-15T15:06:00Z">
              <w:rPr>
                <w:i/>
                <w:iCs/>
                <w:lang w:val="en-US"/>
              </w:rPr>
            </w:rPrChange>
          </w:rPr>
          <w:t>Heinz</w:t>
        </w:r>
        <w:r w:rsidR="00C70D26" w:rsidRPr="00B1216F">
          <w:rPr>
            <w:highlight w:val="yellow"/>
            <w:lang w:val="en-US"/>
            <w:rPrChange w:id="2156" w:author="Cillian.McHugh" w:date="2025-10-15T16:06:00Z" w16du:dateUtc="2025-10-15T15:06:00Z">
              <w:rPr>
                <w:lang w:val="en-US"/>
              </w:rPr>
            </w:rPrChange>
          </w:rPr>
          <w:t xml:space="preserve"> and </w:t>
        </w:r>
        <w:r w:rsidR="00C70D26" w:rsidRPr="00B1216F">
          <w:rPr>
            <w:i/>
            <w:iCs/>
            <w:highlight w:val="yellow"/>
            <w:lang w:val="en-US"/>
            <w:rPrChange w:id="2157" w:author="Cillian.McHugh" w:date="2025-10-15T16:06:00Z" w16du:dateUtc="2025-10-15T15:06:00Z">
              <w:rPr>
                <w:i/>
                <w:iCs/>
                <w:lang w:val="en-US"/>
              </w:rPr>
            </w:rPrChange>
          </w:rPr>
          <w:t>Trolley</w:t>
        </w:r>
        <w:r w:rsidR="00C70D26" w:rsidRPr="00B1216F">
          <w:rPr>
            <w:highlight w:val="yellow"/>
            <w:lang w:val="en-US"/>
            <w:rPrChange w:id="2158" w:author="Cillian.McHugh" w:date="2025-10-15T16:06:00Z" w16du:dateUtc="2025-10-15T15:06:00Z">
              <w:rPr>
                <w:lang w:val="en-US"/>
              </w:rPr>
            </w:rPrChange>
          </w:rPr>
          <w:t xml:space="preserve"> </w:t>
        </w:r>
      </w:ins>
      <w:ins w:id="2159" w:author="Cillian.McHugh" w:date="2025-10-14T23:53:00Z" w16du:dateUtc="2025-10-14T22:53:00Z">
        <w:r w:rsidR="00C70D26" w:rsidRPr="00B1216F">
          <w:rPr>
            <w:highlight w:val="yellow"/>
            <w:lang w:val="en-US"/>
            <w:rPrChange w:id="2160" w:author="Cillian.McHugh" w:date="2025-10-15T16:06:00Z" w16du:dateUtc="2025-10-15T15:06:00Z">
              <w:rPr>
                <w:lang w:val="en-US"/>
              </w:rPr>
            </w:rPrChange>
          </w:rPr>
          <w:t xml:space="preserve">as ambiguous scenarios, and </w:t>
        </w:r>
        <w:r w:rsidR="00C70D26" w:rsidRPr="00B1216F">
          <w:rPr>
            <w:i/>
            <w:iCs/>
            <w:highlight w:val="yellow"/>
            <w:lang w:val="en-US"/>
            <w:rPrChange w:id="2161" w:author="Cillian.McHugh" w:date="2025-10-15T16:06:00Z" w16du:dateUtc="2025-10-15T15:06:00Z">
              <w:rPr>
                <w:i/>
                <w:iCs/>
                <w:lang w:val="en-US"/>
              </w:rPr>
            </w:rPrChange>
          </w:rPr>
          <w:t>Julie and Mark</w:t>
        </w:r>
        <w:r w:rsidR="00C70D26" w:rsidRPr="00B1216F">
          <w:rPr>
            <w:highlight w:val="yellow"/>
            <w:lang w:val="en-US"/>
            <w:rPrChange w:id="2162" w:author="Cillian.McHugh" w:date="2025-10-15T16:06:00Z" w16du:dateUtc="2025-10-15T15:06:00Z">
              <w:rPr>
                <w:lang w:val="en-US"/>
              </w:rPr>
            </w:rPrChange>
          </w:rPr>
          <w:t xml:space="preserve"> and </w:t>
        </w:r>
        <w:r w:rsidR="00C70D26" w:rsidRPr="00B1216F">
          <w:rPr>
            <w:i/>
            <w:iCs/>
            <w:highlight w:val="yellow"/>
            <w:lang w:val="en-US"/>
            <w:rPrChange w:id="2163" w:author="Cillian.McHugh" w:date="2025-10-15T16:06:00Z" w16du:dateUtc="2025-10-15T15:06:00Z">
              <w:rPr>
                <w:i/>
                <w:iCs/>
                <w:lang w:val="en-US"/>
              </w:rPr>
            </w:rPrChange>
          </w:rPr>
          <w:t>Jennifer</w:t>
        </w:r>
        <w:r w:rsidR="00C70D26" w:rsidRPr="00B1216F">
          <w:rPr>
            <w:highlight w:val="yellow"/>
            <w:lang w:val="en-US"/>
            <w:rPrChange w:id="2164" w:author="Cillian.McHugh" w:date="2025-10-15T16:06:00Z" w16du:dateUtc="2025-10-15T15:06:00Z">
              <w:rPr>
                <w:lang w:val="en-US"/>
              </w:rPr>
            </w:rPrChange>
          </w:rPr>
          <w:t xml:space="preserve"> as unambiguous scenarios.</w:t>
        </w:r>
      </w:ins>
      <w:r w:rsidRPr="007F3944">
        <w:rPr>
          <w:lang w:val="en-US"/>
        </w:rPr>
        <w:t xml:space="preserve"> Participants will be asked to rate on a 7-point Likert scale how right or wrong the behavior described is (where 1 = </w:t>
      </w:r>
      <w:r w:rsidRPr="007F3944">
        <w:rPr>
          <w:i/>
          <w:iCs/>
          <w:lang w:val="en-US"/>
        </w:rPr>
        <w:t>morally wrong</w:t>
      </w:r>
      <w:r w:rsidRPr="007F3944">
        <w:rPr>
          <w:lang w:val="en-US"/>
        </w:rPr>
        <w:t xml:space="preserve">; 4 = </w:t>
      </w:r>
      <w:r w:rsidRPr="007F3944">
        <w:rPr>
          <w:i/>
          <w:iCs/>
          <w:lang w:val="en-US"/>
        </w:rPr>
        <w:t>neutral</w:t>
      </w:r>
      <w:r w:rsidRPr="007F3944">
        <w:rPr>
          <w:lang w:val="en-US"/>
        </w:rPr>
        <w:t xml:space="preserve">; 7 = </w:t>
      </w:r>
      <w:r w:rsidRPr="007F3944">
        <w:rPr>
          <w:i/>
          <w:iCs/>
          <w:lang w:val="en-US"/>
        </w:rPr>
        <w:t>morally right</w:t>
      </w:r>
      <w:r w:rsidRPr="007F3944">
        <w:rPr>
          <w:lang w:val="en-US"/>
        </w:rPr>
        <w:t xml:space="preserve">), as well as their confidence in this judgment (where 1 = </w:t>
      </w:r>
      <w:r w:rsidRPr="007F3944">
        <w:rPr>
          <w:i/>
          <w:iCs/>
          <w:lang w:val="en-US"/>
        </w:rPr>
        <w:t>not at all confident</w:t>
      </w:r>
      <w:r w:rsidRPr="007F3944">
        <w:rPr>
          <w:lang w:val="en-US"/>
        </w:rPr>
        <w:t xml:space="preserve">; 7 = </w:t>
      </w:r>
      <w:r w:rsidRPr="007F3944">
        <w:rPr>
          <w:i/>
          <w:iCs/>
          <w:lang w:val="en-US"/>
        </w:rPr>
        <w:t>extremely confident</w:t>
      </w:r>
      <w:r w:rsidRPr="007F3944">
        <w:rPr>
          <w:lang w:val="en-US"/>
        </w:rPr>
        <w:t xml:space="preserve">). </w:t>
      </w:r>
      <w:ins w:id="2165" w:author="Cillian.McHugh" w:date="2025-09-30T20:59:00Z" w16du:dateUtc="2025-09-30T19:59:00Z">
        <w:r w:rsidR="001503EA" w:rsidRPr="00B1216F">
          <w:rPr>
            <w:highlight w:val="yellow"/>
            <w:lang w:val="en-US"/>
            <w:rPrChange w:id="2166" w:author="Cillian.McHugh" w:date="2025-10-15T16:06:00Z" w16du:dateUtc="2025-10-15T15:06:00Z">
              <w:rPr>
                <w:lang w:val="en-US"/>
              </w:rPr>
            </w:rPrChange>
          </w:rPr>
          <w:t>Participants will then be</w:t>
        </w:r>
        <w:r w:rsidR="001503EA">
          <w:rPr>
            <w:lang w:val="en-US"/>
          </w:rPr>
          <w:t xml:space="preserve"> </w:t>
        </w:r>
      </w:ins>
      <w:del w:id="2167" w:author="Cillian.McHugh" w:date="2025-09-30T20:59:00Z" w16du:dateUtc="2025-09-30T19:59:00Z">
        <w:r w:rsidRPr="007F3944" w:rsidDel="001503EA">
          <w:rPr>
            <w:lang w:val="en-US"/>
          </w:rPr>
          <w:delText xml:space="preserve">Participants will then be given an opportunity to provide reasons for their judgment. Following this, participants will be </w:delText>
        </w:r>
      </w:del>
      <w:r w:rsidRPr="007F3944">
        <w:rPr>
          <w:lang w:val="en-US"/>
        </w:rPr>
        <w:t>presented with a series of counter-arguments, which refute commonly used justifications for rating the behavior as “wrong” (see supplementary materials for full text of scenarios and all counter-arguments).</w:t>
      </w:r>
    </w:p>
    <w:p w14:paraId="0E0FA4D5" w14:textId="5483D082" w:rsidR="001503EA" w:rsidRDefault="001503EA" w:rsidP="007F3944">
      <w:pPr>
        <w:rPr>
          <w:ins w:id="2168" w:author="Cillian.McHugh" w:date="2025-09-30T21:01:00Z" w16du:dateUtc="2025-09-30T20:01:00Z"/>
          <w:lang w:val="en-US"/>
        </w:rPr>
      </w:pPr>
      <w:ins w:id="2169" w:author="Cillian.McHugh" w:date="2025-09-30T21:01:00Z" w16du:dateUtc="2025-09-30T20:01:00Z">
        <w:r>
          <w:rPr>
            <w:lang w:val="en-US"/>
          </w:rPr>
          <w:t xml:space="preserve"> </w:t>
        </w:r>
      </w:ins>
      <w:r w:rsidR="007F3944" w:rsidRPr="007F3944">
        <w:rPr>
          <w:lang w:val="en-US"/>
        </w:rPr>
        <w:t xml:space="preserve">After each </w:t>
      </w:r>
      <w:proofErr w:type="gramStart"/>
      <w:r w:rsidR="007F3944" w:rsidRPr="007F3944">
        <w:rPr>
          <w:lang w:val="en-US"/>
        </w:rPr>
        <w:t>counter-argument</w:t>
      </w:r>
      <w:proofErr w:type="gramEnd"/>
      <w:r w:rsidR="007F3944" w:rsidRPr="007F3944">
        <w:rPr>
          <w:lang w:val="en-US"/>
        </w:rPr>
        <w:t xml:space="preserve">, participants will be asked if they </w:t>
      </w:r>
      <w:del w:id="2170" w:author="Cillian.McHugh" w:date="2025-09-30T20:59:00Z" w16du:dateUtc="2025-09-30T19:59:00Z">
        <w:r w:rsidR="007F3944" w:rsidRPr="007F3944" w:rsidDel="001503EA">
          <w:rPr>
            <w:lang w:val="en-US"/>
          </w:rPr>
          <w:delText xml:space="preserve">(or Alex) </w:delText>
        </w:r>
      </w:del>
      <w:r w:rsidR="007F3944" w:rsidRPr="007F3944">
        <w:rPr>
          <w:lang w:val="en-US"/>
        </w:rPr>
        <w:t>view</w:t>
      </w:r>
      <w:del w:id="2171" w:author="Cillian.McHugh" w:date="2025-09-30T20:59:00Z" w16du:dateUtc="2025-09-30T19:59:00Z">
        <w:r w:rsidR="007F3944" w:rsidRPr="007F3944" w:rsidDel="001503EA">
          <w:rPr>
            <w:lang w:val="en-US"/>
          </w:rPr>
          <w:delText xml:space="preserve"> </w:delText>
        </w:r>
      </w:del>
      <w:ins w:id="2172" w:author="Cillian.McHugh" w:date="2025-09-30T20:59:00Z" w16du:dateUtc="2025-09-30T19:59:00Z">
        <w:r>
          <w:rPr>
            <w:lang w:val="en-US"/>
          </w:rPr>
          <w:t xml:space="preserve"> </w:t>
        </w:r>
      </w:ins>
      <w:del w:id="2173" w:author="Cillian.McHugh" w:date="2025-09-30T20:59:00Z" w16du:dateUtc="2025-09-30T19:59:00Z">
        <w:r w:rsidR="007F3944" w:rsidRPr="007F3944" w:rsidDel="001503EA">
          <w:rPr>
            <w:lang w:val="en-US"/>
          </w:rPr>
          <w:delText xml:space="preserve">(should rate) </w:delText>
        </w:r>
      </w:del>
      <w:r w:rsidR="007F3944" w:rsidRPr="007F3944">
        <w:rPr>
          <w:lang w:val="en-US"/>
        </w:rPr>
        <w:t>the behavior as wrong</w:t>
      </w:r>
      <w:ins w:id="2174" w:author="Cillian.McHugh" w:date="2025-10-08T16:54:00Z" w16du:dateUtc="2025-10-08T15:54:00Z">
        <w:r w:rsidR="00F8544E">
          <w:rPr>
            <w:lang w:val="en-US"/>
          </w:rPr>
          <w:t xml:space="preserve"> </w:t>
        </w:r>
        <w:r w:rsidR="00F8544E" w:rsidRPr="00B1216F">
          <w:rPr>
            <w:highlight w:val="yellow"/>
            <w:lang w:val="en-US"/>
            <w:rPrChange w:id="2175" w:author="Cillian.McHugh" w:date="2025-10-15T16:06:00Z" w16du:dateUtc="2025-10-15T15:06:00Z">
              <w:rPr>
                <w:lang w:val="en-US"/>
              </w:rPr>
            </w:rPrChange>
          </w:rPr>
          <w:t>(yes/no)</w:t>
        </w:r>
      </w:ins>
      <w:r w:rsidR="007F3944" w:rsidRPr="00B1216F">
        <w:rPr>
          <w:highlight w:val="yellow"/>
          <w:lang w:val="en-US"/>
          <w:rPrChange w:id="2176" w:author="Cillian.McHugh" w:date="2025-10-15T16:06:00Z" w16du:dateUtc="2025-10-15T15:06:00Z">
            <w:rPr>
              <w:lang w:val="en-US"/>
            </w:rPr>
          </w:rPrChange>
        </w:rPr>
        <w:t>,</w:t>
      </w:r>
      <w:r w:rsidR="007F3944" w:rsidRPr="007F3944">
        <w:rPr>
          <w:lang w:val="en-US"/>
        </w:rPr>
        <w:t xml:space="preserve"> and if they have a reason for this judgment</w:t>
      </w:r>
      <w:ins w:id="2177" w:author="Cillian.McHugh" w:date="2025-10-08T16:54:00Z" w16du:dateUtc="2025-10-08T15:54:00Z">
        <w:r w:rsidR="00F8544E">
          <w:rPr>
            <w:lang w:val="en-US"/>
          </w:rPr>
          <w:t xml:space="preserve"> </w:t>
        </w:r>
        <w:r w:rsidR="00F8544E" w:rsidRPr="00B1216F">
          <w:rPr>
            <w:highlight w:val="yellow"/>
            <w:lang w:val="en-US"/>
            <w:rPrChange w:id="2178" w:author="Cillian.McHugh" w:date="2025-10-15T16:06:00Z" w16du:dateUtc="2025-10-15T15:06:00Z">
              <w:rPr>
                <w:lang w:val="en-US"/>
              </w:rPr>
            </w:rPrChange>
          </w:rPr>
          <w:t>(yes</w:t>
        </w:r>
      </w:ins>
      <w:ins w:id="2179" w:author="Cillian.McHugh" w:date="2025-10-08T16:55:00Z" w16du:dateUtc="2025-10-08T15:55:00Z">
        <w:r w:rsidR="00F8544E" w:rsidRPr="00B1216F">
          <w:rPr>
            <w:highlight w:val="yellow"/>
            <w:lang w:val="en-US"/>
            <w:rPrChange w:id="2180" w:author="Cillian.McHugh" w:date="2025-10-15T16:06:00Z" w16du:dateUtc="2025-10-15T15:06:00Z">
              <w:rPr>
                <w:lang w:val="en-US"/>
              </w:rPr>
            </w:rPrChange>
          </w:rPr>
          <w:t>/no/unsure)</w:t>
        </w:r>
      </w:ins>
      <w:r w:rsidR="007F3944" w:rsidRPr="00B1216F">
        <w:rPr>
          <w:highlight w:val="yellow"/>
          <w:lang w:val="en-US"/>
          <w:rPrChange w:id="2181" w:author="Cillian.McHugh" w:date="2025-10-15T16:06:00Z" w16du:dateUtc="2025-10-15T15:06:00Z">
            <w:rPr>
              <w:lang w:val="en-US"/>
            </w:rPr>
          </w:rPrChange>
        </w:rPr>
        <w:t>.</w:t>
      </w:r>
    </w:p>
    <w:p w14:paraId="4BDD37D4" w14:textId="5277EBB5" w:rsidR="007F3944" w:rsidRDefault="007F3944" w:rsidP="001503EA">
      <w:pPr>
        <w:rPr>
          <w:ins w:id="2182" w:author="Cillian.McHugh" w:date="2025-09-30T21:03:00Z" w16du:dateUtc="2025-09-30T20:03:00Z"/>
          <w:lang w:val="en-US"/>
        </w:rPr>
      </w:pPr>
      <w:del w:id="2183" w:author="Cillian.McHugh" w:date="2025-09-30T21:01:00Z" w16du:dateUtc="2025-09-30T20:01:00Z">
        <w:r w:rsidRPr="007F3944" w:rsidDel="001503EA">
          <w:rPr>
            <w:lang w:val="en-US"/>
          </w:rPr>
          <w:delText xml:space="preserve"> </w:delText>
        </w:r>
      </w:del>
      <w:r w:rsidRPr="007F3944">
        <w:rPr>
          <w:lang w:val="en-US"/>
        </w:rPr>
        <w:t xml:space="preserve">Following the counter-arguments and related questions, dumbfounding will be measured using the critical slide </w:t>
      </w:r>
      <w:r w:rsidR="001503EA">
        <w:rPr>
          <w:lang w:val="en-US"/>
        </w:rPr>
        <w:fldChar w:fldCharType="begin"/>
      </w:r>
      <w:r w:rsidR="001503EA">
        <w:rPr>
          <w:lang w:val="en-US"/>
        </w:rPr>
        <w:instrText xml:space="preserve"> ADDIN ZOTERO_ITEM CSL_CITATION {"citationID":"OTWrV6Lf","properties":{"formattedCitation":"(McHugh et al., 2017)","plainCitation":"(McHugh et al., 2017)","noteIndex":0},"citationItems":[{"id":381,"uris":["http://zotero.org/users/1340199/items/ZTKJWDKJ"],"itemData":{"id":381,"type":"article-journal","abstract":"Moral dumbfounding is defined as maintaining a moral judgement, without supporting reasons. The most cited demonstration of dumbfounding does not identify a specific measure of dumbfounding and has not been published in peer-review form, or directly replicated. Despite limited empirical examination, dumbfounding has been widely discussed in moral psychology. The present research examines the reliability with which dumbfounding can be elicited, and aims to identify measureable indicators of dumbfounding. Study 1 aimed at establishing the effect that is reported in the literature. Participants read four scenarios and judged the actions described. An Interviewer challenged participants’ stated reasons for judgements. Dumbfounding was evoked, as measured by two indicators, admissions of not having reasons (17%), unsupported declarations (9%) with differences between scenarios. Study 2 measured dumbfounding as the selecting of an unsupported declaration as part of a computerised task. We observed high rates of dumbfounding across all scenarios. Studies 3a (college sample) and 3b (MTurk sample), addressing limitations in Study 2, replaced the unsupported declaration with an admission of having no reason, and included open-ended responses that were coded for unsupported declarations. As predicted, lower rates of dumbfounding were observed (3a 20%; 3b 16%; or 3a 32%; 3b 24% including unsupported declarations in open-ended responses). Two measures provided evidence for dumbfounding across three studies; rates varied with task type (interview/computer task), and with the particular measure being employed (admissions of not having reasons/unsupported declarations). Possible cognitive processes underlying dumbfounding and limitations of methodologies used are discussed as a means to account for this variability.","container-title":"Collabra: Psychology","DOI":"10.1525/collabra.79","ISSN":"2474-7394","issue":"1","language":"eng","license":"Authors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inferred.","note":"20 citations (Crossref/DOI) [2025-08-18]\n00000","page":"1-24","source":"www.collabra.org","title":"Searching for Moral Dumbfounding: Identifying Measurable Indicators of Moral Dumbfounding","title-short":"Searching for Moral Dumbfounding","volume":"3","author":[{"family":"McHugh","given":"Cillian"},{"family":"McGann","given":"Marek"},{"family":"Igou","given":"Eric R."},{"family":"Kinsella","given":"Elaine L."}],"issued":{"date-parts":[["2017",10,4]]},"citation-key":"mchugh_Searching_2017"}}],"schema":"https://github.com/citation-style-language/schema/raw/master/csl-citation.json"} </w:instrText>
      </w:r>
      <w:r w:rsidR="001503EA">
        <w:rPr>
          <w:lang w:val="en-US"/>
        </w:rPr>
        <w:fldChar w:fldCharType="separate"/>
      </w:r>
      <w:r w:rsidR="001503EA" w:rsidRPr="001503EA">
        <w:t>(McHugh et al., 2017)</w:t>
      </w:r>
      <w:r w:rsidR="001503EA">
        <w:rPr>
          <w:lang w:val="en-US"/>
        </w:rPr>
        <w:fldChar w:fldCharType="end"/>
      </w:r>
      <w:del w:id="2184" w:author="Cillian.McHugh" w:date="2025-09-30T21:01:00Z" w16du:dateUtc="2025-09-30T20:01:00Z">
        <w:r w:rsidRPr="007F3944" w:rsidDel="001503EA">
          <w:rPr>
            <w:lang w:val="en-US"/>
          </w:rPr>
          <w:delText>(McHugh et al., 2017)</w:delText>
        </w:r>
      </w:del>
      <w:r w:rsidRPr="007F3944">
        <w:rPr>
          <w:lang w:val="en-US"/>
        </w:rPr>
        <w:t xml:space="preserve">. This contains a statement defending the behavior and a question as to how the behavior could be wrong (e.g., “Jennifer’s actions did not harm anyone, or negatively affect anyone. How can there be anything wrong with what she did?”). There are three possible answer options (presented in randomized order): (a) “It’s wrong, and I </w:t>
      </w:r>
      <w:r w:rsidRPr="007F3944">
        <w:rPr>
          <w:lang w:val="en-US"/>
        </w:rPr>
        <w:lastRenderedPageBreak/>
        <w:t xml:space="preserve">can provide a valid reason” (reasons-giving); (b) “It’s wrong, but I can’t think of a reason” (dumbfounding: an admission of not having reasons); (c) “There is nothing wrong” (nothing-wrong). Participants who select (a) will be prompted to type a reason on the next page. </w:t>
      </w:r>
      <w:ins w:id="2185" w:author="Cillian.McHugh" w:date="2025-10-03T11:22:00Z" w16du:dateUtc="2025-10-03T10:22:00Z">
        <w:r w:rsidR="001B4DDE" w:rsidRPr="00B1216F">
          <w:rPr>
            <w:highlight w:val="yellow"/>
            <w:lang w:val="en-US"/>
            <w:rPrChange w:id="2186" w:author="Cillian.McHugh" w:date="2025-10-15T16:06:00Z" w16du:dateUtc="2025-10-15T15:06:00Z">
              <w:rPr>
                <w:lang w:val="en-US"/>
              </w:rPr>
            </w:rPrChange>
          </w:rPr>
          <w:t>Finally</w:t>
        </w:r>
      </w:ins>
      <w:ins w:id="2187" w:author="Cillian.McHugh" w:date="2025-10-03T11:23:00Z" w16du:dateUtc="2025-10-03T10:23:00Z">
        <w:r w:rsidR="001B4DDE" w:rsidRPr="00B1216F">
          <w:rPr>
            <w:highlight w:val="yellow"/>
            <w:lang w:val="en-US"/>
            <w:rPrChange w:id="2188" w:author="Cillian.McHugh" w:date="2025-10-15T16:06:00Z" w16du:dateUtc="2025-10-15T15:06:00Z">
              <w:rPr>
                <w:lang w:val="en-US"/>
              </w:rPr>
            </w:rPrChange>
          </w:rPr>
          <w:t>,</w:t>
        </w:r>
      </w:ins>
      <w:ins w:id="2189" w:author="Cillian.McHugh" w:date="2025-10-03T11:22:00Z" w16du:dateUtc="2025-10-03T10:22:00Z">
        <w:r w:rsidR="001B4DDE" w:rsidRPr="00B1216F">
          <w:rPr>
            <w:highlight w:val="yellow"/>
            <w:lang w:val="en-US"/>
            <w:rPrChange w:id="2190" w:author="Cillian.McHugh" w:date="2025-10-15T16:06:00Z" w16du:dateUtc="2025-10-15T15:06:00Z">
              <w:rPr>
                <w:lang w:val="en-US"/>
              </w:rPr>
            </w:rPrChange>
          </w:rPr>
          <w:t xml:space="preserve"> participants will rate the behavior</w:t>
        </w:r>
      </w:ins>
      <w:ins w:id="2191" w:author="Cillian.McHugh" w:date="2025-10-03T11:24:00Z" w16du:dateUtc="2025-10-03T10:24:00Z">
        <w:r w:rsidR="001B4DDE" w:rsidRPr="00B1216F">
          <w:rPr>
            <w:highlight w:val="yellow"/>
            <w:lang w:val="en-US"/>
            <w:rPrChange w:id="2192" w:author="Cillian.McHugh" w:date="2025-10-15T16:06:00Z" w16du:dateUtc="2025-10-15T15:06:00Z">
              <w:rPr>
                <w:lang w:val="en-US"/>
              </w:rPr>
            </w:rPrChange>
          </w:rPr>
          <w:t xml:space="preserve"> (again where 1 = </w:t>
        </w:r>
        <w:r w:rsidR="001B4DDE" w:rsidRPr="00B1216F">
          <w:rPr>
            <w:i/>
            <w:iCs/>
            <w:highlight w:val="yellow"/>
            <w:lang w:val="en-US"/>
            <w:rPrChange w:id="2193" w:author="Cillian.McHugh" w:date="2025-10-15T16:06:00Z" w16du:dateUtc="2025-10-15T15:06:00Z">
              <w:rPr>
                <w:i/>
                <w:iCs/>
                <w:lang w:val="en-US"/>
              </w:rPr>
            </w:rPrChange>
          </w:rPr>
          <w:t>morally wrong</w:t>
        </w:r>
        <w:r w:rsidR="001B4DDE" w:rsidRPr="00B1216F">
          <w:rPr>
            <w:highlight w:val="yellow"/>
            <w:lang w:val="en-US"/>
            <w:rPrChange w:id="2194" w:author="Cillian.McHugh" w:date="2025-10-15T16:06:00Z" w16du:dateUtc="2025-10-15T15:06:00Z">
              <w:rPr>
                <w:lang w:val="en-US"/>
              </w:rPr>
            </w:rPrChange>
          </w:rPr>
          <w:t xml:space="preserve">; 4 = </w:t>
        </w:r>
        <w:r w:rsidR="001B4DDE" w:rsidRPr="00B1216F">
          <w:rPr>
            <w:i/>
            <w:iCs/>
            <w:highlight w:val="yellow"/>
            <w:lang w:val="en-US"/>
            <w:rPrChange w:id="2195" w:author="Cillian.McHugh" w:date="2025-10-15T16:06:00Z" w16du:dateUtc="2025-10-15T15:06:00Z">
              <w:rPr>
                <w:i/>
                <w:iCs/>
                <w:lang w:val="en-US"/>
              </w:rPr>
            </w:rPrChange>
          </w:rPr>
          <w:t>neutral</w:t>
        </w:r>
        <w:r w:rsidR="001B4DDE" w:rsidRPr="00B1216F">
          <w:rPr>
            <w:highlight w:val="yellow"/>
            <w:lang w:val="en-US"/>
            <w:rPrChange w:id="2196" w:author="Cillian.McHugh" w:date="2025-10-15T16:06:00Z" w16du:dateUtc="2025-10-15T15:06:00Z">
              <w:rPr>
                <w:lang w:val="en-US"/>
              </w:rPr>
            </w:rPrChange>
          </w:rPr>
          <w:t xml:space="preserve">; 7 = </w:t>
        </w:r>
        <w:r w:rsidR="001B4DDE" w:rsidRPr="00B1216F">
          <w:rPr>
            <w:i/>
            <w:iCs/>
            <w:highlight w:val="yellow"/>
            <w:lang w:val="en-US"/>
            <w:rPrChange w:id="2197" w:author="Cillian.McHugh" w:date="2025-10-15T16:06:00Z" w16du:dateUtc="2025-10-15T15:06:00Z">
              <w:rPr>
                <w:i/>
                <w:iCs/>
                <w:lang w:val="en-US"/>
              </w:rPr>
            </w:rPrChange>
          </w:rPr>
          <w:t>morally right</w:t>
        </w:r>
        <w:r w:rsidR="001B4DDE" w:rsidRPr="00B1216F">
          <w:rPr>
            <w:highlight w:val="yellow"/>
            <w:lang w:val="en-US"/>
            <w:rPrChange w:id="2198" w:author="Cillian.McHugh" w:date="2025-10-15T16:06:00Z" w16du:dateUtc="2025-10-15T15:06:00Z">
              <w:rPr>
                <w:lang w:val="en-US"/>
              </w:rPr>
            </w:rPrChange>
          </w:rPr>
          <w:t>)</w:t>
        </w:r>
      </w:ins>
      <w:ins w:id="2199" w:author="Cillian.McHugh" w:date="2025-10-03T11:22:00Z" w16du:dateUtc="2025-10-03T10:22:00Z">
        <w:r w:rsidR="001B4DDE" w:rsidRPr="00B1216F">
          <w:rPr>
            <w:highlight w:val="yellow"/>
            <w:lang w:val="en-US"/>
            <w:rPrChange w:id="2200" w:author="Cillian.McHugh" w:date="2025-10-15T16:06:00Z" w16du:dateUtc="2025-10-15T15:06:00Z">
              <w:rPr>
                <w:lang w:val="en-US"/>
              </w:rPr>
            </w:rPrChange>
          </w:rPr>
          <w:t xml:space="preserve"> and their confidence</w:t>
        </w:r>
      </w:ins>
      <w:ins w:id="2201" w:author="Cillian.McHugh" w:date="2025-10-03T11:25:00Z" w16du:dateUtc="2025-10-03T10:25:00Z">
        <w:r w:rsidR="001B4DDE" w:rsidRPr="00B1216F">
          <w:rPr>
            <w:highlight w:val="yellow"/>
            <w:lang w:val="en-US"/>
            <w:rPrChange w:id="2202" w:author="Cillian.McHugh" w:date="2025-10-15T16:06:00Z" w16du:dateUtc="2025-10-15T15:06:00Z">
              <w:rPr>
                <w:lang w:val="en-US"/>
              </w:rPr>
            </w:rPrChange>
          </w:rPr>
          <w:t xml:space="preserve"> (where 1 = </w:t>
        </w:r>
        <w:r w:rsidR="001B4DDE" w:rsidRPr="00B1216F">
          <w:rPr>
            <w:i/>
            <w:iCs/>
            <w:highlight w:val="yellow"/>
            <w:lang w:val="en-US"/>
            <w:rPrChange w:id="2203" w:author="Cillian.McHugh" w:date="2025-10-15T16:06:00Z" w16du:dateUtc="2025-10-15T15:06:00Z">
              <w:rPr>
                <w:i/>
                <w:iCs/>
                <w:lang w:val="en-US"/>
              </w:rPr>
            </w:rPrChange>
          </w:rPr>
          <w:t>not at all confident</w:t>
        </w:r>
        <w:r w:rsidR="001B4DDE" w:rsidRPr="00B1216F">
          <w:rPr>
            <w:highlight w:val="yellow"/>
            <w:lang w:val="en-US"/>
            <w:rPrChange w:id="2204" w:author="Cillian.McHugh" w:date="2025-10-15T16:06:00Z" w16du:dateUtc="2025-10-15T15:06:00Z">
              <w:rPr>
                <w:lang w:val="en-US"/>
              </w:rPr>
            </w:rPrChange>
          </w:rPr>
          <w:t xml:space="preserve">; 7 = </w:t>
        </w:r>
        <w:r w:rsidR="001B4DDE" w:rsidRPr="00B1216F">
          <w:rPr>
            <w:i/>
            <w:iCs/>
            <w:highlight w:val="yellow"/>
            <w:lang w:val="en-US"/>
            <w:rPrChange w:id="2205" w:author="Cillian.McHugh" w:date="2025-10-15T16:06:00Z" w16du:dateUtc="2025-10-15T15:06:00Z">
              <w:rPr>
                <w:i/>
                <w:iCs/>
                <w:lang w:val="en-US"/>
              </w:rPr>
            </w:rPrChange>
          </w:rPr>
          <w:t>extremely confident</w:t>
        </w:r>
        <w:r w:rsidR="001B4DDE" w:rsidRPr="00B1216F">
          <w:rPr>
            <w:highlight w:val="yellow"/>
            <w:lang w:val="en-US"/>
            <w:rPrChange w:id="2206" w:author="Cillian.McHugh" w:date="2025-10-15T16:06:00Z" w16du:dateUtc="2025-10-15T15:06:00Z">
              <w:rPr>
                <w:lang w:val="en-US"/>
              </w:rPr>
            </w:rPrChange>
          </w:rPr>
          <w:t>)</w:t>
        </w:r>
      </w:ins>
      <w:ins w:id="2207" w:author="Cillian.McHugh" w:date="2025-10-03T11:22:00Z" w16du:dateUtc="2025-10-03T10:22:00Z">
        <w:r w:rsidR="001B4DDE" w:rsidRPr="00B1216F">
          <w:rPr>
            <w:highlight w:val="yellow"/>
            <w:lang w:val="en-US"/>
            <w:rPrChange w:id="2208" w:author="Cillian.McHugh" w:date="2025-10-15T16:06:00Z" w16du:dateUtc="2025-10-15T15:06:00Z">
              <w:rPr>
                <w:lang w:val="en-US"/>
              </w:rPr>
            </w:rPrChange>
          </w:rPr>
          <w:t xml:space="preserve"> again</w:t>
        </w:r>
        <w:r w:rsidR="001B4DDE">
          <w:rPr>
            <w:lang w:val="en-US"/>
          </w:rPr>
          <w:t xml:space="preserve">. </w:t>
        </w:r>
      </w:ins>
      <w:r w:rsidRPr="007F3944">
        <w:rPr>
          <w:lang w:val="en-US"/>
        </w:rPr>
        <w:t>We will also record participants’ response times, which may be used in future secondary and exploratory analyses.</w:t>
      </w:r>
    </w:p>
    <w:p w14:paraId="79299890" w14:textId="5EC1C57C" w:rsidR="00B20E41" w:rsidRPr="00B1216F" w:rsidRDefault="009D7453" w:rsidP="001503EA">
      <w:pPr>
        <w:rPr>
          <w:ins w:id="2209" w:author="Cillian.McHugh" w:date="2025-09-30T22:25:00Z" w16du:dateUtc="2025-09-30T21:25:00Z"/>
          <w:highlight w:val="yellow"/>
          <w:lang w:val="en-US"/>
          <w:rPrChange w:id="2210" w:author="Cillian.McHugh" w:date="2025-10-15T16:06:00Z" w16du:dateUtc="2025-10-15T15:06:00Z">
            <w:rPr>
              <w:ins w:id="2211" w:author="Cillian.McHugh" w:date="2025-09-30T22:25:00Z" w16du:dateUtc="2025-09-30T21:25:00Z"/>
              <w:lang w:val="en-US"/>
            </w:rPr>
          </w:rPrChange>
        </w:rPr>
      </w:pPr>
      <w:ins w:id="2212" w:author="Cillian.McHugh" w:date="2025-09-30T21:03:00Z" w16du:dateUtc="2025-09-30T20:03:00Z">
        <w:r w:rsidRPr="00B1216F">
          <w:rPr>
            <w:highlight w:val="yellow"/>
            <w:lang w:val="en-US"/>
            <w:rPrChange w:id="2213" w:author="Cillian.McHugh" w:date="2025-10-15T16:06:00Z" w16du:dateUtc="2025-10-15T15:06:00Z">
              <w:rPr>
                <w:lang w:val="en-US"/>
              </w:rPr>
            </w:rPrChange>
          </w:rPr>
          <w:t>Our primary measure of reason-giving</w:t>
        </w:r>
      </w:ins>
      <w:ins w:id="2214" w:author="Cillian.McHugh" w:date="2025-09-30T22:16:00Z" w16du:dateUtc="2025-09-30T21:16:00Z">
        <w:r w:rsidR="00EE442B" w:rsidRPr="00B1216F">
          <w:rPr>
            <w:highlight w:val="yellow"/>
            <w:lang w:val="en-US"/>
            <w:rPrChange w:id="2215" w:author="Cillian.McHugh" w:date="2025-10-15T16:06:00Z" w16du:dateUtc="2025-10-15T15:06:00Z">
              <w:rPr>
                <w:lang w:val="en-US"/>
              </w:rPr>
            </w:rPrChange>
          </w:rPr>
          <w:t>/dumbfounding</w:t>
        </w:r>
      </w:ins>
      <w:ins w:id="2216" w:author="Cillian.McHugh" w:date="2025-09-30T21:04:00Z" w16du:dateUtc="2025-09-30T20:04:00Z">
        <w:r w:rsidRPr="00B1216F">
          <w:rPr>
            <w:highlight w:val="yellow"/>
            <w:lang w:val="en-US"/>
            <w:rPrChange w:id="2217" w:author="Cillian.McHugh" w:date="2025-10-15T16:06:00Z" w16du:dateUtc="2025-10-15T15:06:00Z">
              <w:rPr>
                <w:lang w:val="en-US"/>
              </w:rPr>
            </w:rPrChange>
          </w:rPr>
          <w:t xml:space="preserve"> will be based on the </w:t>
        </w:r>
      </w:ins>
      <w:ins w:id="2218" w:author="Cillian.McHugh" w:date="2025-09-30T21:07:00Z" w16du:dateUtc="2025-09-30T20:07:00Z">
        <w:r w:rsidRPr="00B1216F">
          <w:rPr>
            <w:highlight w:val="yellow"/>
            <w:lang w:val="en-US"/>
            <w:rPrChange w:id="2219" w:author="Cillian.McHugh" w:date="2025-10-15T16:06:00Z" w16du:dateUtc="2025-10-15T15:06:00Z">
              <w:rPr>
                <w:lang w:val="en-US"/>
              </w:rPr>
            </w:rPrChange>
          </w:rPr>
          <w:t xml:space="preserve">responses to this critical slide </w:t>
        </w:r>
      </w:ins>
      <w:ins w:id="2220" w:author="Cillian.McHugh" w:date="2025-09-30T21:10:00Z" w16du:dateUtc="2025-09-30T20:10:00Z">
        <w:r w:rsidRPr="00B1216F">
          <w:rPr>
            <w:highlight w:val="yellow"/>
            <w:lang w:val="en-US"/>
            <w:rPrChange w:id="2221" w:author="Cillian.McHugh" w:date="2025-10-15T16:06:00Z" w16du:dateUtc="2025-10-15T15:06:00Z">
              <w:rPr>
                <w:lang w:val="en-US"/>
              </w:rPr>
            </w:rPrChange>
          </w:rPr>
          <w:t xml:space="preserve">– </w:t>
        </w:r>
      </w:ins>
      <w:ins w:id="2222" w:author="Cillian.McHugh" w:date="2025-09-30T21:09:00Z" w16du:dateUtc="2025-09-30T20:09:00Z">
        <w:r w:rsidRPr="00B1216F">
          <w:rPr>
            <w:highlight w:val="yellow"/>
            <w:lang w:val="en-US"/>
            <w:rPrChange w:id="2223" w:author="Cillian.McHugh" w:date="2025-10-15T16:06:00Z" w16du:dateUtc="2025-10-15T15:06:00Z">
              <w:rPr>
                <w:lang w:val="en-US"/>
              </w:rPr>
            </w:rPrChange>
          </w:rPr>
          <w:t>participants</w:t>
        </w:r>
      </w:ins>
      <w:ins w:id="2224" w:author="Cillian.McHugh" w:date="2025-09-30T21:10:00Z" w16du:dateUtc="2025-09-30T20:10:00Z">
        <w:r w:rsidRPr="00B1216F">
          <w:rPr>
            <w:highlight w:val="yellow"/>
            <w:lang w:val="en-US"/>
            <w:rPrChange w:id="2225" w:author="Cillian.McHugh" w:date="2025-10-15T16:06:00Z" w16du:dateUtc="2025-10-15T15:06:00Z">
              <w:rPr>
                <w:lang w:val="en-US"/>
              </w:rPr>
            </w:rPrChange>
          </w:rPr>
          <w:t xml:space="preserve"> </w:t>
        </w:r>
      </w:ins>
      <w:ins w:id="2226" w:author="Cillian.McHugh" w:date="2025-09-30T21:09:00Z" w16du:dateUtc="2025-09-30T20:09:00Z">
        <w:r w:rsidRPr="00B1216F">
          <w:rPr>
            <w:highlight w:val="yellow"/>
            <w:lang w:val="en-US"/>
            <w:rPrChange w:id="2227" w:author="Cillian.McHugh" w:date="2025-10-15T16:06:00Z" w16du:dateUtc="2025-10-15T15:06:00Z">
              <w:rPr>
                <w:lang w:val="en-US"/>
              </w:rPr>
            </w:rPrChange>
          </w:rPr>
          <w:t>who claim they have reasons will be</w:t>
        </w:r>
      </w:ins>
      <w:ins w:id="2228" w:author="Cillian.McHugh" w:date="2025-09-30T21:10:00Z" w16du:dateUtc="2025-09-30T20:10:00Z">
        <w:r w:rsidRPr="00B1216F">
          <w:rPr>
            <w:highlight w:val="yellow"/>
            <w:lang w:val="en-US"/>
            <w:rPrChange w:id="2229" w:author="Cillian.McHugh" w:date="2025-10-15T16:06:00Z" w16du:dateUtc="2025-10-15T15:06:00Z">
              <w:rPr>
                <w:lang w:val="en-US"/>
              </w:rPr>
            </w:rPrChange>
          </w:rPr>
          <w:t xml:space="preserve"> treated as if they can provide reasons, while </w:t>
        </w:r>
      </w:ins>
      <w:ins w:id="2230" w:author="Cillian.McHugh" w:date="2025-09-30T21:11:00Z" w16du:dateUtc="2025-09-30T20:11:00Z">
        <w:r w:rsidRPr="00B1216F">
          <w:rPr>
            <w:highlight w:val="yellow"/>
            <w:lang w:val="en-US"/>
            <w:rPrChange w:id="2231" w:author="Cillian.McHugh" w:date="2025-10-15T16:06:00Z" w16du:dateUtc="2025-10-15T15:06:00Z">
              <w:rPr>
                <w:lang w:val="en-US"/>
              </w:rPr>
            </w:rPrChange>
          </w:rPr>
          <w:t xml:space="preserve">only participants who </w:t>
        </w:r>
      </w:ins>
      <w:ins w:id="2232" w:author="Cillian.McHugh" w:date="2025-09-30T21:12:00Z" w16du:dateUtc="2025-09-30T20:12:00Z">
        <w:r w:rsidRPr="00B1216F">
          <w:rPr>
            <w:highlight w:val="yellow"/>
            <w:lang w:val="en-US"/>
            <w:rPrChange w:id="2233" w:author="Cillian.McHugh" w:date="2025-10-15T16:06:00Z" w16du:dateUtc="2025-10-15T15:06:00Z">
              <w:rPr>
                <w:lang w:val="en-US"/>
              </w:rPr>
            </w:rPrChange>
          </w:rPr>
          <w:t xml:space="preserve">select the admission of not having reasons will be classified as having provided a dumbfounded response. We note that this </w:t>
        </w:r>
      </w:ins>
      <w:ins w:id="2234" w:author="Cillian.McHugh" w:date="2025-09-30T21:18:00Z" w16du:dateUtc="2025-09-30T20:18:00Z">
        <w:r w:rsidR="004E2ED7" w:rsidRPr="00B1216F">
          <w:rPr>
            <w:highlight w:val="yellow"/>
            <w:lang w:val="en-US"/>
            <w:rPrChange w:id="2235" w:author="Cillian.McHugh" w:date="2025-10-15T16:06:00Z" w16du:dateUtc="2025-10-15T15:06:00Z">
              <w:rPr>
                <w:lang w:val="en-US"/>
              </w:rPr>
            </w:rPrChange>
          </w:rPr>
          <w:t>is</w:t>
        </w:r>
      </w:ins>
      <w:ins w:id="2236" w:author="Cillian.McHugh" w:date="2025-09-30T21:12:00Z" w16du:dateUtc="2025-09-30T20:12:00Z">
        <w:r w:rsidRPr="00B1216F">
          <w:rPr>
            <w:highlight w:val="yellow"/>
            <w:lang w:val="en-US"/>
            <w:rPrChange w:id="2237" w:author="Cillian.McHugh" w:date="2025-10-15T16:06:00Z" w16du:dateUtc="2025-10-15T15:06:00Z">
              <w:rPr>
                <w:lang w:val="en-US"/>
              </w:rPr>
            </w:rPrChange>
          </w:rPr>
          <w:t xml:space="preserve"> </w:t>
        </w:r>
      </w:ins>
      <w:ins w:id="2238" w:author="Cillian.McHugh" w:date="2025-09-30T21:13:00Z" w16du:dateUtc="2025-09-30T20:13:00Z">
        <w:r w:rsidR="004E2ED7" w:rsidRPr="00B1216F">
          <w:rPr>
            <w:highlight w:val="yellow"/>
            <w:lang w:val="en-US"/>
            <w:rPrChange w:id="2239" w:author="Cillian.McHugh" w:date="2025-10-15T16:06:00Z" w16du:dateUtc="2025-10-15T15:06:00Z">
              <w:rPr>
                <w:lang w:val="en-US"/>
              </w:rPr>
            </w:rPrChange>
          </w:rPr>
          <w:t>a conservative measure of dumbfounded responding</w:t>
        </w:r>
      </w:ins>
      <w:ins w:id="2240" w:author="Cillian.McHugh" w:date="2025-09-30T21:17:00Z" w16du:dateUtc="2025-09-30T20:17:00Z">
        <w:r w:rsidR="004E2ED7" w:rsidRPr="00B1216F">
          <w:rPr>
            <w:highlight w:val="yellow"/>
            <w:lang w:val="en-US"/>
            <w:rPrChange w:id="2241" w:author="Cillian.McHugh" w:date="2025-10-15T16:06:00Z" w16du:dateUtc="2025-10-15T15:06:00Z">
              <w:rPr>
                <w:lang w:val="en-US"/>
              </w:rPr>
            </w:rPrChange>
          </w:rPr>
          <w:t xml:space="preserve"> </w:t>
        </w:r>
      </w:ins>
      <w:r w:rsidR="004E2ED7" w:rsidRPr="00B1216F">
        <w:rPr>
          <w:highlight w:val="yellow"/>
          <w:lang w:val="en-US"/>
          <w:rPrChange w:id="2242" w:author="Cillian.McHugh" w:date="2025-10-15T16:06:00Z" w16du:dateUtc="2025-10-15T15:06:00Z">
            <w:rPr>
              <w:lang w:val="en-US"/>
            </w:rPr>
          </w:rPrChange>
        </w:rPr>
        <w:fldChar w:fldCharType="begin"/>
      </w:r>
      <w:r w:rsidR="004E2ED7" w:rsidRPr="00B1216F">
        <w:rPr>
          <w:highlight w:val="yellow"/>
          <w:lang w:val="en-US"/>
          <w:rPrChange w:id="2243" w:author="Cillian.McHugh" w:date="2025-10-15T16:06:00Z" w16du:dateUtc="2025-10-15T15:06:00Z">
            <w:rPr>
              <w:lang w:val="en-US"/>
            </w:rPr>
          </w:rPrChange>
        </w:rPr>
        <w:instrText xml:space="preserve"> ADDIN ZOTERO_ITEM CSL_CITATION {"citationID":"frD1KyG1","properties":{"formattedCitation":"(for discussion see McHugh et al., 2017; McHugh, McGann, et al., 2023)","plainCitation":"(for discussion see McHugh et al., 2017; McHugh, McGann, et al., 2023)","noteIndex":0},"citationItems":[{"id":381,"uris":["http://zotero.org/users/1340199/items/ZTKJWDKJ"],"itemData":{"id":381,"type":"article-journal","abstract":"Moral dumbfounding is defined as maintaining a moral judgement, without supporting reasons. The most cited demonstration of dumbfounding does not identify a specific measure of dumbfounding and has not been published in peer-review form, or directly replicated. Despite limited empirical examination, dumbfounding has been widely discussed in moral psychology. The present research examines the reliability with which dumbfounding can be elicited, and aims to identify measureable indicators of dumbfounding. Study 1 aimed at establishing the effect that is reported in the literature. Participants read four scenarios and judged the actions described. An Interviewer challenged participants’ stated reasons for judgements. Dumbfounding was evoked, as measured by two indicators, admissions of not having reasons (17%), unsupported declarations (9%) with differences between scenarios. Study 2 measured dumbfounding as the selecting of an unsupported declaration as part of a computerised task. We observed high rates of dumbfounding across all scenarios. Studies 3a (college sample) and 3b (MTurk sample), addressing limitations in Study 2, replaced the unsupported declaration with an admission of having no reason, and included open-ended responses that were coded for unsupported declarations. As predicted, lower rates of dumbfounding were observed (3a 20%; 3b 16%; or 3a 32%; 3b 24% including unsupported declarations in open-ended responses). Two measures provided evidence for dumbfounding across three studies; rates varied with task type (interview/computer task), and with the particular measure being employed (admissions of not having reasons/unsupported declarations). Possible cognitive processes underlying dumbfounding and limitations of methodologies used are discussed as a means to account for this variability.","container-title":"Collabra: Psychology","DOI":"10.1525/collabra.79","ISSN":"2474-7394","issue":"1","language":"eng","license":"Authors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inferred.","note":"20 citations (Crossref/DOI) [2025-08-18]\n00000","page":"1-24","source":"www.collabra.org","title":"Searching for Moral Dumbfounding: Identifying Measurable Indicators of Moral Dumbfounding","title-short":"Searching for Moral Dumbfounding","volume":"3","author":[{"family":"McHugh","given":"Cillian"},{"family":"McGann","given":"Marek"},{"family":"Igou","given":"Eric R."},{"family":"Kinsella","given":"Elaine L."}],"issued":{"date-parts":[["2017",10,4]]},"citation-key":"mchugh_Searching_2017"},"prefix":"for discussion see"},{"id":12211,"uris":["http://zotero.org/users/1340199/items/JK8BE54L"],"itemData":{"id":12211,"type":"article-journal","abstract":"Moral dumbfounding occurs when people defend a moral judgment, without reasons in support of this judgment. The phenomenon has been influential in moral psychology, however, despite its influence, it remains poorly understood. Based on the notion that cognitive load enhances biases and shortcomings in human judgment when elaboration is beneficial, we hypothesized that under cognitive load, people would be less likely to provide reasons for a judgment and more likely to be dumbfounded (or to change their judgment). In a pre-registered study (N = 1686) we tested this prediction. Our findings suggest that cognitive load reduces reason-giving, and increases dumbfounding (but does not lead to changes in judgments). Our results provide new insights into the phenomenon of moral dumbfounding while also advancing theory in moral psychology.","container-title":"Collabra: Psychology","DOI":"10.1525/collabra.73818","ISSN":"2474-7394","issue":"1","journalAbbreviation":"Collabra: Psychology","note":"3 citations (Crossref/DOI) [2025-08-18]","page":"73818","source":"Silverchair","title":"Cognitive Load Can Reduce Reason-Giving in a Moral Dumbfounding Task","volume":"9","author":[{"family":"McHugh","given":"Cillian"},{"family":"McGann","given":"Marek"},{"family":"Igou","given":"Eric R."},{"family":"Kinsella","given":"Elaine L."}],"issued":{"date-parts":[["2023",4,3]]},"citation-key":"mchugh_Cognitive_2023"}}],"schema":"https://github.com/citation-style-language/schema/raw/master/csl-citation.json"} </w:instrText>
      </w:r>
      <w:r w:rsidR="004E2ED7" w:rsidRPr="00B1216F">
        <w:rPr>
          <w:highlight w:val="yellow"/>
          <w:lang w:val="en-US"/>
          <w:rPrChange w:id="2244" w:author="Cillian.McHugh" w:date="2025-10-15T16:06:00Z" w16du:dateUtc="2025-10-15T15:06:00Z">
            <w:rPr>
              <w:lang w:val="en-US"/>
            </w:rPr>
          </w:rPrChange>
        </w:rPr>
        <w:fldChar w:fldCharType="separate"/>
      </w:r>
      <w:r w:rsidR="004E2ED7" w:rsidRPr="00B1216F">
        <w:rPr>
          <w:highlight w:val="yellow"/>
          <w:rPrChange w:id="2245" w:author="Cillian.McHugh" w:date="2025-10-15T16:06:00Z" w16du:dateUtc="2025-10-15T15:06:00Z">
            <w:rPr/>
          </w:rPrChange>
        </w:rPr>
        <w:t>(for discussion see McHugh et al., 2017; McHugh, McGann, et al., 2023)</w:t>
      </w:r>
      <w:r w:rsidR="004E2ED7" w:rsidRPr="00B1216F">
        <w:rPr>
          <w:highlight w:val="yellow"/>
          <w:lang w:val="en-US"/>
          <w:rPrChange w:id="2246" w:author="Cillian.McHugh" w:date="2025-10-15T16:06:00Z" w16du:dateUtc="2025-10-15T15:06:00Z">
            <w:rPr>
              <w:lang w:val="en-US"/>
            </w:rPr>
          </w:rPrChange>
        </w:rPr>
        <w:fldChar w:fldCharType="end"/>
      </w:r>
      <w:ins w:id="2247" w:author="Cillian.McHugh" w:date="2025-09-30T21:20:00Z" w16du:dateUtc="2025-09-30T20:20:00Z">
        <w:r w:rsidR="004E2ED7" w:rsidRPr="00B1216F">
          <w:rPr>
            <w:highlight w:val="yellow"/>
            <w:lang w:val="en-US"/>
            <w:rPrChange w:id="2248" w:author="Cillian.McHugh" w:date="2025-10-15T16:06:00Z" w16du:dateUtc="2025-10-15T15:06:00Z">
              <w:rPr>
                <w:lang w:val="en-US"/>
              </w:rPr>
            </w:rPrChange>
          </w:rPr>
          <w:t>, that likely fails to account for people who claim to be able to provide reasons but cannot provide reasons when asked to do so.</w:t>
        </w:r>
      </w:ins>
    </w:p>
    <w:p w14:paraId="0C8175EB" w14:textId="77777777" w:rsidR="00AC3C31" w:rsidRPr="00B1216F" w:rsidRDefault="004E2ED7" w:rsidP="00AC3C31">
      <w:pPr>
        <w:rPr>
          <w:ins w:id="2249" w:author="Cillian.McHugh" w:date="2025-09-30T23:45:00Z" w16du:dateUtc="2025-09-30T22:45:00Z"/>
          <w:highlight w:val="yellow"/>
          <w:lang w:val="en-US"/>
          <w:rPrChange w:id="2250" w:author="Cillian.McHugh" w:date="2025-10-15T16:06:00Z" w16du:dateUtc="2025-10-15T15:06:00Z">
            <w:rPr>
              <w:ins w:id="2251" w:author="Cillian.McHugh" w:date="2025-09-30T23:45:00Z" w16du:dateUtc="2025-09-30T22:45:00Z"/>
              <w:lang w:val="en-US"/>
            </w:rPr>
          </w:rPrChange>
        </w:rPr>
      </w:pPr>
      <w:ins w:id="2252" w:author="Cillian.McHugh" w:date="2025-09-30T21:21:00Z" w16du:dateUtc="2025-09-30T20:21:00Z">
        <w:r w:rsidRPr="00B1216F">
          <w:rPr>
            <w:highlight w:val="yellow"/>
            <w:lang w:val="en-US"/>
            <w:rPrChange w:id="2253" w:author="Cillian.McHugh" w:date="2025-10-15T16:06:00Z" w16du:dateUtc="2025-10-15T15:06:00Z">
              <w:rPr>
                <w:lang w:val="en-US"/>
              </w:rPr>
            </w:rPrChange>
          </w:rPr>
          <w:t xml:space="preserve">In the original </w:t>
        </w:r>
      </w:ins>
      <w:ins w:id="2254" w:author="Cillian.McHugh" w:date="2025-09-30T21:22:00Z" w16du:dateUtc="2025-09-30T20:22:00Z">
        <w:r w:rsidRPr="00B1216F">
          <w:rPr>
            <w:highlight w:val="yellow"/>
            <w:lang w:val="en-US"/>
            <w:rPrChange w:id="2255" w:author="Cillian.McHugh" w:date="2025-10-15T16:06:00Z" w16du:dateUtc="2025-10-15T15:06:00Z">
              <w:rPr>
                <w:lang w:val="en-US"/>
              </w:rPr>
            </w:rPrChange>
          </w:rPr>
          <w:t xml:space="preserve">dumbfounding studies </w:t>
        </w:r>
      </w:ins>
      <w:r w:rsidRPr="00B1216F">
        <w:rPr>
          <w:highlight w:val="yellow"/>
          <w:lang w:val="en-US"/>
          <w:rPrChange w:id="2256" w:author="Cillian.McHugh" w:date="2025-10-15T16:06:00Z" w16du:dateUtc="2025-10-15T15:06:00Z">
            <w:rPr>
              <w:lang w:val="en-US"/>
            </w:rPr>
          </w:rPrChange>
        </w:rPr>
        <w:fldChar w:fldCharType="begin"/>
      </w:r>
      <w:r w:rsidRPr="00B1216F">
        <w:rPr>
          <w:highlight w:val="yellow"/>
          <w:lang w:val="en-US"/>
          <w:rPrChange w:id="2257" w:author="Cillian.McHugh" w:date="2025-10-15T16:06:00Z" w16du:dateUtc="2025-10-15T15:06:00Z">
            <w:rPr>
              <w:lang w:val="en-US"/>
            </w:rPr>
          </w:rPrChange>
        </w:rPr>
        <w:instrText xml:space="preserve"> ADDIN ZOTERO_ITEM CSL_CITATION {"citationID":"FNuRLU4N","properties":{"formattedCitation":"(Haidt et al., 2000)","plainCitation":"(Haidt et al., 2000)","noteIndex":0},"citationItems":[{"id":10097,"uris":["http://zotero.org/groups/2506929/items/NH5RV8MP"],"itemData":{"id":10097,"type":"article-journal","container-title":"Unpublished manuscript, University of Virginia","source":"Google Scholar","title":"Moral dumbfounding: When intuition finds no reason","title-short":"Moral dumbfounding","author":[{"family":"Haidt","given":"Jonathan"},{"family":"Björklund","given":"Fredrik"},{"family":"Murphy","given":"Scott"}],"accessed":{"date-parts":[["2014",2,18]]},"issued":{"date-parts":[["2000"]]},"citation-key":"haidtMoralDumbfoundingWhen2000"}}],"schema":"https://github.com/citation-style-language/schema/raw/master/csl-citation.json"} </w:instrText>
      </w:r>
      <w:r w:rsidRPr="00B1216F">
        <w:rPr>
          <w:highlight w:val="yellow"/>
          <w:lang w:val="en-US"/>
          <w:rPrChange w:id="2258" w:author="Cillian.McHugh" w:date="2025-10-15T16:06:00Z" w16du:dateUtc="2025-10-15T15:06:00Z">
            <w:rPr>
              <w:lang w:val="en-US"/>
            </w:rPr>
          </w:rPrChange>
        </w:rPr>
        <w:fldChar w:fldCharType="separate"/>
      </w:r>
      <w:r w:rsidRPr="00B1216F">
        <w:rPr>
          <w:highlight w:val="yellow"/>
          <w:rPrChange w:id="2259" w:author="Cillian.McHugh" w:date="2025-10-15T16:06:00Z" w16du:dateUtc="2025-10-15T15:06:00Z">
            <w:rPr/>
          </w:rPrChange>
        </w:rPr>
        <w:t>(Haidt et al., 2000)</w:t>
      </w:r>
      <w:r w:rsidRPr="00B1216F">
        <w:rPr>
          <w:highlight w:val="yellow"/>
          <w:lang w:val="en-US"/>
          <w:rPrChange w:id="2260" w:author="Cillian.McHugh" w:date="2025-10-15T16:06:00Z" w16du:dateUtc="2025-10-15T15:06:00Z">
            <w:rPr>
              <w:lang w:val="en-US"/>
            </w:rPr>
          </w:rPrChange>
        </w:rPr>
        <w:fldChar w:fldCharType="end"/>
      </w:r>
      <w:ins w:id="2261" w:author="Cillian.McHugh" w:date="2025-09-30T21:22:00Z" w16du:dateUtc="2025-09-30T20:22:00Z">
        <w:r w:rsidRPr="00B1216F">
          <w:rPr>
            <w:highlight w:val="yellow"/>
            <w:lang w:val="en-US"/>
            <w:rPrChange w:id="2262" w:author="Cillian.McHugh" w:date="2025-10-15T16:06:00Z" w16du:dateUtc="2025-10-15T15:06:00Z">
              <w:rPr>
                <w:lang w:val="en-US"/>
              </w:rPr>
            </w:rPrChange>
          </w:rPr>
          <w:t xml:space="preserve"> and in the McHugh et al. </w:t>
        </w:r>
      </w:ins>
      <w:r w:rsidRPr="00B1216F">
        <w:rPr>
          <w:highlight w:val="yellow"/>
          <w:lang w:val="en-US"/>
          <w:rPrChange w:id="2263" w:author="Cillian.McHugh" w:date="2025-10-15T16:06:00Z" w16du:dateUtc="2025-10-15T15:06:00Z">
            <w:rPr>
              <w:lang w:val="en-US"/>
            </w:rPr>
          </w:rPrChange>
        </w:rPr>
        <w:fldChar w:fldCharType="begin"/>
      </w:r>
      <w:r w:rsidR="001B49A6" w:rsidRPr="00B1216F">
        <w:rPr>
          <w:highlight w:val="yellow"/>
          <w:lang w:val="en-US"/>
          <w:rPrChange w:id="2264" w:author="Cillian.McHugh" w:date="2025-10-15T16:06:00Z" w16du:dateUtc="2025-10-15T15:06:00Z">
            <w:rPr>
              <w:lang w:val="en-US"/>
            </w:rPr>
          </w:rPrChange>
        </w:rPr>
        <w:instrText xml:space="preserve"> ADDIN ZOTERO_ITEM CSL_CITATION {"citationID":"ELX2xr5m","properties":{"formattedCitation":"(2017)","plainCitation":"(2017)","noteIndex":0},"citationItems":[{"id":381,"uris":["http://zotero.org/users/1340199/items/ZTKJWDKJ"],"itemData":{"id":381,"type":"article-journal","abstract":"Moral dumbfounding is defined as maintaining a moral judgement, without supporting reasons. The most cited demonstration of dumbfounding does not identify a specific measure of dumbfounding and has not been published in peer-review form, or directly replicated. Despite limited empirical examination, dumbfounding has been widely discussed in moral psychology. The present research examines the reliability with which dumbfounding can be elicited, and aims to identify measureable indicators of dumbfounding. Study 1 aimed at establishing the effect that is reported in the literature. Participants read four scenarios and judged the actions described. An Interviewer challenged participants’ stated reasons for judgements. Dumbfounding was evoked, as measured by two indicators, admissions of not having reasons (17%), unsupported declarations (9%) with differences between scenarios. Study 2 measured dumbfounding as the selecting of an unsupported declaration as part of a computerised task. We observed high rates of dumbfounding across all scenarios. Studies 3a (college sample) and 3b (MTurk sample), addressing limitations in Study 2, replaced the unsupported declaration with an admission of having no reason, and included open-ended responses that were coded for unsupported declarations. As predicted, lower rates of dumbfounding were observed (3a 20%; 3b 16%; or 3a 32%; 3b 24% including unsupported declarations in open-ended responses). Two measures provided evidence for dumbfounding across three studies; rates varied with task type (interview/computer task), and with the particular measure being employed (admissions of not having reasons/unsupported declarations). Possible cognitive processes underlying dumbfounding and limitations of methodologies used are discussed as a means to account for this variability.","container-title":"Collabra: Psychology","DOI":"10.1525/collabra.79","ISSN":"2474-7394","issue":"1","language":"eng","license":"Authors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inferred.","note":"20 citations (Crossref/DOI) [2025-08-18]\n00000","page":"1-24","source":"www.collabra.org","title":"Searching for Moral Dumbfounding: Identifying Measurable Indicators of Moral Dumbfounding","title-short":"Searching for Moral Dumbfounding","volume":"3","author":[{"family":"McHugh","given":"Cillian"},{"family":"McGann","given":"Marek"},{"family":"Igou","given":"Eric R."},{"family":"Kinsella","given":"Elaine L."}],"issued":{"date-parts":[["2017",10,4]]},"citation-key":"mchugh_Searching_2017"},"suppress-author":true}],"schema":"https://github.com/citation-style-language/schema/raw/master/csl-citation.json"} </w:instrText>
      </w:r>
      <w:r w:rsidRPr="00B1216F">
        <w:rPr>
          <w:highlight w:val="yellow"/>
          <w:lang w:val="en-US"/>
          <w:rPrChange w:id="2265" w:author="Cillian.McHugh" w:date="2025-10-15T16:06:00Z" w16du:dateUtc="2025-10-15T15:06:00Z">
            <w:rPr>
              <w:lang w:val="en-US"/>
            </w:rPr>
          </w:rPrChange>
        </w:rPr>
        <w:fldChar w:fldCharType="separate"/>
      </w:r>
      <w:r w:rsidR="001B49A6" w:rsidRPr="00B1216F">
        <w:rPr>
          <w:highlight w:val="yellow"/>
          <w:rPrChange w:id="2266" w:author="Cillian.McHugh" w:date="2025-10-15T16:06:00Z" w16du:dateUtc="2025-10-15T15:06:00Z">
            <w:rPr/>
          </w:rPrChange>
        </w:rPr>
        <w:t>(2017)</w:t>
      </w:r>
      <w:r w:rsidRPr="00B1216F">
        <w:rPr>
          <w:highlight w:val="yellow"/>
          <w:lang w:val="en-US"/>
          <w:rPrChange w:id="2267" w:author="Cillian.McHugh" w:date="2025-10-15T16:06:00Z" w16du:dateUtc="2025-10-15T15:06:00Z">
            <w:rPr>
              <w:lang w:val="en-US"/>
            </w:rPr>
          </w:rPrChange>
        </w:rPr>
        <w:fldChar w:fldCharType="end"/>
      </w:r>
      <w:ins w:id="2268" w:author="Cillian.McHugh" w:date="2025-09-30T21:22:00Z" w16du:dateUtc="2025-09-30T20:22:00Z">
        <w:r w:rsidRPr="00B1216F">
          <w:rPr>
            <w:highlight w:val="yellow"/>
            <w:lang w:val="en-US"/>
            <w:rPrChange w:id="2269" w:author="Cillian.McHugh" w:date="2025-10-15T16:06:00Z" w16du:dateUtc="2025-10-15T15:06:00Z">
              <w:rPr>
                <w:lang w:val="en-US"/>
              </w:rPr>
            </w:rPrChange>
          </w:rPr>
          <w:t xml:space="preserve"> replication studies</w:t>
        </w:r>
      </w:ins>
      <w:ins w:id="2270" w:author="Cillian.McHugh" w:date="2025-09-30T22:17:00Z" w16du:dateUtc="2025-09-30T21:17:00Z">
        <w:r w:rsidR="00EE442B" w:rsidRPr="00B1216F">
          <w:rPr>
            <w:highlight w:val="yellow"/>
            <w:lang w:val="en-US"/>
            <w:rPrChange w:id="2271" w:author="Cillian.McHugh" w:date="2025-10-15T16:06:00Z" w16du:dateUtc="2025-10-15T15:06:00Z">
              <w:rPr>
                <w:lang w:val="en-US"/>
              </w:rPr>
            </w:rPrChange>
          </w:rPr>
          <w:t xml:space="preserve"> participants responses were coded for responses that may be evi</w:t>
        </w:r>
      </w:ins>
      <w:ins w:id="2272" w:author="Cillian.McHugh" w:date="2025-09-30T22:18:00Z" w16du:dateUtc="2025-09-30T21:18:00Z">
        <w:r w:rsidR="00EE442B" w:rsidRPr="00B1216F">
          <w:rPr>
            <w:highlight w:val="yellow"/>
            <w:lang w:val="en-US"/>
            <w:rPrChange w:id="2273" w:author="Cillian.McHugh" w:date="2025-10-15T16:06:00Z" w16du:dateUtc="2025-10-15T15:06:00Z">
              <w:rPr>
                <w:lang w:val="en-US"/>
              </w:rPr>
            </w:rPrChange>
          </w:rPr>
          <w:t>dence of dumbfounding</w:t>
        </w:r>
      </w:ins>
      <w:ins w:id="2274" w:author="Cillian.McHugh" w:date="2025-09-30T21:26:00Z" w16du:dateUtc="2025-09-30T20:26:00Z">
        <w:r w:rsidR="001B49A6" w:rsidRPr="00B1216F">
          <w:rPr>
            <w:highlight w:val="yellow"/>
            <w:lang w:val="en-US"/>
            <w:rPrChange w:id="2275" w:author="Cillian.McHugh" w:date="2025-10-15T16:06:00Z" w16du:dateUtc="2025-10-15T15:06:00Z">
              <w:rPr>
                <w:lang w:val="en-US"/>
              </w:rPr>
            </w:rPrChange>
          </w:rPr>
          <w:t xml:space="preserve">. McHugh et al., </w:t>
        </w:r>
      </w:ins>
      <w:r w:rsidR="001B49A6" w:rsidRPr="00B1216F">
        <w:rPr>
          <w:highlight w:val="yellow"/>
          <w:lang w:val="en-US"/>
          <w:rPrChange w:id="2276" w:author="Cillian.McHugh" w:date="2025-10-15T16:06:00Z" w16du:dateUtc="2025-10-15T15:06:00Z">
            <w:rPr>
              <w:lang w:val="en-US"/>
            </w:rPr>
          </w:rPrChange>
        </w:rPr>
        <w:fldChar w:fldCharType="begin"/>
      </w:r>
      <w:r w:rsidR="001B49A6" w:rsidRPr="00B1216F">
        <w:rPr>
          <w:highlight w:val="yellow"/>
          <w:lang w:val="en-US"/>
          <w:rPrChange w:id="2277" w:author="Cillian.McHugh" w:date="2025-10-15T16:06:00Z" w16du:dateUtc="2025-10-15T15:06:00Z">
            <w:rPr>
              <w:lang w:val="en-US"/>
            </w:rPr>
          </w:rPrChange>
        </w:rPr>
        <w:instrText xml:space="preserve"> ADDIN ZOTERO_ITEM CSL_CITATION {"citationID":"cNNXKU59","properties":{"formattedCitation":"(2017)","plainCitation":"(2017)","noteIndex":0},"citationItems":[{"id":381,"uris":["http://zotero.org/users/1340199/items/ZTKJWDKJ"],"itemData":{"id":381,"type":"article-journal","abstract":"Moral dumbfounding is defined as maintaining a moral judgement, without supporting reasons. The most cited demonstration of dumbfounding does not identify a specific measure of dumbfounding and has not been published in peer-review form, or directly replicated. Despite limited empirical examination, dumbfounding has been widely discussed in moral psychology. The present research examines the reliability with which dumbfounding can be elicited, and aims to identify measureable indicators of dumbfounding. Study 1 aimed at establishing the effect that is reported in the literature. Participants read four scenarios and judged the actions described. An Interviewer challenged participants’ stated reasons for judgements. Dumbfounding was evoked, as measured by two indicators, admissions of not having reasons (17%), unsupported declarations (9%) with differences between scenarios. Study 2 measured dumbfounding as the selecting of an unsupported declaration as part of a computerised task. We observed high rates of dumbfounding across all scenarios. Studies 3a (college sample) and 3b (MTurk sample), addressing limitations in Study 2, replaced the unsupported declaration with an admission of having no reason, and included open-ended responses that were coded for unsupported declarations. As predicted, lower rates of dumbfounding were observed (3a 20%; 3b 16%; or 3a 32%; 3b 24% including unsupported declarations in open-ended responses). Two measures provided evidence for dumbfounding across three studies; rates varied with task type (interview/computer task), and with the particular measure being employed (admissions of not having reasons/unsupported declarations). Possible cognitive processes underlying dumbfounding and limitations of methodologies used are discussed as a means to account for this variability.","container-title":"Collabra: Psychology","DOI":"10.1525/collabra.79","ISSN":"2474-7394","issue":"1","language":"eng","license":"Authors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inferred.","note":"20 citations (Crossref/DOI) [2025-08-18]\n00000","page":"1-24","source":"www.collabra.org","title":"Searching for Moral Dumbfounding: Identifying Measurable Indicators of Moral Dumbfounding","title-short":"Searching for Moral Dumbfounding","volume":"3","author":[{"family":"McHugh","given":"Cillian"},{"family":"McGann","given":"Marek"},{"family":"Igou","given":"Eric R."},{"family":"Kinsella","given":"Elaine L."}],"issued":{"date-parts":[["2017",10,4]]},"citation-key":"mchugh_Searching_2017"},"suppress-author":true}],"schema":"https://github.com/citation-style-language/schema/raw/master/csl-citation.json"} </w:instrText>
      </w:r>
      <w:r w:rsidR="001B49A6" w:rsidRPr="00B1216F">
        <w:rPr>
          <w:highlight w:val="yellow"/>
          <w:lang w:val="en-US"/>
          <w:rPrChange w:id="2278" w:author="Cillian.McHugh" w:date="2025-10-15T16:06:00Z" w16du:dateUtc="2025-10-15T15:06:00Z">
            <w:rPr>
              <w:lang w:val="en-US"/>
            </w:rPr>
          </w:rPrChange>
        </w:rPr>
        <w:fldChar w:fldCharType="separate"/>
      </w:r>
      <w:r w:rsidR="001B49A6" w:rsidRPr="00B1216F">
        <w:rPr>
          <w:highlight w:val="yellow"/>
          <w:rPrChange w:id="2279" w:author="Cillian.McHugh" w:date="2025-10-15T16:06:00Z" w16du:dateUtc="2025-10-15T15:06:00Z">
            <w:rPr/>
          </w:rPrChange>
        </w:rPr>
        <w:t>(2017)</w:t>
      </w:r>
      <w:r w:rsidR="001B49A6" w:rsidRPr="00B1216F">
        <w:rPr>
          <w:highlight w:val="yellow"/>
          <w:lang w:val="en-US"/>
          <w:rPrChange w:id="2280" w:author="Cillian.McHugh" w:date="2025-10-15T16:06:00Z" w16du:dateUtc="2025-10-15T15:06:00Z">
            <w:rPr>
              <w:lang w:val="en-US"/>
            </w:rPr>
          </w:rPrChange>
        </w:rPr>
        <w:fldChar w:fldCharType="end"/>
      </w:r>
      <w:ins w:id="2281" w:author="Cillian.McHugh" w:date="2025-09-30T21:27:00Z" w16du:dateUtc="2025-09-30T20:27:00Z">
        <w:r w:rsidR="001B49A6" w:rsidRPr="00B1216F">
          <w:rPr>
            <w:highlight w:val="yellow"/>
            <w:lang w:val="en-US"/>
            <w:rPrChange w:id="2282" w:author="Cillian.McHugh" w:date="2025-10-15T16:06:00Z" w16du:dateUtc="2025-10-15T15:06:00Z">
              <w:rPr>
                <w:lang w:val="en-US"/>
              </w:rPr>
            </w:rPrChange>
          </w:rPr>
          <w:t xml:space="preserve"> identified two classes of such responses: (</w:t>
        </w:r>
        <w:proofErr w:type="spellStart"/>
        <w:r w:rsidR="001B49A6" w:rsidRPr="00B1216F">
          <w:rPr>
            <w:highlight w:val="yellow"/>
            <w:lang w:val="en-US"/>
            <w:rPrChange w:id="2283" w:author="Cillian.McHugh" w:date="2025-10-15T16:06:00Z" w16du:dateUtc="2025-10-15T15:06:00Z">
              <w:rPr>
                <w:lang w:val="en-US"/>
              </w:rPr>
            </w:rPrChange>
          </w:rPr>
          <w:t>i</w:t>
        </w:r>
        <w:proofErr w:type="spellEnd"/>
        <w:r w:rsidR="001B49A6" w:rsidRPr="00B1216F">
          <w:rPr>
            <w:highlight w:val="yellow"/>
            <w:lang w:val="en-US"/>
            <w:rPrChange w:id="2284" w:author="Cillian.McHugh" w:date="2025-10-15T16:06:00Z" w16du:dateUtc="2025-10-15T15:06:00Z">
              <w:rPr>
                <w:lang w:val="en-US"/>
              </w:rPr>
            </w:rPrChange>
          </w:rPr>
          <w:t>) unsupported declarations</w:t>
        </w:r>
      </w:ins>
      <w:ins w:id="2285" w:author="Cillian.McHugh" w:date="2025-09-30T21:30:00Z" w16du:dateUtc="2025-09-30T20:30:00Z">
        <w:r w:rsidR="001B49A6" w:rsidRPr="00B1216F">
          <w:rPr>
            <w:highlight w:val="yellow"/>
            <w:lang w:val="en-US"/>
            <w:rPrChange w:id="2286" w:author="Cillian.McHugh" w:date="2025-10-15T16:06:00Z" w16du:dateUtc="2025-10-15T15:06:00Z">
              <w:rPr>
                <w:lang w:val="en-US"/>
              </w:rPr>
            </w:rPrChange>
          </w:rPr>
          <w:t>,</w:t>
        </w:r>
      </w:ins>
      <w:ins w:id="2287" w:author="Cillian.McHugh" w:date="2025-09-30T21:27:00Z" w16du:dateUtc="2025-09-30T20:27:00Z">
        <w:r w:rsidR="001B49A6" w:rsidRPr="00B1216F">
          <w:rPr>
            <w:highlight w:val="yellow"/>
            <w:lang w:val="en-US"/>
            <w:rPrChange w:id="2288" w:author="Cillian.McHugh" w:date="2025-10-15T16:06:00Z" w16du:dateUtc="2025-10-15T15:06:00Z">
              <w:rPr>
                <w:lang w:val="en-US"/>
              </w:rPr>
            </w:rPrChange>
          </w:rPr>
          <w:t xml:space="preserve"> </w:t>
        </w:r>
      </w:ins>
      <w:ins w:id="2289" w:author="Cillian.McHugh" w:date="2025-09-30T21:28:00Z" w16du:dateUtc="2025-09-30T20:28:00Z">
        <w:r w:rsidR="001B49A6" w:rsidRPr="00B1216F">
          <w:rPr>
            <w:highlight w:val="yellow"/>
            <w:lang w:val="en-US"/>
            <w:rPrChange w:id="2290" w:author="Cillian.McHugh" w:date="2025-10-15T16:06:00Z" w16du:dateUtc="2025-10-15T15:06:00Z">
              <w:rPr>
                <w:lang w:val="en-US"/>
              </w:rPr>
            </w:rPrChange>
          </w:rPr>
          <w:t>e.g., “</w:t>
        </w:r>
        <w:r w:rsidR="001B49A6" w:rsidRPr="00B1216F">
          <w:rPr>
            <w:i/>
            <w:iCs/>
            <w:highlight w:val="yellow"/>
            <w:lang w:val="en-US"/>
            <w:rPrChange w:id="2291" w:author="Cillian.McHugh" w:date="2025-10-15T16:06:00Z" w16du:dateUtc="2025-10-15T15:06:00Z">
              <w:rPr>
                <w:lang w:val="en-US"/>
              </w:rPr>
            </w:rPrChange>
          </w:rPr>
          <w:t>It’s just wrong</w:t>
        </w:r>
        <w:r w:rsidR="001B49A6" w:rsidRPr="00B1216F">
          <w:rPr>
            <w:highlight w:val="yellow"/>
            <w:lang w:val="en-US"/>
            <w:rPrChange w:id="2292" w:author="Cillian.McHugh" w:date="2025-10-15T16:06:00Z" w16du:dateUtc="2025-10-15T15:06:00Z">
              <w:rPr>
                <w:lang w:val="en-US"/>
              </w:rPr>
            </w:rPrChange>
          </w:rPr>
          <w:t xml:space="preserve">” </w:t>
        </w:r>
      </w:ins>
      <w:r w:rsidR="001B49A6" w:rsidRPr="00B1216F">
        <w:rPr>
          <w:highlight w:val="yellow"/>
          <w:lang w:val="en-US"/>
          <w:rPrChange w:id="2293" w:author="Cillian.McHugh" w:date="2025-10-15T16:06:00Z" w16du:dateUtc="2025-10-15T15:06:00Z">
            <w:rPr>
              <w:lang w:val="en-US"/>
            </w:rPr>
          </w:rPrChange>
        </w:rPr>
        <w:fldChar w:fldCharType="begin"/>
      </w:r>
      <w:r w:rsidR="001B49A6" w:rsidRPr="00B1216F">
        <w:rPr>
          <w:highlight w:val="yellow"/>
          <w:lang w:val="en-US"/>
          <w:rPrChange w:id="2294" w:author="Cillian.McHugh" w:date="2025-10-15T16:06:00Z" w16du:dateUtc="2025-10-15T15:06:00Z">
            <w:rPr>
              <w:lang w:val="en-US"/>
            </w:rPr>
          </w:rPrChange>
        </w:rPr>
        <w:instrText xml:space="preserve"> ADDIN ZOTERO_ITEM CSL_CITATION {"citationID":"PCbLrOr8","properties":{"formattedCitation":"(also reported by Haidt et al., 2000)","plainCitation":"(also reported by Haidt et al., 2000)","noteIndex":0},"citationItems":[{"id":10097,"uris":["http://zotero.org/groups/2506929/items/NH5RV8MP"],"itemData":{"id":10097,"type":"article-journal","container-title":"Unpublished manuscript, University of Virginia","source":"Google Scholar","title":"Moral dumbfounding: When intuition finds no reason","title-short":"Moral dumbfounding","author":[{"family":"Haidt","given":"Jonathan"},{"family":"Björklund","given":"Fredrik"},{"family":"Murphy","given":"Scott"}],"accessed":{"date-parts":[["2014",2,18]]},"issued":{"date-parts":[["2000"]]},"citation-key":"haidtMoralDumbfoundingWhen2000"},"prefix":"also reported by"}],"schema":"https://github.com/citation-style-language/schema/raw/master/csl-citation.json"} </w:instrText>
      </w:r>
      <w:r w:rsidR="001B49A6" w:rsidRPr="00B1216F">
        <w:rPr>
          <w:highlight w:val="yellow"/>
          <w:lang w:val="en-US"/>
          <w:rPrChange w:id="2295" w:author="Cillian.McHugh" w:date="2025-10-15T16:06:00Z" w16du:dateUtc="2025-10-15T15:06:00Z">
            <w:rPr>
              <w:lang w:val="en-US"/>
            </w:rPr>
          </w:rPrChange>
        </w:rPr>
        <w:fldChar w:fldCharType="separate"/>
      </w:r>
      <w:r w:rsidR="001B49A6" w:rsidRPr="00B1216F">
        <w:rPr>
          <w:highlight w:val="yellow"/>
          <w:rPrChange w:id="2296" w:author="Cillian.McHugh" w:date="2025-10-15T16:06:00Z" w16du:dateUtc="2025-10-15T15:06:00Z">
            <w:rPr/>
          </w:rPrChange>
        </w:rPr>
        <w:t>(also reported by Haidt et al., 2000)</w:t>
      </w:r>
      <w:r w:rsidR="001B49A6" w:rsidRPr="00B1216F">
        <w:rPr>
          <w:highlight w:val="yellow"/>
          <w:lang w:val="en-US"/>
          <w:rPrChange w:id="2297" w:author="Cillian.McHugh" w:date="2025-10-15T16:06:00Z" w16du:dateUtc="2025-10-15T15:06:00Z">
            <w:rPr>
              <w:lang w:val="en-US"/>
            </w:rPr>
          </w:rPrChange>
        </w:rPr>
        <w:fldChar w:fldCharType="end"/>
      </w:r>
      <w:ins w:id="2298" w:author="Cillian.McHugh" w:date="2025-09-30T22:14:00Z" w16du:dateUtc="2025-09-30T21:14:00Z">
        <w:r w:rsidR="00EE442B" w:rsidRPr="00B1216F">
          <w:rPr>
            <w:highlight w:val="yellow"/>
            <w:lang w:val="en-US"/>
            <w:rPrChange w:id="2299" w:author="Cillian.McHugh" w:date="2025-10-15T16:06:00Z" w16du:dateUtc="2025-10-15T15:06:00Z">
              <w:rPr>
                <w:lang w:val="en-US"/>
              </w:rPr>
            </w:rPrChange>
          </w:rPr>
          <w:t>, and</w:t>
        </w:r>
      </w:ins>
      <w:ins w:id="2300" w:author="Cillian.McHugh" w:date="2025-09-30T21:29:00Z" w16du:dateUtc="2025-09-30T20:29:00Z">
        <w:r w:rsidR="001B49A6" w:rsidRPr="00B1216F">
          <w:rPr>
            <w:highlight w:val="yellow"/>
            <w:lang w:val="en-US"/>
            <w:rPrChange w:id="2301" w:author="Cillian.McHugh" w:date="2025-10-15T16:06:00Z" w16du:dateUtc="2025-10-15T15:06:00Z">
              <w:rPr>
                <w:lang w:val="en-US"/>
              </w:rPr>
            </w:rPrChange>
          </w:rPr>
          <w:t xml:space="preserve"> (ii) tautological responses, where participants just restated the behavior as justification for their judgment, e.g.,</w:t>
        </w:r>
      </w:ins>
      <w:ins w:id="2302" w:author="Cillian.McHugh" w:date="2025-09-30T21:30:00Z" w16du:dateUtc="2025-09-30T20:30:00Z">
        <w:r w:rsidR="001B49A6" w:rsidRPr="00B1216F">
          <w:rPr>
            <w:highlight w:val="yellow"/>
            <w:lang w:val="en-US"/>
            <w:rPrChange w:id="2303" w:author="Cillian.McHugh" w:date="2025-10-15T16:06:00Z" w16du:dateUtc="2025-10-15T15:06:00Z">
              <w:rPr>
                <w:lang w:val="en-US"/>
              </w:rPr>
            </w:rPrChange>
          </w:rPr>
          <w:t xml:space="preserve"> “</w:t>
        </w:r>
        <w:r w:rsidR="001B49A6" w:rsidRPr="00B1216F">
          <w:rPr>
            <w:i/>
            <w:iCs/>
            <w:highlight w:val="yellow"/>
            <w:lang w:val="en-US"/>
            <w:rPrChange w:id="2304" w:author="Cillian.McHugh" w:date="2025-10-15T16:06:00Z" w16du:dateUtc="2025-10-15T15:06:00Z">
              <w:rPr>
                <w:i/>
                <w:iCs/>
                <w:lang w:val="en-US"/>
              </w:rPr>
            </w:rPrChange>
          </w:rPr>
          <w:t>because it’s incest</w:t>
        </w:r>
        <w:r w:rsidR="001B49A6" w:rsidRPr="00B1216F">
          <w:rPr>
            <w:highlight w:val="yellow"/>
            <w:lang w:val="en-US"/>
            <w:rPrChange w:id="2305" w:author="Cillian.McHugh" w:date="2025-10-15T16:06:00Z" w16du:dateUtc="2025-10-15T15:06:00Z">
              <w:rPr>
                <w:lang w:val="en-US"/>
              </w:rPr>
            </w:rPrChange>
          </w:rPr>
          <w:t>”.</w:t>
        </w:r>
      </w:ins>
      <w:ins w:id="2306" w:author="Cillian.McHugh" w:date="2025-09-30T22:18:00Z" w16du:dateUtc="2025-09-30T21:18:00Z">
        <w:r w:rsidR="00EE442B" w:rsidRPr="00B1216F">
          <w:rPr>
            <w:highlight w:val="yellow"/>
            <w:lang w:val="en-US"/>
            <w:rPrChange w:id="2307" w:author="Cillian.McHugh" w:date="2025-10-15T16:06:00Z" w16du:dateUtc="2025-10-15T15:06:00Z">
              <w:rPr>
                <w:lang w:val="en-US"/>
              </w:rPr>
            </w:rPrChange>
          </w:rPr>
          <w:t xml:space="preserve"> There remains some debate whether these responses are truly evidence of dumbfounding </w:t>
        </w:r>
      </w:ins>
      <w:r w:rsidR="00EE442B" w:rsidRPr="00B1216F">
        <w:rPr>
          <w:highlight w:val="yellow"/>
          <w:lang w:val="en-US"/>
          <w:rPrChange w:id="2308" w:author="Cillian.McHugh" w:date="2025-10-15T16:06:00Z" w16du:dateUtc="2025-10-15T15:06:00Z">
            <w:rPr>
              <w:lang w:val="en-US"/>
            </w:rPr>
          </w:rPrChange>
        </w:rPr>
        <w:fldChar w:fldCharType="begin"/>
      </w:r>
      <w:r w:rsidR="00EE442B" w:rsidRPr="00B1216F">
        <w:rPr>
          <w:highlight w:val="yellow"/>
          <w:lang w:val="en-US"/>
          <w:rPrChange w:id="2309" w:author="Cillian.McHugh" w:date="2025-10-15T16:06:00Z" w16du:dateUtc="2025-10-15T15:06:00Z">
            <w:rPr>
              <w:lang w:val="en-US"/>
            </w:rPr>
          </w:rPrChange>
        </w:rPr>
        <w:instrText xml:space="preserve"> ADDIN ZOTERO_ITEM CSL_CITATION {"citationID":"de6MHCAf","properties":{"unsorted":true,"formattedCitation":"(e.g., Royzman et al., 2015)","plainCitation":"(e.g., Royzman et al., 2015)","noteIndex":0},"citationItems":[{"id":1610,"uris":["http://zotero.org/users/1340199/items/DKNUPIKV"],"itemData":{"id":1610,"type":"article-journal","abstract":"The paper critically reexamines the well-known “Julie and Mark” vignette, a\nstylized account of two college-age siblings\nopting to engage in protected sex while vacationing abroad (e.g., Haidt, 20\n01). Since its inception, the story has been viewed\nas a rhetorically powerful validation of Hume’s “sentimentalist” dictum that m\noral judgments are not rationally deduced but\narise directly from feelings of pleasure or displeasure (e.g., disgust)\n. People’s typical reactions to the vignette are alleged to\nsupport this view by demonstrating that individuals are prone to become\nmorally dumbfounded\n(Haidt, 2001; Haidt, Bjorklund,\n&amp; Murphy, 2000), i.e., they tend to “stubbornly” maintain their disapprov\nal of the act without supporting reasons. In what\nfollows, we critically reassess the traditional account, predicated on the no\ntion that, among other things, most subjects simply\nfail to be convinced that the siblings’ actions are truly harm-free, thus ha\nving excellent reasons to disapprove of these acts. In\nline with this critique, 3 studies found that subjects 1) tended\nnot\nto believe that the siblings’ actions were in fact harmless; 2)\nnotwithstanding that, and in spite of holding a number of “counterargument-\nimmune” reasons, subjects could be effectively\nmaneuvered into exhibiting all the trademark signs of a morally dumbfound\ned state (which they subsequently recanted), and\n3) with subjects’ beliefs about harm and standards of normative evalua\ntion properly factored in, a more rigorous assessment\nprocedure yielded a dumbfounding estimate of about 0. Based on these\nand related results, we contend that subjects’ reactions\nare wholly in line with the rationalist model of moral judgment and that their us\ne in support of claims of moral arationalism\nshould be reevaluated.","container-title":"Judgment and Decision Making","issue":"4","page":"296-313","title":"The curious tale of Julie and Mark: Unraveling the moral dumbfounding effect","volume":"10","author":[{"family":"Royzman","given":"Edward B."},{"family":"Kim","given":"Kwanwoo"},{"family":"Leeman","given":"Robert F."}],"issued":{"date-parts":[["2015",7]]},"citation-key":"royzman_curious_2015"},"prefix":"e.g., "}],"schema":"https://github.com/citation-style-language/schema/raw/master/csl-citation.json"} </w:instrText>
      </w:r>
      <w:r w:rsidR="00EE442B" w:rsidRPr="00B1216F">
        <w:rPr>
          <w:highlight w:val="yellow"/>
          <w:lang w:val="en-US"/>
          <w:rPrChange w:id="2310" w:author="Cillian.McHugh" w:date="2025-10-15T16:06:00Z" w16du:dateUtc="2025-10-15T15:06:00Z">
            <w:rPr>
              <w:lang w:val="en-US"/>
            </w:rPr>
          </w:rPrChange>
        </w:rPr>
        <w:fldChar w:fldCharType="separate"/>
      </w:r>
      <w:r w:rsidR="00EE442B" w:rsidRPr="00B1216F">
        <w:rPr>
          <w:highlight w:val="yellow"/>
          <w:rPrChange w:id="2311" w:author="Cillian.McHugh" w:date="2025-10-15T16:06:00Z" w16du:dateUtc="2025-10-15T15:06:00Z">
            <w:rPr/>
          </w:rPrChange>
        </w:rPr>
        <w:t>(e.g., Royzman et al., 2015)</w:t>
      </w:r>
      <w:r w:rsidR="00EE442B" w:rsidRPr="00B1216F">
        <w:rPr>
          <w:highlight w:val="yellow"/>
          <w:lang w:val="en-US"/>
          <w:rPrChange w:id="2312" w:author="Cillian.McHugh" w:date="2025-10-15T16:06:00Z" w16du:dateUtc="2025-10-15T15:06:00Z">
            <w:rPr>
              <w:lang w:val="en-US"/>
            </w:rPr>
          </w:rPrChange>
        </w:rPr>
        <w:fldChar w:fldCharType="end"/>
      </w:r>
      <w:ins w:id="2313" w:author="Cillian.McHugh" w:date="2025-09-30T22:19:00Z" w16du:dateUtc="2025-09-30T21:19:00Z">
        <w:r w:rsidR="00EE442B" w:rsidRPr="00B1216F">
          <w:rPr>
            <w:highlight w:val="yellow"/>
            <w:lang w:val="en-US"/>
            <w:rPrChange w:id="2314" w:author="Cillian.McHugh" w:date="2025-10-15T16:06:00Z" w16du:dateUtc="2025-10-15T15:06:00Z">
              <w:rPr>
                <w:lang w:val="en-US"/>
              </w:rPr>
            </w:rPrChange>
          </w:rPr>
          <w:t xml:space="preserve"> </w:t>
        </w:r>
      </w:ins>
      <w:ins w:id="2315" w:author="Cillian.McHugh" w:date="2025-09-30T22:23:00Z" w16du:dateUtc="2025-09-30T21:23:00Z">
        <w:r w:rsidR="00EE442B" w:rsidRPr="00B1216F">
          <w:rPr>
            <w:highlight w:val="yellow"/>
            <w:lang w:val="en-US"/>
            <w:rPrChange w:id="2316" w:author="Cillian.McHugh" w:date="2025-10-15T16:06:00Z" w16du:dateUtc="2025-10-15T15:06:00Z">
              <w:rPr>
                <w:lang w:val="en-US"/>
              </w:rPr>
            </w:rPrChange>
          </w:rPr>
          <w:t>and this</w:t>
        </w:r>
      </w:ins>
      <w:ins w:id="2317" w:author="Cillian.McHugh" w:date="2025-09-30T22:21:00Z" w16du:dateUtc="2025-09-30T21:21:00Z">
        <w:r w:rsidR="00EE442B" w:rsidRPr="00B1216F">
          <w:rPr>
            <w:highlight w:val="yellow"/>
            <w:lang w:val="en-US"/>
            <w:rPrChange w:id="2318" w:author="Cillian.McHugh" w:date="2025-10-15T16:06:00Z" w16du:dateUtc="2025-10-15T15:06:00Z">
              <w:rPr>
                <w:lang w:val="en-US"/>
              </w:rPr>
            </w:rPrChange>
          </w:rPr>
          <w:t xml:space="preserve"> has resulted in the </w:t>
        </w:r>
      </w:ins>
      <w:ins w:id="2319" w:author="Cillian.McHugh" w:date="2025-09-30T22:20:00Z" w16du:dateUtc="2025-09-30T21:20:00Z">
        <w:r w:rsidR="00EE442B" w:rsidRPr="00B1216F">
          <w:rPr>
            <w:highlight w:val="yellow"/>
            <w:lang w:val="en-US"/>
            <w:rPrChange w:id="2320" w:author="Cillian.McHugh" w:date="2025-10-15T16:06:00Z" w16du:dateUtc="2025-10-15T15:06:00Z">
              <w:rPr>
                <w:lang w:val="en-US"/>
              </w:rPr>
            </w:rPrChange>
          </w:rPr>
          <w:t>conservative measure (selecting the admission of not having reasons on the critical slide)</w:t>
        </w:r>
      </w:ins>
      <w:ins w:id="2321" w:author="Cillian.McHugh" w:date="2025-09-30T22:24:00Z" w16du:dateUtc="2025-09-30T21:24:00Z">
        <w:r w:rsidR="00B20E41" w:rsidRPr="00B1216F">
          <w:rPr>
            <w:highlight w:val="yellow"/>
            <w:lang w:val="en-US"/>
            <w:rPrChange w:id="2322" w:author="Cillian.McHugh" w:date="2025-10-15T16:06:00Z" w16du:dateUtc="2025-10-15T15:06:00Z">
              <w:rPr>
                <w:lang w:val="en-US"/>
              </w:rPr>
            </w:rPrChange>
          </w:rPr>
          <w:t xml:space="preserve"> being more widely adopted.</w:t>
        </w:r>
      </w:ins>
    </w:p>
    <w:p w14:paraId="4ED8A778" w14:textId="58C21F66" w:rsidR="00AC3C31" w:rsidRPr="00B1216F" w:rsidRDefault="00AC3C31" w:rsidP="00AC3C31">
      <w:pPr>
        <w:rPr>
          <w:ins w:id="2323" w:author="Cillian.McHugh" w:date="2025-10-08T11:23:00Z" w16du:dateUtc="2025-10-08T10:23:00Z"/>
          <w:highlight w:val="yellow"/>
          <w:lang w:val="en-US"/>
          <w:rPrChange w:id="2324" w:author="Cillian.McHugh" w:date="2025-10-15T16:06:00Z" w16du:dateUtc="2025-10-15T15:06:00Z">
            <w:rPr>
              <w:ins w:id="2325" w:author="Cillian.McHugh" w:date="2025-10-08T11:23:00Z" w16du:dateUtc="2025-10-08T10:23:00Z"/>
              <w:lang w:val="en-US"/>
            </w:rPr>
          </w:rPrChange>
        </w:rPr>
      </w:pPr>
      <w:ins w:id="2326" w:author="Cillian.McHugh" w:date="2025-09-30T23:45:00Z" w16du:dateUtc="2025-09-30T22:45:00Z">
        <w:r w:rsidRPr="00B1216F">
          <w:rPr>
            <w:highlight w:val="yellow"/>
            <w:lang w:val="en-US"/>
            <w:rPrChange w:id="2327" w:author="Cillian.McHugh" w:date="2025-10-15T16:06:00Z" w16du:dateUtc="2025-10-15T15:06:00Z">
              <w:rPr>
                <w:lang w:val="en-US"/>
              </w:rPr>
            </w:rPrChange>
          </w:rPr>
          <w:lastRenderedPageBreak/>
          <w:t>I</w:t>
        </w:r>
      </w:ins>
      <w:ins w:id="2328" w:author="Cillian.McHugh" w:date="2025-09-30T22:27:00Z" w16du:dateUtc="2025-09-30T21:27:00Z">
        <w:r w:rsidR="00B20E41" w:rsidRPr="00B1216F">
          <w:rPr>
            <w:highlight w:val="yellow"/>
            <w:lang w:val="en-US"/>
            <w:rPrChange w:id="2329" w:author="Cillian.McHugh" w:date="2025-10-15T16:06:00Z" w16du:dateUtc="2025-10-15T15:06:00Z">
              <w:rPr>
                <w:lang w:val="en-US"/>
              </w:rPr>
            </w:rPrChange>
          </w:rPr>
          <w:t>t is possible that</w:t>
        </w:r>
      </w:ins>
      <w:ins w:id="2330" w:author="Cillian.McHugh" w:date="2025-09-30T22:26:00Z" w16du:dateUtc="2025-09-30T21:26:00Z">
        <w:r w:rsidR="00B20E41" w:rsidRPr="00B1216F">
          <w:rPr>
            <w:highlight w:val="yellow"/>
            <w:lang w:val="en-US"/>
            <w:rPrChange w:id="2331" w:author="Cillian.McHugh" w:date="2025-10-15T16:06:00Z" w16du:dateUtc="2025-10-15T15:06:00Z">
              <w:rPr>
                <w:lang w:val="en-US"/>
              </w:rPr>
            </w:rPrChange>
          </w:rPr>
          <w:t xml:space="preserve"> unsupported declarations/tautological </w:t>
        </w:r>
      </w:ins>
      <w:ins w:id="2332" w:author="Cillian.McHugh" w:date="2025-09-30T22:27:00Z" w16du:dateUtc="2025-09-30T21:27:00Z">
        <w:r w:rsidR="00B20E41" w:rsidRPr="00B1216F">
          <w:rPr>
            <w:highlight w:val="yellow"/>
            <w:lang w:val="en-US"/>
            <w:rPrChange w:id="2333" w:author="Cillian.McHugh" w:date="2025-10-15T16:06:00Z" w16du:dateUtc="2025-10-15T15:06:00Z">
              <w:rPr>
                <w:lang w:val="en-US"/>
              </w:rPr>
            </w:rPrChange>
          </w:rPr>
          <w:t>responses do present a failure to provide reas</w:t>
        </w:r>
      </w:ins>
      <w:ins w:id="2334" w:author="Cillian.McHugh" w:date="2025-09-30T22:28:00Z" w16du:dateUtc="2025-09-30T21:28:00Z">
        <w:r w:rsidR="00B20E41" w:rsidRPr="00B1216F">
          <w:rPr>
            <w:highlight w:val="yellow"/>
            <w:lang w:val="en-US"/>
            <w:rPrChange w:id="2335" w:author="Cillian.McHugh" w:date="2025-10-15T16:06:00Z" w16du:dateUtc="2025-10-15T15:06:00Z">
              <w:rPr>
                <w:lang w:val="en-US"/>
              </w:rPr>
            </w:rPrChange>
          </w:rPr>
          <w:t>ons, and more critically for the current research, it is possible that the rates of these kinds of responses could be influenced by our experimental manipulation</w:t>
        </w:r>
      </w:ins>
      <w:ins w:id="2336" w:author="Cillian.McHugh" w:date="2025-09-30T22:31:00Z" w16du:dateUtc="2025-09-30T21:31:00Z">
        <w:r w:rsidR="00B20E41" w:rsidRPr="00B1216F">
          <w:rPr>
            <w:highlight w:val="yellow"/>
            <w:lang w:val="en-US"/>
            <w:rPrChange w:id="2337" w:author="Cillian.McHugh" w:date="2025-10-15T16:06:00Z" w16du:dateUtc="2025-10-15T15:06:00Z">
              <w:rPr>
                <w:lang w:val="en-US"/>
              </w:rPr>
            </w:rPrChange>
          </w:rPr>
          <w:t xml:space="preserve">, </w:t>
        </w:r>
      </w:ins>
      <w:ins w:id="2338" w:author="Cillian.McHugh" w:date="2025-09-30T22:28:00Z" w16du:dateUtc="2025-09-30T21:28:00Z">
        <w:r w:rsidR="00B20E41" w:rsidRPr="00B1216F">
          <w:rPr>
            <w:highlight w:val="yellow"/>
            <w:lang w:val="en-US"/>
            <w:rPrChange w:id="2339" w:author="Cillian.McHugh" w:date="2025-10-15T16:06:00Z" w16du:dateUtc="2025-10-15T15:06:00Z">
              <w:rPr>
                <w:lang w:val="en-US"/>
              </w:rPr>
            </w:rPrChange>
          </w:rPr>
          <w:t xml:space="preserve">e.g., </w:t>
        </w:r>
      </w:ins>
      <w:ins w:id="2340" w:author="Cillian.McHugh" w:date="2025-09-30T22:29:00Z" w16du:dateUtc="2025-09-30T21:29:00Z">
        <w:r w:rsidR="00B20E41" w:rsidRPr="00B1216F">
          <w:rPr>
            <w:highlight w:val="yellow"/>
            <w:lang w:val="en-US"/>
            <w:rPrChange w:id="2341" w:author="Cillian.McHugh" w:date="2025-10-15T16:06:00Z" w16du:dateUtc="2025-10-15T15:06:00Z">
              <w:rPr>
                <w:lang w:val="en-US"/>
              </w:rPr>
            </w:rPrChange>
          </w:rPr>
          <w:t>in line with our hypothesis that</w:t>
        </w:r>
      </w:ins>
      <w:ins w:id="2342" w:author="Cillian.McHugh" w:date="2025-09-30T22:30:00Z" w16du:dateUtc="2025-09-30T21:30:00Z">
        <w:r w:rsidR="00B20E41" w:rsidRPr="00B1216F">
          <w:rPr>
            <w:highlight w:val="yellow"/>
            <w:lang w:val="en-US"/>
            <w:rPrChange w:id="2343" w:author="Cillian.McHugh" w:date="2025-10-15T16:06:00Z" w16du:dateUtc="2025-10-15T15:06:00Z">
              <w:rPr>
                <w:lang w:val="en-US"/>
              </w:rPr>
            </w:rPrChange>
          </w:rPr>
          <w:t xml:space="preserve"> increased distance will increase rates of reason-giving, it follows that </w:t>
        </w:r>
      </w:ins>
      <w:ins w:id="2344" w:author="Cillian.McHugh" w:date="2025-09-30T22:28:00Z" w16du:dateUtc="2025-09-30T21:28:00Z">
        <w:r w:rsidR="00B20E41" w:rsidRPr="00B1216F">
          <w:rPr>
            <w:highlight w:val="yellow"/>
            <w:lang w:val="en-US"/>
            <w:rPrChange w:id="2345" w:author="Cillian.McHugh" w:date="2025-10-15T16:06:00Z" w16du:dateUtc="2025-10-15T15:06:00Z">
              <w:rPr>
                <w:lang w:val="en-US"/>
              </w:rPr>
            </w:rPrChange>
          </w:rPr>
          <w:t xml:space="preserve">participants in the </w:t>
        </w:r>
      </w:ins>
      <w:ins w:id="2346" w:author="Cillian.McHugh" w:date="2025-09-30T22:29:00Z" w16du:dateUtc="2025-09-30T21:29:00Z">
        <w:r w:rsidR="00B20E41" w:rsidRPr="00B1216F">
          <w:rPr>
            <w:highlight w:val="yellow"/>
            <w:lang w:val="en-US"/>
            <w:rPrChange w:id="2347" w:author="Cillian.McHugh" w:date="2025-10-15T16:06:00Z" w16du:dateUtc="2025-10-15T15:06:00Z">
              <w:rPr>
                <w:lang w:val="en-US"/>
              </w:rPr>
            </w:rPrChange>
          </w:rPr>
          <w:t xml:space="preserve">increased distance condition may be more likely to provide more </w:t>
        </w:r>
      </w:ins>
      <w:ins w:id="2348" w:author="Cillian.McHugh" w:date="2025-09-30T22:30:00Z" w16du:dateUtc="2025-09-30T21:30:00Z">
        <w:r w:rsidR="00B20E41" w:rsidRPr="00B1216F">
          <w:rPr>
            <w:highlight w:val="yellow"/>
            <w:lang w:val="en-US"/>
            <w:rPrChange w:id="2349" w:author="Cillian.McHugh" w:date="2025-10-15T16:06:00Z" w16du:dateUtc="2025-10-15T15:06:00Z">
              <w:rPr>
                <w:lang w:val="en-US"/>
              </w:rPr>
            </w:rPrChange>
          </w:rPr>
          <w:t>“</w:t>
        </w:r>
      </w:ins>
      <w:ins w:id="2350" w:author="Cillian.McHugh" w:date="2025-09-30T22:29:00Z" w16du:dateUtc="2025-09-30T21:29:00Z">
        <w:r w:rsidR="00B20E41" w:rsidRPr="00B1216F">
          <w:rPr>
            <w:highlight w:val="yellow"/>
            <w:lang w:val="en-US"/>
            <w:rPrChange w:id="2351" w:author="Cillian.McHugh" w:date="2025-10-15T16:06:00Z" w16du:dateUtc="2025-10-15T15:06:00Z">
              <w:rPr>
                <w:lang w:val="en-US"/>
              </w:rPr>
            </w:rPrChange>
          </w:rPr>
          <w:t>substantive</w:t>
        </w:r>
      </w:ins>
      <w:ins w:id="2352" w:author="Cillian.McHugh" w:date="2025-09-30T22:30:00Z" w16du:dateUtc="2025-09-30T21:30:00Z">
        <w:r w:rsidR="00B20E41" w:rsidRPr="00B1216F">
          <w:rPr>
            <w:highlight w:val="yellow"/>
            <w:lang w:val="en-US"/>
            <w:rPrChange w:id="2353" w:author="Cillian.McHugh" w:date="2025-10-15T16:06:00Z" w16du:dateUtc="2025-10-15T15:06:00Z">
              <w:rPr>
                <w:lang w:val="en-US"/>
              </w:rPr>
            </w:rPrChange>
          </w:rPr>
          <w:t>”</w:t>
        </w:r>
      </w:ins>
      <w:ins w:id="2354" w:author="Cillian.McHugh" w:date="2025-09-30T22:29:00Z" w16du:dateUtc="2025-09-30T21:29:00Z">
        <w:r w:rsidR="00B20E41" w:rsidRPr="00B1216F">
          <w:rPr>
            <w:highlight w:val="yellow"/>
            <w:lang w:val="en-US"/>
            <w:rPrChange w:id="2355" w:author="Cillian.McHugh" w:date="2025-10-15T16:06:00Z" w16du:dateUtc="2025-10-15T15:06:00Z">
              <w:rPr>
                <w:lang w:val="en-US"/>
              </w:rPr>
            </w:rPrChange>
          </w:rPr>
          <w:t xml:space="preserve"> reasons </w:t>
        </w:r>
      </w:ins>
      <w:ins w:id="2356" w:author="Cillian.McHugh" w:date="2025-09-30T22:30:00Z" w16du:dateUtc="2025-09-30T21:30:00Z">
        <w:r w:rsidR="00B20E41" w:rsidRPr="00B1216F">
          <w:rPr>
            <w:highlight w:val="yellow"/>
            <w:lang w:val="en-US"/>
            <w:rPrChange w:id="2357" w:author="Cillian.McHugh" w:date="2025-10-15T16:06:00Z" w16du:dateUtc="2025-10-15T15:06:00Z">
              <w:rPr>
                <w:lang w:val="en-US"/>
              </w:rPr>
            </w:rPrChange>
          </w:rPr>
          <w:t>and fewer unsupported declarations/tautological responses</w:t>
        </w:r>
      </w:ins>
      <w:ins w:id="2358" w:author="Cillian.McHugh" w:date="2025-09-30T22:31:00Z" w16du:dateUtc="2025-09-30T21:31:00Z">
        <w:r w:rsidR="00B20E41" w:rsidRPr="00B1216F">
          <w:rPr>
            <w:highlight w:val="yellow"/>
            <w:lang w:val="en-US"/>
            <w:rPrChange w:id="2359" w:author="Cillian.McHugh" w:date="2025-10-15T16:06:00Z" w16du:dateUtc="2025-10-15T15:06:00Z">
              <w:rPr>
                <w:lang w:val="en-US"/>
              </w:rPr>
            </w:rPrChange>
          </w:rPr>
          <w:t>.</w:t>
        </w:r>
      </w:ins>
      <w:ins w:id="2360" w:author="Cillian.McHugh" w:date="2025-09-30T22:29:00Z" w16du:dateUtc="2025-09-30T21:29:00Z">
        <w:r w:rsidR="00B20E41" w:rsidRPr="00B1216F">
          <w:rPr>
            <w:highlight w:val="yellow"/>
            <w:lang w:val="en-US"/>
            <w:rPrChange w:id="2361" w:author="Cillian.McHugh" w:date="2025-10-15T16:06:00Z" w16du:dateUtc="2025-10-15T15:06:00Z">
              <w:rPr>
                <w:lang w:val="en-US"/>
              </w:rPr>
            </w:rPrChange>
          </w:rPr>
          <w:t xml:space="preserve"> </w:t>
        </w:r>
      </w:ins>
      <w:ins w:id="2362" w:author="Cillian.McHugh" w:date="2025-09-30T22:31:00Z" w16du:dateUtc="2025-09-30T21:31:00Z">
        <w:r w:rsidR="00B20E41" w:rsidRPr="00B1216F">
          <w:rPr>
            <w:highlight w:val="yellow"/>
            <w:lang w:val="en-US"/>
            <w:rPrChange w:id="2363" w:author="Cillian.McHugh" w:date="2025-10-15T16:06:00Z" w16du:dateUtc="2025-10-15T15:06:00Z">
              <w:rPr>
                <w:lang w:val="en-US"/>
              </w:rPr>
            </w:rPrChange>
          </w:rPr>
          <w:t>For this reason</w:t>
        </w:r>
      </w:ins>
      <w:ins w:id="2364" w:author="Cillian.McHugh" w:date="2025-09-30T23:39:00Z" w16du:dateUtc="2025-09-30T22:39:00Z">
        <w:r w:rsidRPr="00B1216F">
          <w:rPr>
            <w:highlight w:val="yellow"/>
            <w:lang w:val="en-US"/>
            <w:rPrChange w:id="2365" w:author="Cillian.McHugh" w:date="2025-10-15T16:06:00Z" w16du:dateUtc="2025-10-15T15:06:00Z">
              <w:rPr>
                <w:lang w:val="en-US"/>
              </w:rPr>
            </w:rPrChange>
          </w:rPr>
          <w:t>,</w:t>
        </w:r>
      </w:ins>
      <w:ins w:id="2366" w:author="Cillian.McHugh" w:date="2025-09-30T22:31:00Z" w16du:dateUtc="2025-09-30T21:31:00Z">
        <w:r w:rsidR="00B20E41" w:rsidRPr="00B1216F">
          <w:rPr>
            <w:highlight w:val="yellow"/>
            <w:lang w:val="en-US"/>
            <w:rPrChange w:id="2367" w:author="Cillian.McHugh" w:date="2025-10-15T16:06:00Z" w16du:dateUtc="2025-10-15T15:06:00Z">
              <w:rPr>
                <w:lang w:val="en-US"/>
              </w:rPr>
            </w:rPrChange>
          </w:rPr>
          <w:t xml:space="preserve"> </w:t>
        </w:r>
      </w:ins>
      <w:ins w:id="2368" w:author="Cillian.McHugh" w:date="2025-09-30T23:41:00Z" w16du:dateUtc="2025-09-30T22:41:00Z">
        <w:r w:rsidRPr="00B1216F">
          <w:rPr>
            <w:highlight w:val="yellow"/>
            <w:lang w:val="en-US"/>
            <w:rPrChange w:id="2369" w:author="Cillian.McHugh" w:date="2025-10-15T16:06:00Z" w16du:dateUtc="2025-10-15T15:06:00Z">
              <w:rPr>
                <w:lang w:val="en-US"/>
              </w:rPr>
            </w:rPrChange>
          </w:rPr>
          <w:t xml:space="preserve">we will employ an additional secondary measure of reason-giving/dumbfounding. </w:t>
        </w:r>
      </w:ins>
      <w:ins w:id="2370" w:author="Cillian.McHugh" w:date="2025-09-30T23:43:00Z" w16du:dateUtc="2025-09-30T22:43:00Z">
        <w:r w:rsidRPr="00B1216F">
          <w:rPr>
            <w:highlight w:val="yellow"/>
            <w:lang w:val="en-US"/>
            <w:rPrChange w:id="2371" w:author="Cillian.McHugh" w:date="2025-10-15T16:06:00Z" w16du:dateUtc="2025-10-15T15:06:00Z">
              <w:rPr>
                <w:lang w:val="en-US"/>
              </w:rPr>
            </w:rPrChange>
          </w:rPr>
          <w:t xml:space="preserve">Participants who indicate that they can provide a reason will be invited to provide their reason in an open-ended text </w:t>
        </w:r>
      </w:ins>
      <w:ins w:id="2372" w:author="Cillian.McHugh" w:date="2025-09-30T23:44:00Z" w16du:dateUtc="2025-09-30T22:44:00Z">
        <w:r w:rsidRPr="00B1216F">
          <w:rPr>
            <w:highlight w:val="yellow"/>
            <w:lang w:val="en-US"/>
            <w:rPrChange w:id="2373" w:author="Cillian.McHugh" w:date="2025-10-15T16:06:00Z" w16du:dateUtc="2025-10-15T15:06:00Z">
              <w:rPr>
                <w:lang w:val="en-US"/>
              </w:rPr>
            </w:rPrChange>
          </w:rPr>
          <w:t xml:space="preserve">box. </w:t>
        </w:r>
      </w:ins>
      <w:ins w:id="2374" w:author="Cillian.McHugh" w:date="2025-09-30T23:41:00Z" w16du:dateUtc="2025-09-30T22:41:00Z">
        <w:r w:rsidRPr="00B1216F">
          <w:rPr>
            <w:highlight w:val="yellow"/>
            <w:lang w:val="en-US"/>
            <w:rPrChange w:id="2375" w:author="Cillian.McHugh" w:date="2025-10-15T16:06:00Z" w16du:dateUtc="2025-10-15T15:06:00Z">
              <w:rPr>
                <w:lang w:val="en-US"/>
              </w:rPr>
            </w:rPrChange>
          </w:rPr>
          <w:t>We will code the</w:t>
        </w:r>
      </w:ins>
      <w:ins w:id="2376" w:author="Cillian.McHugh" w:date="2025-09-30T23:44:00Z" w16du:dateUtc="2025-09-30T22:44:00Z">
        <w:r w:rsidRPr="00B1216F">
          <w:rPr>
            <w:highlight w:val="yellow"/>
            <w:lang w:val="en-US"/>
            <w:rPrChange w:id="2377" w:author="Cillian.McHugh" w:date="2025-10-15T16:06:00Z" w16du:dateUtc="2025-10-15T15:06:00Z">
              <w:rPr>
                <w:lang w:val="en-US"/>
              </w:rPr>
            </w:rPrChange>
          </w:rPr>
          <w:t>se</w:t>
        </w:r>
      </w:ins>
      <w:ins w:id="2378" w:author="Cillian.McHugh" w:date="2025-09-30T23:41:00Z" w16du:dateUtc="2025-09-30T22:41:00Z">
        <w:r w:rsidRPr="00B1216F">
          <w:rPr>
            <w:highlight w:val="yellow"/>
            <w:lang w:val="en-US"/>
            <w:rPrChange w:id="2379" w:author="Cillian.McHugh" w:date="2025-10-15T16:06:00Z" w16du:dateUtc="2025-10-15T15:06:00Z">
              <w:rPr>
                <w:lang w:val="en-US"/>
              </w:rPr>
            </w:rPrChange>
          </w:rPr>
          <w:t xml:space="preserve"> open-ended responses </w:t>
        </w:r>
      </w:ins>
      <w:ins w:id="2380" w:author="Cillian.McHugh" w:date="2025-09-30T23:42:00Z" w16du:dateUtc="2025-09-30T22:42:00Z">
        <w:r w:rsidRPr="00B1216F">
          <w:rPr>
            <w:highlight w:val="yellow"/>
            <w:lang w:val="en-US"/>
            <w:rPrChange w:id="2381" w:author="Cillian.McHugh" w:date="2025-10-15T16:06:00Z" w16du:dateUtc="2025-10-15T15:06:00Z">
              <w:rPr>
                <w:lang w:val="en-US"/>
              </w:rPr>
            </w:rPrChange>
          </w:rPr>
          <w:t>for</w:t>
        </w:r>
      </w:ins>
      <w:ins w:id="2382" w:author="Cillian.McHugh" w:date="2025-09-30T23:41:00Z" w16du:dateUtc="2025-09-30T22:41:00Z">
        <w:r w:rsidRPr="00B1216F">
          <w:rPr>
            <w:highlight w:val="yellow"/>
            <w:lang w:val="en-US"/>
            <w:rPrChange w:id="2383" w:author="Cillian.McHugh" w:date="2025-10-15T16:06:00Z" w16du:dateUtc="2025-10-15T15:06:00Z">
              <w:rPr>
                <w:lang w:val="en-US"/>
              </w:rPr>
            </w:rPrChange>
          </w:rPr>
          <w:t xml:space="preserve"> unsupported declarations</w:t>
        </w:r>
      </w:ins>
      <w:ins w:id="2384" w:author="Cillian.McHugh" w:date="2025-09-30T23:43:00Z" w16du:dateUtc="2025-09-30T22:43:00Z">
        <w:r w:rsidRPr="00B1216F">
          <w:rPr>
            <w:highlight w:val="yellow"/>
            <w:lang w:val="en-US"/>
            <w:rPrChange w:id="2385" w:author="Cillian.McHugh" w:date="2025-10-15T16:06:00Z" w16du:dateUtc="2025-10-15T15:06:00Z">
              <w:rPr>
                <w:lang w:val="en-US"/>
              </w:rPr>
            </w:rPrChange>
          </w:rPr>
          <w:t xml:space="preserve"> an</w:t>
        </w:r>
      </w:ins>
      <w:ins w:id="2386" w:author="Cillian.McHugh" w:date="2025-09-30T23:44:00Z" w16du:dateUtc="2025-09-30T22:44:00Z">
        <w:r w:rsidRPr="00B1216F">
          <w:rPr>
            <w:highlight w:val="yellow"/>
            <w:lang w:val="en-US"/>
            <w:rPrChange w:id="2387" w:author="Cillian.McHugh" w:date="2025-10-15T16:06:00Z" w16du:dateUtc="2025-10-15T15:06:00Z">
              <w:rPr>
                <w:lang w:val="en-US"/>
              </w:rPr>
            </w:rPrChange>
          </w:rPr>
          <w:t xml:space="preserve">d </w:t>
        </w:r>
      </w:ins>
      <w:ins w:id="2388" w:author="Cillian.McHugh" w:date="2025-09-30T23:41:00Z" w16du:dateUtc="2025-09-30T22:41:00Z">
        <w:r w:rsidRPr="00B1216F">
          <w:rPr>
            <w:highlight w:val="yellow"/>
            <w:lang w:val="en-US"/>
            <w:rPrChange w:id="2389" w:author="Cillian.McHugh" w:date="2025-10-15T16:06:00Z" w16du:dateUtc="2025-10-15T15:06:00Z">
              <w:rPr>
                <w:lang w:val="en-US"/>
              </w:rPr>
            </w:rPrChange>
          </w:rPr>
          <w:t>tautological responses</w:t>
        </w:r>
      </w:ins>
      <w:ins w:id="2390" w:author="Cillian.McHugh" w:date="2025-09-30T23:44:00Z" w16du:dateUtc="2025-09-30T22:44:00Z">
        <w:r w:rsidRPr="00B1216F">
          <w:rPr>
            <w:highlight w:val="yellow"/>
            <w:lang w:val="en-US"/>
            <w:rPrChange w:id="2391" w:author="Cillian.McHugh" w:date="2025-10-15T16:06:00Z" w16du:dateUtc="2025-10-15T15:06:00Z">
              <w:rPr>
                <w:lang w:val="en-US"/>
              </w:rPr>
            </w:rPrChange>
          </w:rPr>
          <w:t>, and such responses</w:t>
        </w:r>
      </w:ins>
      <w:ins w:id="2392" w:author="Cillian.McHugh" w:date="2025-09-30T23:41:00Z" w16du:dateUtc="2025-09-30T22:41:00Z">
        <w:r w:rsidRPr="00B1216F">
          <w:rPr>
            <w:highlight w:val="yellow"/>
            <w:lang w:val="en-US"/>
            <w:rPrChange w:id="2393" w:author="Cillian.McHugh" w:date="2025-10-15T16:06:00Z" w16du:dateUtc="2025-10-15T15:06:00Z">
              <w:rPr>
                <w:lang w:val="en-US"/>
              </w:rPr>
            </w:rPrChange>
          </w:rPr>
          <w:t xml:space="preserve"> will be </w:t>
        </w:r>
      </w:ins>
      <w:ins w:id="2394" w:author="Cillian.McHugh" w:date="2025-09-30T23:44:00Z" w16du:dateUtc="2025-09-30T22:44:00Z">
        <w:r w:rsidRPr="00B1216F">
          <w:rPr>
            <w:highlight w:val="yellow"/>
            <w:lang w:val="en-US"/>
            <w:rPrChange w:id="2395" w:author="Cillian.McHugh" w:date="2025-10-15T16:06:00Z" w16du:dateUtc="2025-10-15T15:06:00Z">
              <w:rPr>
                <w:lang w:val="en-US"/>
              </w:rPr>
            </w:rPrChange>
          </w:rPr>
          <w:t>taken as</w:t>
        </w:r>
      </w:ins>
      <w:ins w:id="2396" w:author="Cillian.McHugh" w:date="2025-09-30T23:41:00Z" w16du:dateUtc="2025-09-30T22:41:00Z">
        <w:r w:rsidRPr="00B1216F">
          <w:rPr>
            <w:highlight w:val="yellow"/>
            <w:lang w:val="en-US"/>
            <w:rPrChange w:id="2397" w:author="Cillian.McHugh" w:date="2025-10-15T16:06:00Z" w16du:dateUtc="2025-10-15T15:06:00Z">
              <w:rPr>
                <w:lang w:val="en-US"/>
              </w:rPr>
            </w:rPrChange>
          </w:rPr>
          <w:t xml:space="preserve"> dumbfounded respon</w:t>
        </w:r>
      </w:ins>
      <w:ins w:id="2398" w:author="Cillian.McHugh" w:date="2025-09-30T23:44:00Z" w16du:dateUtc="2025-09-30T22:44:00Z">
        <w:r w:rsidRPr="00B1216F">
          <w:rPr>
            <w:highlight w:val="yellow"/>
            <w:lang w:val="en-US"/>
            <w:rPrChange w:id="2399" w:author="Cillian.McHugh" w:date="2025-10-15T16:06:00Z" w16du:dateUtc="2025-10-15T15:06:00Z">
              <w:rPr>
                <w:lang w:val="en-US"/>
              </w:rPr>
            </w:rPrChange>
          </w:rPr>
          <w:t xml:space="preserve">ding </w:t>
        </w:r>
      </w:ins>
      <w:ins w:id="2400" w:author="Cillian.McHugh" w:date="2025-09-30T23:41:00Z" w16du:dateUtc="2025-09-30T22:41:00Z">
        <w:r w:rsidRPr="00B1216F">
          <w:rPr>
            <w:highlight w:val="yellow"/>
            <w:lang w:val="en-US"/>
            <w:rPrChange w:id="2401" w:author="Cillian.McHugh" w:date="2025-10-15T16:06:00Z" w16du:dateUtc="2025-10-15T15:06:00Z">
              <w:rPr>
                <w:lang w:val="en-US"/>
              </w:rPr>
            </w:rPrChange>
          </w:rPr>
          <w:t>(rather than reason-giving).</w:t>
        </w:r>
      </w:ins>
      <w:ins w:id="2402" w:author="Cillian.McHugh" w:date="2025-10-15T16:10:00Z" w16du:dateUtc="2025-10-15T15:10:00Z">
        <w:r w:rsidR="00D27BEE">
          <w:rPr>
            <w:highlight w:val="yellow"/>
            <w:lang w:val="en-US"/>
          </w:rPr>
          <w:t xml:space="preserve"> These </w:t>
        </w:r>
      </w:ins>
      <w:ins w:id="2403" w:author="Cillian.McHugh" w:date="2025-10-15T16:11:00Z" w16du:dateUtc="2025-10-15T15:11:00Z">
        <w:r w:rsidR="00D27BEE">
          <w:rPr>
            <w:highlight w:val="yellow"/>
            <w:lang w:val="en-US"/>
          </w:rPr>
          <w:t>responses (unsupported declarations/tautological responses) are the only responses that we will classify as dumbfounding</w:t>
        </w:r>
      </w:ins>
      <w:ins w:id="2404" w:author="Cillian.McHugh" w:date="2025-10-15T16:15:00Z" w16du:dateUtc="2025-10-15T15:15:00Z">
        <w:r w:rsidR="00D27BEE">
          <w:rPr>
            <w:highlight w:val="yellow"/>
            <w:lang w:val="en-US"/>
          </w:rPr>
          <w:t xml:space="preserve">, and as such, we anticipate that the majority of responses will be acceptable as reasons, e.g., </w:t>
        </w:r>
      </w:ins>
      <w:ins w:id="2405" w:author="Cillian.McHugh" w:date="2025-10-15T16:11:00Z" w16du:dateUtc="2025-10-15T15:11:00Z">
        <w:r w:rsidR="00D27BEE">
          <w:rPr>
            <w:highlight w:val="yellow"/>
            <w:lang w:val="en-US"/>
          </w:rPr>
          <w:t xml:space="preserve">participants </w:t>
        </w:r>
      </w:ins>
      <w:ins w:id="2406" w:author="Cillian.McHugh" w:date="2025-10-15T16:16:00Z" w16du:dateUtc="2025-10-15T15:16:00Z">
        <w:r w:rsidR="00D27BEE">
          <w:rPr>
            <w:highlight w:val="yellow"/>
            <w:lang w:val="en-US"/>
          </w:rPr>
          <w:t xml:space="preserve">may </w:t>
        </w:r>
      </w:ins>
      <w:ins w:id="2407" w:author="Cillian.McHugh" w:date="2025-10-15T16:11:00Z" w16du:dateUtc="2025-10-15T15:11:00Z">
        <w:r w:rsidR="00D27BEE">
          <w:rPr>
            <w:highlight w:val="yellow"/>
            <w:lang w:val="en-US"/>
          </w:rPr>
          <w:t>invoke religion (</w:t>
        </w:r>
      </w:ins>
      <w:ins w:id="2408" w:author="Cillian.McHugh" w:date="2025-10-15T16:16:00Z" w16du:dateUtc="2025-10-15T15:16:00Z">
        <w:r w:rsidR="00D27BEE">
          <w:rPr>
            <w:highlight w:val="yellow"/>
            <w:lang w:val="en-US"/>
          </w:rPr>
          <w:t>“</w:t>
        </w:r>
      </w:ins>
      <w:ins w:id="2409" w:author="Cillian.McHugh" w:date="2025-10-15T16:12:00Z" w16du:dateUtc="2025-10-15T15:12:00Z">
        <w:r w:rsidR="00D27BEE">
          <w:rPr>
            <w:i/>
            <w:iCs/>
            <w:highlight w:val="yellow"/>
            <w:lang w:val="en-US"/>
          </w:rPr>
          <w:t>because God doesn’t permit it</w:t>
        </w:r>
        <w:r w:rsidR="00D27BEE">
          <w:rPr>
            <w:highlight w:val="yellow"/>
            <w:lang w:val="en-US"/>
          </w:rPr>
          <w:t>”</w:t>
        </w:r>
      </w:ins>
      <w:ins w:id="2410" w:author="Cillian.McHugh" w:date="2025-10-15T16:16:00Z" w16du:dateUtc="2025-10-15T15:16:00Z">
        <w:r w:rsidR="00D27BEE">
          <w:rPr>
            <w:highlight w:val="yellow"/>
            <w:lang w:val="en-US"/>
          </w:rPr>
          <w:t xml:space="preserve">), the law </w:t>
        </w:r>
      </w:ins>
      <w:ins w:id="2411" w:author="Cillian.McHugh" w:date="2025-10-15T16:17:00Z" w16du:dateUtc="2025-10-15T15:17:00Z">
        <w:r w:rsidR="00D27BEE">
          <w:rPr>
            <w:highlight w:val="yellow"/>
            <w:lang w:val="en-US"/>
          </w:rPr>
          <w:t>(</w:t>
        </w:r>
      </w:ins>
      <w:ins w:id="2412" w:author="Cillian.McHugh" w:date="2025-10-15T16:16:00Z" w16du:dateUtc="2025-10-15T15:16:00Z">
        <w:r w:rsidR="00D27BEE">
          <w:rPr>
            <w:highlight w:val="yellow"/>
            <w:lang w:val="en-US"/>
          </w:rPr>
          <w:t>“</w:t>
        </w:r>
        <w:r w:rsidR="00D27BEE" w:rsidRPr="00D27BEE">
          <w:rPr>
            <w:i/>
            <w:iCs/>
            <w:highlight w:val="yellow"/>
            <w:lang w:val="en-US"/>
            <w:rPrChange w:id="2413" w:author="Cillian.McHugh" w:date="2025-10-15T16:17:00Z" w16du:dateUtc="2025-10-15T15:17:00Z">
              <w:rPr>
                <w:highlight w:val="yellow"/>
                <w:lang w:val="en-US"/>
              </w:rPr>
            </w:rPrChange>
          </w:rPr>
          <w:t>b</w:t>
        </w:r>
      </w:ins>
      <w:ins w:id="2414" w:author="Cillian.McHugh" w:date="2025-10-15T16:17:00Z" w16du:dateUtc="2025-10-15T15:17:00Z">
        <w:r w:rsidR="00D27BEE" w:rsidRPr="00D27BEE">
          <w:rPr>
            <w:i/>
            <w:iCs/>
            <w:highlight w:val="yellow"/>
            <w:lang w:val="en-US"/>
            <w:rPrChange w:id="2415" w:author="Cillian.McHugh" w:date="2025-10-15T16:17:00Z" w16du:dateUtc="2025-10-15T15:17:00Z">
              <w:rPr>
                <w:highlight w:val="yellow"/>
                <w:lang w:val="en-US"/>
              </w:rPr>
            </w:rPrChange>
          </w:rPr>
          <w:t>ecause it’s illegal</w:t>
        </w:r>
        <w:r w:rsidR="00D27BEE">
          <w:rPr>
            <w:highlight w:val="yellow"/>
            <w:lang w:val="en-US"/>
          </w:rPr>
          <w:t>”), or social norms (“</w:t>
        </w:r>
        <w:r w:rsidR="00D27BEE" w:rsidRPr="00D27BEE">
          <w:rPr>
            <w:i/>
            <w:iCs/>
            <w:highlight w:val="yellow"/>
            <w:lang w:val="en-US"/>
            <w:rPrChange w:id="2416" w:author="Cillian.McHugh" w:date="2025-10-15T16:17:00Z" w16du:dateUtc="2025-10-15T15:17:00Z">
              <w:rPr>
                <w:highlight w:val="yellow"/>
                <w:lang w:val="en-US"/>
              </w:rPr>
            </w:rPrChange>
          </w:rPr>
          <w:t>because it is unacceptable in our society</w:t>
        </w:r>
        <w:r w:rsidR="00D27BEE">
          <w:rPr>
            <w:highlight w:val="yellow"/>
            <w:lang w:val="en-US"/>
          </w:rPr>
          <w:t xml:space="preserve">”) </w:t>
        </w:r>
      </w:ins>
      <w:ins w:id="2417" w:author="Cillian.McHugh" w:date="2025-10-01T11:25:00Z" w16du:dateUtc="2025-10-01T10:25:00Z">
        <w:r w:rsidR="006266C5" w:rsidRPr="00B1216F">
          <w:rPr>
            <w:highlight w:val="yellow"/>
            <w:lang w:val="en-US"/>
            <w:rPrChange w:id="2418" w:author="Cillian.McHugh" w:date="2025-10-15T16:06:00Z" w16du:dateUtc="2025-10-15T15:06:00Z">
              <w:rPr>
                <w:lang w:val="en-US"/>
              </w:rPr>
            </w:rPrChange>
          </w:rPr>
          <w:t xml:space="preserve">This secondary measure will </w:t>
        </w:r>
      </w:ins>
      <w:ins w:id="2419" w:author="Cillian.McHugh" w:date="2025-10-01T11:26:00Z" w16du:dateUtc="2025-10-01T10:26:00Z">
        <w:r w:rsidR="006266C5" w:rsidRPr="00B1216F">
          <w:rPr>
            <w:highlight w:val="yellow"/>
            <w:lang w:val="en-US"/>
            <w:rPrChange w:id="2420" w:author="Cillian.McHugh" w:date="2025-10-15T16:06:00Z" w16du:dateUtc="2025-10-15T15:06:00Z">
              <w:rPr>
                <w:lang w:val="en-US"/>
              </w:rPr>
            </w:rPrChange>
          </w:rPr>
          <w:t>incorporate participants’</w:t>
        </w:r>
      </w:ins>
      <w:ins w:id="2421" w:author="Cillian.McHugh" w:date="2025-10-01T11:25:00Z" w16du:dateUtc="2025-10-01T10:25:00Z">
        <w:r w:rsidR="006266C5" w:rsidRPr="00B1216F">
          <w:rPr>
            <w:highlight w:val="yellow"/>
            <w:lang w:val="en-US"/>
            <w:rPrChange w:id="2422" w:author="Cillian.McHugh" w:date="2025-10-15T16:06:00Z" w16du:dateUtc="2025-10-15T15:06:00Z">
              <w:rPr>
                <w:lang w:val="en-US"/>
              </w:rPr>
            </w:rPrChange>
          </w:rPr>
          <w:t xml:space="preserve"> responses to the critical slide with coded open-ended</w:t>
        </w:r>
      </w:ins>
      <w:ins w:id="2423" w:author="Cillian.McHugh" w:date="2025-10-01T11:26:00Z" w16du:dateUtc="2025-10-01T10:26:00Z">
        <w:r w:rsidR="006266C5" w:rsidRPr="00B1216F">
          <w:rPr>
            <w:highlight w:val="yellow"/>
            <w:lang w:val="en-US"/>
            <w:rPrChange w:id="2424" w:author="Cillian.McHugh" w:date="2025-10-15T16:06:00Z" w16du:dateUtc="2025-10-15T15:06:00Z">
              <w:rPr>
                <w:lang w:val="en-US"/>
              </w:rPr>
            </w:rPrChange>
          </w:rPr>
          <w:t>, such that some participants</w:t>
        </w:r>
      </w:ins>
      <w:ins w:id="2425" w:author="Cillian.McHugh" w:date="2025-10-01T11:27:00Z" w16du:dateUtc="2025-10-01T10:27:00Z">
        <w:r w:rsidR="006266C5" w:rsidRPr="00B1216F">
          <w:rPr>
            <w:highlight w:val="yellow"/>
            <w:lang w:val="en-US"/>
            <w:rPrChange w:id="2426" w:author="Cillian.McHugh" w:date="2025-10-15T16:06:00Z" w16du:dateUtc="2025-10-15T15:06:00Z">
              <w:rPr>
                <w:lang w:val="en-US"/>
              </w:rPr>
            </w:rPrChange>
          </w:rPr>
          <w:t>’ reason-giving</w:t>
        </w:r>
      </w:ins>
      <w:ins w:id="2427" w:author="Cillian.McHugh" w:date="2025-10-01T11:26:00Z" w16du:dateUtc="2025-10-01T10:26:00Z">
        <w:r w:rsidR="006266C5" w:rsidRPr="00B1216F">
          <w:rPr>
            <w:highlight w:val="yellow"/>
            <w:lang w:val="en-US"/>
            <w:rPrChange w:id="2428" w:author="Cillian.McHugh" w:date="2025-10-15T16:06:00Z" w16du:dateUtc="2025-10-15T15:06:00Z">
              <w:rPr>
                <w:lang w:val="en-US"/>
              </w:rPr>
            </w:rPrChange>
          </w:rPr>
          <w:t xml:space="preserve"> </w:t>
        </w:r>
      </w:ins>
      <w:ins w:id="2429" w:author="Cillian.McHugh" w:date="2025-10-01T11:27:00Z" w16du:dateUtc="2025-10-01T10:27:00Z">
        <w:r w:rsidR="006266C5" w:rsidRPr="00B1216F">
          <w:rPr>
            <w:highlight w:val="yellow"/>
            <w:lang w:val="en-US"/>
            <w:rPrChange w:id="2430" w:author="Cillian.McHugh" w:date="2025-10-15T16:06:00Z" w16du:dateUtc="2025-10-15T15:06:00Z">
              <w:rPr>
                <w:lang w:val="en-US"/>
              </w:rPr>
            </w:rPrChange>
          </w:rPr>
          <w:t xml:space="preserve">responses </w:t>
        </w:r>
      </w:ins>
      <w:ins w:id="2431" w:author="Cillian.McHugh" w:date="2025-10-01T11:26:00Z" w16du:dateUtc="2025-10-01T10:26:00Z">
        <w:r w:rsidR="006266C5" w:rsidRPr="00B1216F">
          <w:rPr>
            <w:highlight w:val="yellow"/>
            <w:lang w:val="en-US"/>
            <w:rPrChange w:id="2432" w:author="Cillian.McHugh" w:date="2025-10-15T16:06:00Z" w16du:dateUtc="2025-10-15T15:06:00Z">
              <w:rPr>
                <w:lang w:val="en-US"/>
              </w:rPr>
            </w:rPrChange>
          </w:rPr>
          <w:t xml:space="preserve">will be re-classified as dumbfounded (or even </w:t>
        </w:r>
      </w:ins>
      <w:ins w:id="2433" w:author="Cillian.McHugh" w:date="2025-10-01T11:27:00Z" w16du:dateUtc="2025-10-01T10:27:00Z">
        <w:r w:rsidR="006266C5" w:rsidRPr="00B1216F">
          <w:rPr>
            <w:highlight w:val="yellow"/>
            <w:lang w:val="en-US"/>
            <w:rPrChange w:id="2434" w:author="Cillian.McHugh" w:date="2025-10-15T16:06:00Z" w16du:dateUtc="2025-10-15T15:06:00Z">
              <w:rPr>
                <w:lang w:val="en-US"/>
              </w:rPr>
            </w:rPrChange>
          </w:rPr>
          <w:t>nothing-wrong) following</w:t>
        </w:r>
      </w:ins>
      <w:ins w:id="2435" w:author="Cillian.McHugh" w:date="2025-10-01T11:28:00Z" w16du:dateUtc="2025-10-01T10:28:00Z">
        <w:r w:rsidR="006266C5" w:rsidRPr="00B1216F">
          <w:rPr>
            <w:highlight w:val="yellow"/>
            <w:lang w:val="en-US"/>
            <w:rPrChange w:id="2436" w:author="Cillian.McHugh" w:date="2025-10-15T16:06:00Z" w16du:dateUtc="2025-10-15T15:06:00Z">
              <w:rPr>
                <w:lang w:val="en-US"/>
              </w:rPr>
            </w:rPrChange>
          </w:rPr>
          <w:t xml:space="preserve"> coding</w:t>
        </w:r>
      </w:ins>
      <w:ins w:id="2437" w:author="Cillian.McHugh" w:date="2025-10-08T11:23:00Z" w16du:dateUtc="2025-10-08T10:23:00Z">
        <w:r w:rsidR="00C75464" w:rsidRPr="00B1216F">
          <w:rPr>
            <w:highlight w:val="yellow"/>
            <w:lang w:val="en-US"/>
            <w:rPrChange w:id="2438" w:author="Cillian.McHugh" w:date="2025-10-15T16:06:00Z" w16du:dateUtc="2025-10-15T15:06:00Z">
              <w:rPr>
                <w:lang w:val="en-US"/>
              </w:rPr>
            </w:rPrChange>
          </w:rPr>
          <w:t xml:space="preserve">. As with the primary measure, this second measure will have three levels, reason-giving, dumbfounding, </w:t>
        </w:r>
        <w:proofErr w:type="gramStart"/>
        <w:r w:rsidR="00C75464" w:rsidRPr="00B1216F">
          <w:rPr>
            <w:highlight w:val="yellow"/>
            <w:lang w:val="en-US"/>
            <w:rPrChange w:id="2439" w:author="Cillian.McHugh" w:date="2025-10-15T16:06:00Z" w16du:dateUtc="2025-10-15T15:06:00Z">
              <w:rPr>
                <w:lang w:val="en-US"/>
              </w:rPr>
            </w:rPrChange>
          </w:rPr>
          <w:t>nothing-wrong</w:t>
        </w:r>
        <w:proofErr w:type="gramEnd"/>
        <w:r w:rsidR="00C75464" w:rsidRPr="00B1216F">
          <w:rPr>
            <w:highlight w:val="yellow"/>
            <w:lang w:val="en-US"/>
            <w:rPrChange w:id="2440" w:author="Cillian.McHugh" w:date="2025-10-15T16:06:00Z" w16du:dateUtc="2025-10-15T15:06:00Z">
              <w:rPr>
                <w:lang w:val="en-US"/>
              </w:rPr>
            </w:rPrChange>
          </w:rPr>
          <w:t>.</w:t>
        </w:r>
      </w:ins>
    </w:p>
    <w:p w14:paraId="5B9D639C" w14:textId="05CBBC02" w:rsidR="00C75464" w:rsidRDefault="00C75464" w:rsidP="00AC3C31">
      <w:pPr>
        <w:rPr>
          <w:ins w:id="2441" w:author="Cillian.McHugh" w:date="2025-09-30T23:41:00Z" w16du:dateUtc="2025-09-30T22:41:00Z"/>
          <w:lang w:val="en-US"/>
        </w:rPr>
      </w:pPr>
      <w:ins w:id="2442" w:author="Cillian.McHugh" w:date="2025-10-08T11:23:00Z" w16du:dateUtc="2025-10-08T10:23:00Z">
        <w:r w:rsidRPr="00B1216F">
          <w:rPr>
            <w:highlight w:val="yellow"/>
            <w:lang w:val="en-US"/>
            <w:rPrChange w:id="2443" w:author="Cillian.McHugh" w:date="2025-10-15T16:06:00Z" w16du:dateUtc="2025-10-15T15:06:00Z">
              <w:rPr>
                <w:lang w:val="en-US"/>
              </w:rPr>
            </w:rPrChange>
          </w:rPr>
          <w:t>A third</w:t>
        </w:r>
      </w:ins>
      <w:ins w:id="2444" w:author="Cillian.McHugh" w:date="2025-10-08T11:24:00Z" w16du:dateUtc="2025-10-08T10:24:00Z">
        <w:r w:rsidRPr="00B1216F">
          <w:rPr>
            <w:highlight w:val="yellow"/>
            <w:lang w:val="en-US"/>
            <w:rPrChange w:id="2445" w:author="Cillian.McHugh" w:date="2025-10-15T16:06:00Z" w16du:dateUtc="2025-10-15T15:06:00Z">
              <w:rPr>
                <w:lang w:val="en-US"/>
              </w:rPr>
            </w:rPrChange>
          </w:rPr>
          <w:t xml:space="preserve"> measure will differentiate between different kinds of dumbfounded responding</w:t>
        </w:r>
      </w:ins>
      <w:ins w:id="2446" w:author="Cillian.McHugh" w:date="2025-10-08T11:25:00Z" w16du:dateUtc="2025-10-08T10:25:00Z">
        <w:r w:rsidRPr="00B1216F">
          <w:rPr>
            <w:highlight w:val="yellow"/>
            <w:lang w:val="en-US"/>
            <w:rPrChange w:id="2447" w:author="Cillian.McHugh" w:date="2025-10-15T16:06:00Z" w16du:dateUtc="2025-10-15T15:06:00Z">
              <w:rPr>
                <w:lang w:val="en-US"/>
              </w:rPr>
            </w:rPrChange>
          </w:rPr>
          <w:t>,</w:t>
        </w:r>
      </w:ins>
      <w:ins w:id="2448" w:author="Cillian.McHugh" w:date="2025-10-08T11:24:00Z" w16du:dateUtc="2025-10-08T10:24:00Z">
        <w:r w:rsidRPr="00B1216F">
          <w:rPr>
            <w:highlight w:val="yellow"/>
            <w:lang w:val="en-US"/>
            <w:rPrChange w:id="2449" w:author="Cillian.McHugh" w:date="2025-10-15T16:06:00Z" w16du:dateUtc="2025-10-15T15:06:00Z">
              <w:rPr>
                <w:lang w:val="en-US"/>
              </w:rPr>
            </w:rPrChange>
          </w:rPr>
          <w:t xml:space="preserve"> separating participa</w:t>
        </w:r>
      </w:ins>
      <w:ins w:id="2450" w:author="Cillian.McHugh" w:date="2025-10-08T11:25:00Z" w16du:dateUtc="2025-10-08T10:25:00Z">
        <w:r w:rsidRPr="00B1216F">
          <w:rPr>
            <w:highlight w:val="yellow"/>
            <w:lang w:val="en-US"/>
            <w:rPrChange w:id="2451" w:author="Cillian.McHugh" w:date="2025-10-15T16:06:00Z" w16du:dateUtc="2025-10-15T15:06:00Z">
              <w:rPr>
                <w:lang w:val="en-US"/>
              </w:rPr>
            </w:rPrChange>
          </w:rPr>
          <w:t>nts who admitted to not having reasons (on the critical slide) from participants who failed to provide reasons (dumbfounded after coding).</w:t>
        </w:r>
      </w:ins>
      <w:ins w:id="2452" w:author="Cillian.McHugh" w:date="2025-10-08T11:26:00Z" w16du:dateUtc="2025-10-08T10:26:00Z">
        <w:r w:rsidRPr="00B1216F">
          <w:rPr>
            <w:highlight w:val="yellow"/>
            <w:lang w:val="en-US"/>
            <w:rPrChange w:id="2453" w:author="Cillian.McHugh" w:date="2025-10-15T16:06:00Z" w16du:dateUtc="2025-10-15T15:06:00Z">
              <w:rPr>
                <w:lang w:val="en-US"/>
              </w:rPr>
            </w:rPrChange>
          </w:rPr>
          <w:t xml:space="preserve"> This </w:t>
        </w:r>
      </w:ins>
      <w:ins w:id="2454" w:author="Cillian.McHugh" w:date="2025-10-08T11:27:00Z" w16du:dateUtc="2025-10-08T10:27:00Z">
        <w:r w:rsidRPr="00B1216F">
          <w:rPr>
            <w:highlight w:val="yellow"/>
            <w:lang w:val="en-US"/>
            <w:rPrChange w:id="2455" w:author="Cillian.McHugh" w:date="2025-10-15T16:06:00Z" w16du:dateUtc="2025-10-15T15:06:00Z">
              <w:rPr>
                <w:lang w:val="en-US"/>
              </w:rPr>
            </w:rPrChange>
          </w:rPr>
          <w:t>measure will have four levels: reason-giving, dumbfounding-before-coding,</w:t>
        </w:r>
      </w:ins>
      <w:ins w:id="2456" w:author="Cillian.McHugh" w:date="2025-10-08T11:26:00Z" w16du:dateUtc="2025-10-08T10:26:00Z">
        <w:r w:rsidRPr="00B1216F">
          <w:rPr>
            <w:highlight w:val="yellow"/>
            <w:lang w:val="en-US"/>
            <w:rPrChange w:id="2457" w:author="Cillian.McHugh" w:date="2025-10-15T16:06:00Z" w16du:dateUtc="2025-10-15T15:06:00Z">
              <w:rPr>
                <w:lang w:val="en-US"/>
              </w:rPr>
            </w:rPrChange>
          </w:rPr>
          <w:t xml:space="preserve"> </w:t>
        </w:r>
      </w:ins>
      <w:ins w:id="2458" w:author="Cillian.McHugh" w:date="2025-10-08T11:27:00Z" w16du:dateUtc="2025-10-08T10:27:00Z">
        <w:r w:rsidRPr="00B1216F">
          <w:rPr>
            <w:highlight w:val="yellow"/>
            <w:lang w:val="en-US"/>
            <w:rPrChange w:id="2459" w:author="Cillian.McHugh" w:date="2025-10-15T16:06:00Z" w16du:dateUtc="2025-10-15T15:06:00Z">
              <w:rPr>
                <w:lang w:val="en-US"/>
              </w:rPr>
            </w:rPrChange>
          </w:rPr>
          <w:t>dumbfounding-after-coding, nothing-wrong. B</w:t>
        </w:r>
      </w:ins>
      <w:ins w:id="2460" w:author="Cillian.McHugh" w:date="2025-10-08T11:28:00Z" w16du:dateUtc="2025-10-08T10:28:00Z">
        <w:r w:rsidRPr="00B1216F">
          <w:rPr>
            <w:highlight w:val="yellow"/>
            <w:lang w:val="en-US"/>
            <w:rPrChange w:id="2461" w:author="Cillian.McHugh" w:date="2025-10-15T16:06:00Z" w16du:dateUtc="2025-10-15T15:06:00Z">
              <w:rPr>
                <w:lang w:val="en-US"/>
              </w:rPr>
            </w:rPrChange>
          </w:rPr>
          <w:t xml:space="preserve">ased on previous research </w:t>
        </w:r>
      </w:ins>
      <w:r w:rsidRPr="00B1216F">
        <w:rPr>
          <w:highlight w:val="yellow"/>
          <w:lang w:val="en-US"/>
          <w:rPrChange w:id="2462" w:author="Cillian.McHugh" w:date="2025-10-15T16:06:00Z" w16du:dateUtc="2025-10-15T15:06:00Z">
            <w:rPr>
              <w:lang w:val="en-US"/>
            </w:rPr>
          </w:rPrChange>
        </w:rPr>
        <w:fldChar w:fldCharType="begin"/>
      </w:r>
      <w:r w:rsidRPr="00B1216F">
        <w:rPr>
          <w:highlight w:val="yellow"/>
          <w:lang w:val="en-US"/>
          <w:rPrChange w:id="2463" w:author="Cillian.McHugh" w:date="2025-10-15T16:06:00Z" w16du:dateUtc="2025-10-15T15:06:00Z">
            <w:rPr>
              <w:lang w:val="en-US"/>
            </w:rPr>
          </w:rPrChange>
        </w:rPr>
        <w:instrText xml:space="preserve"> ADDIN ZOTERO_ITEM CSL_CITATION {"citationID":"5ZHU9Pqd","properties":{"formattedCitation":"(McHugh et al., 2017)","plainCitation":"(McHugh et al., 2017)","noteIndex":0},"citationItems":[{"id":381,"uris":["http://zotero.org/users/1340199/items/ZTKJWDKJ"],"itemData":{"id":381,"type":"article-journal","abstract":"Moral dumbfounding is defined as maintaining a moral judgement, without supporting reasons. The most cited demonstration of dumbfounding does not identify a specific measure of dumbfounding and has not been published in peer-review form, or directly replicated. Despite limited empirical examination, dumbfounding has been widely discussed in moral psychology. The present research examines the reliability with which dumbfounding can be elicited, and aims to identify measureable indicators of dumbfounding. Study 1 aimed at establishing the effect that is reported in the literature. Participants read four scenarios and judged the actions described. An Interviewer challenged participants’ stated reasons for judgements. Dumbfounding was evoked, as measured by two indicators, admissions of not having reasons (17%), unsupported declarations (9%) with differences between scenarios. Study 2 measured dumbfounding as the selecting of an unsupported declaration as part of a computerised task. We observed high rates of dumbfounding across all scenarios. Studies 3a (college sample) and 3b (MTurk sample), addressing limitations in Study 2, replaced the unsupported declaration with an admission of having no reason, and included open-ended responses that were coded for unsupported declarations. As predicted, lower rates of dumbfounding were observed (3a 20%; 3b 16%; or 3a 32%; 3b 24% including unsupported declarations in open-ended responses). Two measures provided evidence for dumbfounding across three studies; rates varied with task type (interview/computer task), and with the particular measure being employed (admissions of not having reasons/unsupported declarations). Possible cognitive processes underlying dumbfounding and limitations of methodologies used are discussed as a means to account for this variability.","container-title":"Collabra: Psychology","DOI":"10.1525/collabra.79","ISSN":"2474-7394","issue":"1","language":"eng","license":"Authors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inferred.","note":"20 citations (Crossref/DOI) [2025-08-18]\n00000","page":"1-24","source":"www.collabra.org","title":"Searching for Moral Dumbfounding: Identifying Measurable Indicators of Moral Dumbfounding","title-short":"Searching for Moral Dumbfounding","volume":"3","author":[{"family":"McHugh","given":"Cillian"},{"family":"McGann","given":"Marek"},{"family":"Igou","given":"Eric R."},{"family":"Kinsella","given":"Elaine L."}],"issued":{"date-parts":[["2017",10,4]]},"citation-key":"mchugh_Searching_2017"}}],"schema":"https://github.com/citation-style-language/schema/raw/master/csl-citation.json"} </w:instrText>
      </w:r>
      <w:r w:rsidRPr="00B1216F">
        <w:rPr>
          <w:highlight w:val="yellow"/>
          <w:lang w:val="en-US"/>
          <w:rPrChange w:id="2464" w:author="Cillian.McHugh" w:date="2025-10-15T16:06:00Z" w16du:dateUtc="2025-10-15T15:06:00Z">
            <w:rPr>
              <w:lang w:val="en-US"/>
            </w:rPr>
          </w:rPrChange>
        </w:rPr>
        <w:fldChar w:fldCharType="separate"/>
      </w:r>
      <w:r w:rsidRPr="00B1216F">
        <w:rPr>
          <w:highlight w:val="yellow"/>
          <w:rPrChange w:id="2465" w:author="Cillian.McHugh" w:date="2025-10-15T16:06:00Z" w16du:dateUtc="2025-10-15T15:06:00Z">
            <w:rPr/>
          </w:rPrChange>
        </w:rPr>
        <w:t>(McHugh et al., 2017)</w:t>
      </w:r>
      <w:r w:rsidRPr="00B1216F">
        <w:rPr>
          <w:highlight w:val="yellow"/>
          <w:lang w:val="en-US"/>
          <w:rPrChange w:id="2466" w:author="Cillian.McHugh" w:date="2025-10-15T16:06:00Z" w16du:dateUtc="2025-10-15T15:06:00Z">
            <w:rPr>
              <w:lang w:val="en-US"/>
            </w:rPr>
          </w:rPrChange>
        </w:rPr>
        <w:fldChar w:fldCharType="end"/>
      </w:r>
      <w:ins w:id="2467" w:author="Cillian.McHugh" w:date="2025-10-08T11:30:00Z" w16du:dateUtc="2025-10-08T10:30:00Z">
        <w:r w:rsidRPr="00B1216F">
          <w:rPr>
            <w:highlight w:val="yellow"/>
            <w:lang w:val="en-US"/>
            <w:rPrChange w:id="2468" w:author="Cillian.McHugh" w:date="2025-10-15T16:06:00Z" w16du:dateUtc="2025-10-15T15:06:00Z">
              <w:rPr>
                <w:lang w:val="en-US"/>
              </w:rPr>
            </w:rPrChange>
          </w:rPr>
          <w:t xml:space="preserve"> we anticipate the</w:t>
        </w:r>
      </w:ins>
      <w:ins w:id="2469" w:author="Cillian.McHugh" w:date="2025-10-08T11:31:00Z" w16du:dateUtc="2025-10-08T10:31:00Z">
        <w:r w:rsidRPr="00B1216F">
          <w:rPr>
            <w:highlight w:val="yellow"/>
            <w:lang w:val="en-US"/>
            <w:rPrChange w:id="2470" w:author="Cillian.McHugh" w:date="2025-10-15T16:06:00Z" w16du:dateUtc="2025-10-15T15:06:00Z">
              <w:rPr>
                <w:lang w:val="en-US"/>
              </w:rPr>
            </w:rPrChange>
          </w:rPr>
          <w:t xml:space="preserve">se proportions will be </w:t>
        </w:r>
        <w:r w:rsidRPr="00B1216F">
          <w:rPr>
            <w:highlight w:val="yellow"/>
            <w:lang w:val="en-US"/>
            <w:rPrChange w:id="2471" w:author="Cillian.McHugh" w:date="2025-10-15T16:06:00Z" w16du:dateUtc="2025-10-15T15:06:00Z">
              <w:rPr>
                <w:lang w:val="en-US"/>
              </w:rPr>
            </w:rPrChange>
          </w:rPr>
          <w:lastRenderedPageBreak/>
          <w:t xml:space="preserve">relatively low, potentially too low to draw meaningful conclusions, and as </w:t>
        </w:r>
      </w:ins>
      <w:ins w:id="2472" w:author="Cillian.McHugh" w:date="2025-10-08T11:32:00Z" w16du:dateUtc="2025-10-08T10:32:00Z">
        <w:r w:rsidRPr="00B1216F">
          <w:rPr>
            <w:highlight w:val="yellow"/>
            <w:lang w:val="en-US"/>
            <w:rPrChange w:id="2473" w:author="Cillian.McHugh" w:date="2025-10-15T16:06:00Z" w16du:dateUtc="2025-10-15T15:06:00Z">
              <w:rPr>
                <w:lang w:val="en-US"/>
              </w:rPr>
            </w:rPrChange>
          </w:rPr>
          <w:t>such any analyses using this third measure will be exploratory.</w:t>
        </w:r>
      </w:ins>
    </w:p>
    <w:p w14:paraId="7FC59177" w14:textId="297A28B0" w:rsidR="00B20E41" w:rsidRPr="001B49A6" w:rsidDel="00AC3C31" w:rsidRDefault="00B20E41" w:rsidP="001503EA">
      <w:pPr>
        <w:rPr>
          <w:del w:id="2474" w:author="Cillian.McHugh" w:date="2025-09-30T23:45:00Z" w16du:dateUtc="2025-09-30T22:45:00Z"/>
          <w:lang w:val="en-US"/>
        </w:rPr>
      </w:pPr>
    </w:p>
    <w:p w14:paraId="7AFB559B" w14:textId="6C3FBA1B" w:rsidR="007F3944" w:rsidRPr="007F3944" w:rsidDel="00EE290B" w:rsidRDefault="007F3944">
      <w:pPr>
        <w:rPr>
          <w:del w:id="2475" w:author="Cillian.McHugh" w:date="2025-10-03T11:35:00Z" w16du:dateUtc="2025-10-03T10:35:00Z"/>
          <w:lang w:val="en-US"/>
        </w:rPr>
      </w:pPr>
      <w:r w:rsidRPr="007F3944">
        <w:rPr>
          <w:lang w:val="en-US"/>
        </w:rPr>
        <w:t>Two attention check tasks will be included for all participants; these included a brief paragraph of text where instructions for the correct response were embedded within the text. The wording of the text is misleading, such that if participants skim or only read some of the text, they will likely provide an incorrect response</w:t>
      </w:r>
      <w:ins w:id="2476" w:author="Cillian.McHugh" w:date="2025-10-03T11:47:00Z" w16du:dateUtc="2025-10-03T10:47:00Z">
        <w:r w:rsidR="00D7440D">
          <w:rPr>
            <w:lang w:val="en-US"/>
          </w:rPr>
          <w:t xml:space="preserve"> </w:t>
        </w:r>
        <w:r w:rsidR="00D7440D" w:rsidRPr="00B1216F">
          <w:rPr>
            <w:highlight w:val="yellow"/>
            <w:lang w:val="en-US"/>
            <w:rPrChange w:id="2477" w:author="Cillian.McHugh" w:date="2025-10-15T16:06:00Z" w16du:dateUtc="2025-10-15T15:06:00Z">
              <w:rPr>
                <w:lang w:val="en-US"/>
              </w:rPr>
            </w:rPrChange>
          </w:rPr>
          <w:t>(see supplementary materials)</w:t>
        </w:r>
      </w:ins>
      <w:r w:rsidRPr="007F3944">
        <w:rPr>
          <w:lang w:val="en-US"/>
        </w:rPr>
        <w:t>. Participants who fail both attention checks will be excluded from the analysis. Participants will also be asked to report basic demographic information including age, gender, nationality, religion, political ideology, and place of residence.</w:t>
      </w:r>
    </w:p>
    <w:p w14:paraId="349360C9" w14:textId="1471243A" w:rsidR="007F3944" w:rsidRPr="007F3944" w:rsidRDefault="007F3944" w:rsidP="00EE290B">
      <w:pPr>
        <w:rPr>
          <w:lang w:val="en-US"/>
        </w:rPr>
      </w:pPr>
      <w:del w:id="2478" w:author="Cillian.McHugh" w:date="2025-10-03T11:35:00Z" w16du:dateUtc="2025-10-03T10:35:00Z">
        <w:r w:rsidRPr="007F3944" w:rsidDel="00EE290B">
          <w:rPr>
            <w:lang w:val="en-US"/>
          </w:rPr>
          <w:delText>When participants click on the survey link, they will be randomly assigned to one of the six experimental groups, and randomly presented with one of the four moral scenarios. The study duration is estimated to be less than 5 minutes.</w:delText>
        </w:r>
      </w:del>
    </w:p>
    <w:p w14:paraId="14F4CFDF" w14:textId="77777777" w:rsidR="007F3944" w:rsidRPr="007F3944" w:rsidRDefault="007F3944">
      <w:pPr>
        <w:pStyle w:val="Heading3"/>
        <w:rPr>
          <w:lang w:val="en-US"/>
        </w:rPr>
        <w:pPrChange w:id="2479" w:author="Cillian.McHugh" w:date="2025-09-23T16:00:00Z" w16du:dateUtc="2025-09-23T15:00:00Z">
          <w:pPr>
            <w:pStyle w:val="Heading2"/>
          </w:pPr>
        </w:pPrChange>
      </w:pPr>
      <w:r w:rsidRPr="007F3944">
        <w:rPr>
          <w:lang w:val="en-US"/>
        </w:rPr>
        <w:t>Analysis Plan</w:t>
      </w:r>
    </w:p>
    <w:p w14:paraId="57657577" w14:textId="18CDB733" w:rsidR="00245D6A" w:rsidRPr="00B1216F" w:rsidRDefault="00245D6A">
      <w:pPr>
        <w:rPr>
          <w:ins w:id="2480" w:author="Cillian.McHugh" w:date="2025-10-08T11:05:00Z" w16du:dateUtc="2025-10-08T10:05:00Z"/>
          <w:highlight w:val="yellow"/>
          <w:lang w:val="en-US"/>
          <w:rPrChange w:id="2481" w:author="Cillian.McHugh" w:date="2025-10-15T16:07:00Z" w16du:dateUtc="2025-10-15T15:07:00Z">
            <w:rPr>
              <w:ins w:id="2482" w:author="Cillian.McHugh" w:date="2025-10-08T11:05:00Z" w16du:dateUtc="2025-10-08T10:05:00Z"/>
              <w:lang w:val="en-US"/>
            </w:rPr>
          </w:rPrChange>
        </w:rPr>
      </w:pPr>
      <w:ins w:id="2483" w:author="Cillian.McHugh" w:date="2025-10-08T11:05:00Z" w16du:dateUtc="2025-10-08T10:05:00Z">
        <w:r w:rsidRPr="00B1216F">
          <w:rPr>
            <w:highlight w:val="yellow"/>
            <w:lang w:val="en-US"/>
            <w:rPrChange w:id="2484" w:author="Cillian.McHugh" w:date="2025-10-15T16:07:00Z" w16du:dateUtc="2025-10-15T15:07:00Z">
              <w:rPr>
                <w:lang w:val="en-US"/>
              </w:rPr>
            </w:rPrChange>
          </w:rPr>
          <w:t xml:space="preserve">The </w:t>
        </w:r>
      </w:ins>
      <w:ins w:id="2485" w:author="Cillian.McHugh" w:date="2025-10-08T11:06:00Z" w16du:dateUtc="2025-10-08T10:06:00Z">
        <w:r w:rsidRPr="00B1216F">
          <w:rPr>
            <w:highlight w:val="yellow"/>
            <w:lang w:val="en-US"/>
            <w:rPrChange w:id="2486" w:author="Cillian.McHugh" w:date="2025-10-15T16:07:00Z" w16du:dateUtc="2025-10-15T15:07:00Z">
              <w:rPr>
                <w:lang w:val="en-US"/>
              </w:rPr>
            </w:rPrChange>
          </w:rPr>
          <w:t xml:space="preserve">main </w:t>
        </w:r>
      </w:ins>
      <w:proofErr w:type="gramStart"/>
      <w:ins w:id="2487" w:author="Cillian.McHugh" w:date="2025-10-08T11:05:00Z" w16du:dateUtc="2025-10-08T10:05:00Z">
        <w:r w:rsidRPr="00B1216F">
          <w:rPr>
            <w:highlight w:val="yellow"/>
            <w:lang w:val="en-US"/>
            <w:rPrChange w:id="2488" w:author="Cillian.McHugh" w:date="2025-10-15T16:07:00Z" w16du:dateUtc="2025-10-15T15:07:00Z">
              <w:rPr>
                <w:lang w:val="en-US"/>
              </w:rPr>
            </w:rPrChange>
          </w:rPr>
          <w:t>analyses</w:t>
        </w:r>
        <w:proofErr w:type="gramEnd"/>
        <w:r w:rsidRPr="00B1216F">
          <w:rPr>
            <w:highlight w:val="yellow"/>
            <w:lang w:val="en-US"/>
            <w:rPrChange w:id="2489" w:author="Cillian.McHugh" w:date="2025-10-15T16:07:00Z" w16du:dateUtc="2025-10-15T15:07:00Z">
              <w:rPr>
                <w:lang w:val="en-US"/>
              </w:rPr>
            </w:rPrChange>
          </w:rPr>
          <w:t xml:space="preserve"> for each Study 1a-1f will be conducted separately. </w:t>
        </w:r>
      </w:ins>
      <w:ins w:id="2490" w:author="Cillian.McHugh" w:date="2025-10-08T11:06:00Z" w16du:dateUtc="2025-10-08T10:06:00Z">
        <w:r w:rsidRPr="00B1216F">
          <w:rPr>
            <w:highlight w:val="yellow"/>
            <w:lang w:val="en-US"/>
            <w:rPrChange w:id="2491" w:author="Cillian.McHugh" w:date="2025-10-15T16:07:00Z" w16du:dateUtc="2025-10-15T15:07:00Z">
              <w:rPr>
                <w:lang w:val="en-US"/>
              </w:rPr>
            </w:rPrChange>
          </w:rPr>
          <w:t>Findings will be aggregated using an inte</w:t>
        </w:r>
      </w:ins>
      <w:ins w:id="2492" w:author="Cillian.McHugh" w:date="2025-10-08T11:07:00Z" w16du:dateUtc="2025-10-08T10:07:00Z">
        <w:r w:rsidRPr="00B1216F">
          <w:rPr>
            <w:highlight w:val="yellow"/>
            <w:lang w:val="en-US"/>
            <w:rPrChange w:id="2493" w:author="Cillian.McHugh" w:date="2025-10-15T16:07:00Z" w16du:dateUtc="2025-10-15T15:07:00Z">
              <w:rPr>
                <w:lang w:val="en-US"/>
              </w:rPr>
            </w:rPrChange>
          </w:rPr>
          <w:t xml:space="preserve">rnal meta-analysis. </w:t>
        </w:r>
      </w:ins>
      <w:ins w:id="2494" w:author="Cillian.McHugh" w:date="2025-10-08T11:08:00Z" w16du:dateUtc="2025-10-08T10:08:00Z">
        <w:r w:rsidRPr="00B1216F">
          <w:rPr>
            <w:highlight w:val="yellow"/>
            <w:lang w:val="en-US"/>
            <w:rPrChange w:id="2495" w:author="Cillian.McHugh" w:date="2025-10-15T16:07:00Z" w16du:dateUtc="2025-10-15T15:07:00Z">
              <w:rPr>
                <w:lang w:val="en-US"/>
              </w:rPr>
            </w:rPrChange>
          </w:rPr>
          <w:t>We will a</w:t>
        </w:r>
      </w:ins>
      <w:ins w:id="2496" w:author="Cillian.McHugh" w:date="2025-10-08T11:14:00Z" w16du:dateUtc="2025-10-08T10:14:00Z">
        <w:r w:rsidR="00667D8A" w:rsidRPr="00B1216F">
          <w:rPr>
            <w:highlight w:val="yellow"/>
            <w:lang w:val="en-US"/>
            <w:rPrChange w:id="2497" w:author="Cillian.McHugh" w:date="2025-10-15T16:07:00Z" w16du:dateUtc="2025-10-15T15:07:00Z">
              <w:rPr>
                <w:lang w:val="en-US"/>
              </w:rPr>
            </w:rPrChange>
          </w:rPr>
          <w:t xml:space="preserve">dditionally </w:t>
        </w:r>
      </w:ins>
      <w:ins w:id="2498" w:author="Cillian.McHugh" w:date="2025-10-08T11:08:00Z" w16du:dateUtc="2025-10-08T10:08:00Z">
        <w:r w:rsidRPr="00B1216F">
          <w:rPr>
            <w:highlight w:val="yellow"/>
            <w:lang w:val="en-US"/>
            <w:rPrChange w:id="2499" w:author="Cillian.McHugh" w:date="2025-10-15T16:07:00Z" w16du:dateUtc="2025-10-15T15:07:00Z">
              <w:rPr>
                <w:lang w:val="en-US"/>
              </w:rPr>
            </w:rPrChange>
          </w:rPr>
          <w:t>conduct</w:t>
        </w:r>
      </w:ins>
      <w:ins w:id="2500" w:author="Cillian.McHugh" w:date="2025-10-08T11:09:00Z" w16du:dateUtc="2025-10-08T10:09:00Z">
        <w:r w:rsidRPr="00B1216F">
          <w:rPr>
            <w:highlight w:val="yellow"/>
            <w:lang w:val="en-US"/>
            <w:rPrChange w:id="2501" w:author="Cillian.McHugh" w:date="2025-10-15T16:07:00Z" w16du:dateUtc="2025-10-15T15:07:00Z">
              <w:rPr>
                <w:lang w:val="en-US"/>
              </w:rPr>
            </w:rPrChange>
          </w:rPr>
          <w:t xml:space="preserve"> </w:t>
        </w:r>
        <w:proofErr w:type="gramStart"/>
        <w:r w:rsidRPr="00B1216F">
          <w:rPr>
            <w:highlight w:val="yellow"/>
            <w:lang w:val="en-US"/>
            <w:rPrChange w:id="2502" w:author="Cillian.McHugh" w:date="2025-10-15T16:07:00Z" w16du:dateUtc="2025-10-15T15:07:00Z">
              <w:rPr>
                <w:lang w:val="en-US"/>
              </w:rPr>
            </w:rPrChange>
          </w:rPr>
          <w:t>exploratory</w:t>
        </w:r>
        <w:proofErr w:type="gramEnd"/>
        <w:r w:rsidRPr="00B1216F">
          <w:rPr>
            <w:highlight w:val="yellow"/>
            <w:lang w:val="en-US"/>
            <w:rPrChange w:id="2503" w:author="Cillian.McHugh" w:date="2025-10-15T16:07:00Z" w16du:dateUtc="2025-10-15T15:07:00Z">
              <w:rPr>
                <w:lang w:val="en-US"/>
              </w:rPr>
            </w:rPrChange>
          </w:rPr>
          <w:t xml:space="preserve"> pooled analyses</w:t>
        </w:r>
      </w:ins>
      <w:ins w:id="2504" w:author="Cillian.McHugh" w:date="2025-10-08T11:10:00Z" w16du:dateUtc="2025-10-08T10:10:00Z">
        <w:r w:rsidRPr="00B1216F">
          <w:rPr>
            <w:highlight w:val="yellow"/>
            <w:lang w:val="en-US"/>
            <w:rPrChange w:id="2505" w:author="Cillian.McHugh" w:date="2025-10-15T16:07:00Z" w16du:dateUtc="2025-10-15T15:07:00Z">
              <w:rPr>
                <w:lang w:val="en-US"/>
              </w:rPr>
            </w:rPrChange>
          </w:rPr>
          <w:t xml:space="preserve"> </w:t>
        </w:r>
        <w:proofErr w:type="gramStart"/>
        <w:r w:rsidRPr="00B1216F">
          <w:rPr>
            <w:highlight w:val="yellow"/>
            <w:lang w:val="en-US"/>
            <w:rPrChange w:id="2506" w:author="Cillian.McHugh" w:date="2025-10-15T16:07:00Z" w16du:dateUtc="2025-10-15T15:07:00Z">
              <w:rPr>
                <w:lang w:val="en-US"/>
              </w:rPr>
            </w:rPrChange>
          </w:rPr>
          <w:t>similar to</w:t>
        </w:r>
        <w:proofErr w:type="gramEnd"/>
        <w:r w:rsidRPr="00B1216F">
          <w:rPr>
            <w:highlight w:val="yellow"/>
            <w:lang w:val="en-US"/>
            <w:rPrChange w:id="2507" w:author="Cillian.McHugh" w:date="2025-10-15T16:07:00Z" w16du:dateUtc="2025-10-15T15:07:00Z">
              <w:rPr>
                <w:lang w:val="en-US"/>
              </w:rPr>
            </w:rPrChange>
          </w:rPr>
          <w:t xml:space="preserve"> that described </w:t>
        </w:r>
      </w:ins>
      <w:ins w:id="2508" w:author="Cillian.McHugh" w:date="2025-10-08T11:14:00Z" w16du:dateUtc="2025-10-08T10:14:00Z">
        <w:r w:rsidR="00667D8A" w:rsidRPr="00B1216F">
          <w:rPr>
            <w:highlight w:val="yellow"/>
            <w:lang w:val="en-US"/>
            <w:rPrChange w:id="2509" w:author="Cillian.McHugh" w:date="2025-10-15T16:07:00Z" w16du:dateUtc="2025-10-15T15:07:00Z">
              <w:rPr>
                <w:lang w:val="en-US"/>
              </w:rPr>
            </w:rPrChange>
          </w:rPr>
          <w:t xml:space="preserve">below (where we </w:t>
        </w:r>
      </w:ins>
      <w:ins w:id="2510" w:author="Cillian.McHugh" w:date="2025-10-08T11:15:00Z" w16du:dateUtc="2025-10-08T10:15:00Z">
        <w:r w:rsidR="00667D8A" w:rsidRPr="00B1216F">
          <w:rPr>
            <w:highlight w:val="yellow"/>
            <w:lang w:val="en-US"/>
            <w:rPrChange w:id="2511" w:author="Cillian.McHugh" w:date="2025-10-15T16:07:00Z" w16du:dateUtc="2025-10-15T15:07:00Z">
              <w:rPr>
                <w:lang w:val="en-US"/>
              </w:rPr>
            </w:rPrChange>
          </w:rPr>
          <w:t xml:space="preserve">also </w:t>
        </w:r>
      </w:ins>
      <w:ins w:id="2512" w:author="Cillian.McHugh" w:date="2025-10-08T11:14:00Z" w16du:dateUtc="2025-10-08T10:14:00Z">
        <w:r w:rsidR="00667D8A" w:rsidRPr="00B1216F">
          <w:rPr>
            <w:highlight w:val="yellow"/>
            <w:lang w:val="en-US"/>
            <w:rPrChange w:id="2513" w:author="Cillian.McHugh" w:date="2025-10-15T16:07:00Z" w16du:dateUtc="2025-10-15T15:07:00Z">
              <w:rPr>
                <w:lang w:val="en-US"/>
              </w:rPr>
            </w:rPrChange>
          </w:rPr>
          <w:t xml:space="preserve">control </w:t>
        </w:r>
        <w:proofErr w:type="gramStart"/>
        <w:r w:rsidR="00667D8A" w:rsidRPr="00B1216F">
          <w:rPr>
            <w:highlight w:val="yellow"/>
            <w:lang w:val="en-US"/>
            <w:rPrChange w:id="2514" w:author="Cillian.McHugh" w:date="2025-10-15T16:07:00Z" w16du:dateUtc="2025-10-15T15:07:00Z">
              <w:rPr>
                <w:lang w:val="en-US"/>
              </w:rPr>
            </w:rPrChange>
          </w:rPr>
          <w:t>for</w:t>
        </w:r>
        <w:proofErr w:type="gramEnd"/>
        <w:r w:rsidR="00667D8A" w:rsidRPr="00B1216F">
          <w:rPr>
            <w:highlight w:val="yellow"/>
            <w:lang w:val="en-US"/>
            <w:rPrChange w:id="2515" w:author="Cillian.McHugh" w:date="2025-10-15T16:07:00Z" w16du:dateUtc="2025-10-15T15:07:00Z">
              <w:rPr>
                <w:lang w:val="en-US"/>
              </w:rPr>
            </w:rPrChange>
          </w:rPr>
          <w:t xml:space="preserve"> study site)</w:t>
        </w:r>
      </w:ins>
      <w:ins w:id="2516" w:author="Cillian.McHugh" w:date="2025-10-08T11:15:00Z" w16du:dateUtc="2025-10-08T10:15:00Z">
        <w:r w:rsidR="00667D8A" w:rsidRPr="00B1216F">
          <w:rPr>
            <w:highlight w:val="yellow"/>
            <w:lang w:val="en-US"/>
            <w:rPrChange w:id="2517" w:author="Cillian.McHugh" w:date="2025-10-15T16:07:00Z" w16du:dateUtc="2025-10-15T15:07:00Z">
              <w:rPr>
                <w:lang w:val="en-US"/>
              </w:rPr>
            </w:rPrChange>
          </w:rPr>
          <w:t xml:space="preserve">. This pooled analysis will </w:t>
        </w:r>
      </w:ins>
      <w:ins w:id="2518" w:author="Cillian.McHugh" w:date="2025-10-08T11:16:00Z" w16du:dateUtc="2025-10-08T10:16:00Z">
        <w:r w:rsidR="00667D8A" w:rsidRPr="00B1216F">
          <w:rPr>
            <w:highlight w:val="yellow"/>
            <w:lang w:val="en-US"/>
            <w:rPrChange w:id="2519" w:author="Cillian.McHugh" w:date="2025-10-15T16:07:00Z" w16du:dateUtc="2025-10-15T15:07:00Z">
              <w:rPr>
                <w:lang w:val="en-US"/>
              </w:rPr>
            </w:rPrChange>
          </w:rPr>
          <w:t xml:space="preserve">have a larger sample size and thus may be sufficient powered to detect smaller effects, however our conclusions </w:t>
        </w:r>
      </w:ins>
      <w:ins w:id="2520" w:author="Cillian.McHugh" w:date="2025-10-08T11:17:00Z" w16du:dateUtc="2025-10-08T10:17:00Z">
        <w:r w:rsidR="00667D8A" w:rsidRPr="00B1216F">
          <w:rPr>
            <w:highlight w:val="yellow"/>
            <w:lang w:val="en-US"/>
            <w:rPrChange w:id="2521" w:author="Cillian.McHugh" w:date="2025-10-15T16:07:00Z" w16du:dateUtc="2025-10-15T15:07:00Z">
              <w:rPr>
                <w:lang w:val="en-US"/>
              </w:rPr>
            </w:rPrChange>
          </w:rPr>
          <w:t>will primarily be based on the results of the separate analyses and associated meta-analysis.</w:t>
        </w:r>
      </w:ins>
    </w:p>
    <w:p w14:paraId="0F1AAF08" w14:textId="02CB96D1" w:rsidR="00CB5E41" w:rsidRPr="00B1216F" w:rsidRDefault="00CB5E41">
      <w:pPr>
        <w:rPr>
          <w:ins w:id="2522" w:author="Cillian.McHugh" w:date="2025-10-08T11:00:00Z" w16du:dateUtc="2025-10-08T10:00:00Z"/>
          <w:highlight w:val="yellow"/>
          <w:lang w:val="en-US"/>
          <w:rPrChange w:id="2523" w:author="Cillian.McHugh" w:date="2025-10-15T16:07:00Z" w16du:dateUtc="2025-10-15T15:07:00Z">
            <w:rPr>
              <w:ins w:id="2524" w:author="Cillian.McHugh" w:date="2025-10-08T11:00:00Z" w16du:dateUtc="2025-10-08T10:00:00Z"/>
              <w:lang w:val="en-US"/>
            </w:rPr>
          </w:rPrChange>
        </w:rPr>
      </w:pPr>
      <w:ins w:id="2525" w:author="Cillian.McHugh" w:date="2025-10-08T10:51:00Z" w16du:dateUtc="2025-10-08T09:51:00Z">
        <w:r w:rsidRPr="00B1216F">
          <w:rPr>
            <w:highlight w:val="yellow"/>
            <w:lang w:val="en-US"/>
            <w:rPrChange w:id="2526" w:author="Cillian.McHugh" w:date="2025-10-15T16:07:00Z" w16du:dateUtc="2025-10-15T15:07:00Z">
              <w:rPr>
                <w:lang w:val="en-US"/>
              </w:rPr>
            </w:rPrChange>
          </w:rPr>
          <w:t xml:space="preserve">To test </w:t>
        </w:r>
        <w:r w:rsidR="00223C39" w:rsidRPr="00B1216F">
          <w:rPr>
            <w:highlight w:val="yellow"/>
            <w:lang w:val="en-US"/>
            <w:rPrChange w:id="2527" w:author="Cillian.McHugh" w:date="2025-10-15T16:07:00Z" w16du:dateUtc="2025-10-15T15:07:00Z">
              <w:rPr>
                <w:lang w:val="en-US"/>
              </w:rPr>
            </w:rPrChange>
          </w:rPr>
          <w:t>the effectiveness of our manip</w:t>
        </w:r>
      </w:ins>
      <w:ins w:id="2528" w:author="Cillian.McHugh" w:date="2025-10-08T10:52:00Z" w16du:dateUtc="2025-10-08T09:52:00Z">
        <w:r w:rsidR="00223C39" w:rsidRPr="00B1216F">
          <w:rPr>
            <w:highlight w:val="yellow"/>
            <w:lang w:val="en-US"/>
            <w:rPrChange w:id="2529" w:author="Cillian.McHugh" w:date="2025-10-15T16:07:00Z" w16du:dateUtc="2025-10-15T15:07:00Z">
              <w:rPr>
                <w:lang w:val="en-US"/>
              </w:rPr>
            </w:rPrChange>
          </w:rPr>
          <w:t xml:space="preserve">ulation in influencing participants’ perceptions of how far into the future </w:t>
        </w:r>
        <w:proofErr w:type="gramStart"/>
        <w:r w:rsidR="00223C39" w:rsidRPr="00B1216F">
          <w:rPr>
            <w:highlight w:val="yellow"/>
            <w:lang w:val="en-US"/>
            <w:rPrChange w:id="2530" w:author="Cillian.McHugh" w:date="2025-10-15T16:07:00Z" w16du:dateUtc="2025-10-15T15:07:00Z">
              <w:rPr>
                <w:lang w:val="en-US"/>
              </w:rPr>
            </w:rPrChange>
          </w:rPr>
          <w:t>the events</w:t>
        </w:r>
        <w:proofErr w:type="gramEnd"/>
        <w:r w:rsidR="00223C39" w:rsidRPr="00B1216F">
          <w:rPr>
            <w:highlight w:val="yellow"/>
            <w:lang w:val="en-US"/>
            <w:rPrChange w:id="2531" w:author="Cillian.McHugh" w:date="2025-10-15T16:07:00Z" w16du:dateUtc="2025-10-15T15:07:00Z">
              <w:rPr>
                <w:lang w:val="en-US"/>
              </w:rPr>
            </w:rPrChange>
          </w:rPr>
          <w:t xml:space="preserve"> took place we will </w:t>
        </w:r>
      </w:ins>
      <w:ins w:id="2532" w:author="Cillian.McHugh" w:date="2025-10-08T10:53:00Z" w16du:dateUtc="2025-10-08T09:53:00Z">
        <w:r w:rsidR="00223C39" w:rsidRPr="00B1216F">
          <w:rPr>
            <w:highlight w:val="yellow"/>
            <w:lang w:val="en-US"/>
            <w:rPrChange w:id="2533" w:author="Cillian.McHugh" w:date="2025-10-15T16:07:00Z" w16du:dateUtc="2025-10-15T15:07:00Z">
              <w:rPr>
                <w:lang w:val="en-US"/>
              </w:rPr>
            </w:rPrChange>
          </w:rPr>
          <w:t>conduct a linear-mixed-effects model</w:t>
        </w:r>
      </w:ins>
      <w:ins w:id="2534" w:author="Cillian.McHugh" w:date="2025-10-08T10:57:00Z" w16du:dateUtc="2025-10-08T09:57:00Z">
        <w:r w:rsidR="00223C39" w:rsidRPr="00B1216F">
          <w:rPr>
            <w:highlight w:val="yellow"/>
            <w:lang w:val="en-US"/>
            <w:rPrChange w:id="2535" w:author="Cillian.McHugh" w:date="2025-10-15T16:07:00Z" w16du:dateUtc="2025-10-15T15:07:00Z">
              <w:rPr>
                <w:lang w:val="en-US"/>
              </w:rPr>
            </w:rPrChange>
          </w:rPr>
          <w:t>. This will include</w:t>
        </w:r>
      </w:ins>
      <w:ins w:id="2536" w:author="Cillian.McHugh" w:date="2025-10-08T10:53:00Z" w16du:dateUtc="2025-10-08T09:53:00Z">
        <w:r w:rsidR="00223C39" w:rsidRPr="00B1216F">
          <w:rPr>
            <w:highlight w:val="yellow"/>
            <w:lang w:val="en-US"/>
            <w:rPrChange w:id="2537" w:author="Cillian.McHugh" w:date="2025-10-15T16:07:00Z" w16du:dateUtc="2025-10-15T15:07:00Z">
              <w:rPr>
                <w:lang w:val="en-US"/>
              </w:rPr>
            </w:rPrChange>
          </w:rPr>
          <w:t xml:space="preserve"> responses to the manipulation check question as the outcome measure</w:t>
        </w:r>
      </w:ins>
      <w:ins w:id="2538" w:author="Cillian.McHugh" w:date="2025-10-08T10:57:00Z" w16du:dateUtc="2025-10-08T09:57:00Z">
        <w:r w:rsidR="00223C39" w:rsidRPr="00B1216F">
          <w:rPr>
            <w:highlight w:val="yellow"/>
            <w:lang w:val="en-US"/>
            <w:rPrChange w:id="2539" w:author="Cillian.McHugh" w:date="2025-10-15T16:07:00Z" w16du:dateUtc="2025-10-15T15:07:00Z">
              <w:rPr>
                <w:lang w:val="en-US"/>
              </w:rPr>
            </w:rPrChange>
          </w:rPr>
          <w:t>. T</w:t>
        </w:r>
      </w:ins>
      <w:ins w:id="2540" w:author="Cillian.McHugh" w:date="2025-10-08T10:56:00Z" w16du:dateUtc="2025-10-08T09:56:00Z">
        <w:r w:rsidR="00223C39" w:rsidRPr="00B1216F">
          <w:rPr>
            <w:highlight w:val="yellow"/>
            <w:lang w:val="en-US"/>
            <w:rPrChange w:id="2541" w:author="Cillian.McHugh" w:date="2025-10-15T16:07:00Z" w16du:dateUtc="2025-10-15T15:07:00Z">
              <w:rPr>
                <w:lang w:val="en-US"/>
              </w:rPr>
            </w:rPrChange>
          </w:rPr>
          <w:t xml:space="preserve">emporal distance and scenario </w:t>
        </w:r>
      </w:ins>
      <w:ins w:id="2542" w:author="Cillian.McHugh" w:date="2025-10-08T10:57:00Z" w16du:dateUtc="2025-10-08T09:57:00Z">
        <w:r w:rsidR="00223C39" w:rsidRPr="00B1216F">
          <w:rPr>
            <w:highlight w:val="yellow"/>
            <w:lang w:val="en-US"/>
            <w:rPrChange w:id="2543" w:author="Cillian.McHugh" w:date="2025-10-15T16:07:00Z" w16du:dateUtc="2025-10-15T15:07:00Z">
              <w:rPr>
                <w:lang w:val="en-US"/>
              </w:rPr>
            </w:rPrChange>
          </w:rPr>
          <w:t xml:space="preserve">will be included as </w:t>
        </w:r>
      </w:ins>
      <w:ins w:id="2544" w:author="Cillian.McHugh" w:date="2025-10-08T10:56:00Z" w16du:dateUtc="2025-10-08T09:56:00Z">
        <w:r w:rsidR="00223C39" w:rsidRPr="00B1216F">
          <w:rPr>
            <w:highlight w:val="yellow"/>
            <w:lang w:val="en-US"/>
            <w:rPrChange w:id="2545" w:author="Cillian.McHugh" w:date="2025-10-15T16:07:00Z" w16du:dateUtc="2025-10-15T15:07:00Z">
              <w:rPr>
                <w:lang w:val="en-US"/>
              </w:rPr>
            </w:rPrChange>
          </w:rPr>
          <w:t xml:space="preserve">included as fixed factors, and participant ID </w:t>
        </w:r>
      </w:ins>
      <w:ins w:id="2546" w:author="Cillian.McHugh" w:date="2025-10-08T10:58:00Z" w16du:dateUtc="2025-10-08T09:58:00Z">
        <w:r w:rsidR="00223C39" w:rsidRPr="00B1216F">
          <w:rPr>
            <w:highlight w:val="yellow"/>
            <w:lang w:val="en-US"/>
            <w:rPrChange w:id="2547" w:author="Cillian.McHugh" w:date="2025-10-15T16:07:00Z" w16du:dateUtc="2025-10-15T15:07:00Z">
              <w:rPr>
                <w:lang w:val="en-US"/>
              </w:rPr>
            </w:rPrChange>
          </w:rPr>
          <w:t xml:space="preserve">will be </w:t>
        </w:r>
      </w:ins>
      <w:ins w:id="2548" w:author="Cillian.McHugh" w:date="2025-10-08T10:56:00Z" w16du:dateUtc="2025-10-08T09:56:00Z">
        <w:r w:rsidR="00223C39" w:rsidRPr="00B1216F">
          <w:rPr>
            <w:highlight w:val="yellow"/>
            <w:lang w:val="en-US"/>
            <w:rPrChange w:id="2549" w:author="Cillian.McHugh" w:date="2025-10-15T16:07:00Z" w16du:dateUtc="2025-10-15T15:07:00Z">
              <w:rPr>
                <w:lang w:val="en-US"/>
              </w:rPr>
            </w:rPrChange>
          </w:rPr>
          <w:t>included as a random factor</w:t>
        </w:r>
      </w:ins>
      <w:ins w:id="2550" w:author="Cillian.McHugh" w:date="2025-10-08T10:58:00Z" w16du:dateUtc="2025-10-08T09:58:00Z">
        <w:r w:rsidR="00223C39" w:rsidRPr="00B1216F">
          <w:rPr>
            <w:highlight w:val="yellow"/>
            <w:lang w:val="en-US"/>
            <w:rPrChange w:id="2551" w:author="Cillian.McHugh" w:date="2025-10-15T16:07:00Z" w16du:dateUtc="2025-10-15T15:07:00Z">
              <w:rPr>
                <w:lang w:val="en-US"/>
              </w:rPr>
            </w:rPrChange>
          </w:rPr>
          <w:t xml:space="preserve">. </w:t>
        </w:r>
      </w:ins>
      <w:ins w:id="2552" w:author="Cillian.McHugh" w:date="2025-10-08T10:59:00Z" w16du:dateUtc="2025-10-08T09:59:00Z">
        <w:r w:rsidR="00223C39" w:rsidRPr="00B1216F">
          <w:rPr>
            <w:highlight w:val="yellow"/>
            <w:lang w:val="en-US"/>
            <w:rPrChange w:id="2553" w:author="Cillian.McHugh" w:date="2025-10-15T16:07:00Z" w16du:dateUtc="2025-10-15T15:07:00Z">
              <w:rPr>
                <w:lang w:val="en-US"/>
              </w:rPr>
            </w:rPrChange>
          </w:rPr>
          <w:t>To examine potential differences between speci</w:t>
        </w:r>
      </w:ins>
      <w:ins w:id="2554" w:author="Cillian.McHugh" w:date="2025-10-08T11:00:00Z" w16du:dateUtc="2025-10-08T10:00:00Z">
        <w:r w:rsidR="00223C39" w:rsidRPr="00B1216F">
          <w:rPr>
            <w:highlight w:val="yellow"/>
            <w:lang w:val="en-US"/>
            <w:rPrChange w:id="2555" w:author="Cillian.McHugh" w:date="2025-10-15T16:07:00Z" w16du:dateUtc="2025-10-15T15:07:00Z">
              <w:rPr>
                <w:lang w:val="en-US"/>
              </w:rPr>
            </w:rPrChange>
          </w:rPr>
          <w:t>fic conditions we will conduct</w:t>
        </w:r>
      </w:ins>
      <w:ins w:id="2556" w:author="Cillian.McHugh" w:date="2025-10-08T10:58:00Z" w16du:dateUtc="2025-10-08T09:58:00Z">
        <w:r w:rsidR="00223C39" w:rsidRPr="00B1216F">
          <w:rPr>
            <w:highlight w:val="yellow"/>
            <w:lang w:val="en-US"/>
            <w:rPrChange w:id="2557" w:author="Cillian.McHugh" w:date="2025-10-15T16:07:00Z" w16du:dateUtc="2025-10-15T15:07:00Z">
              <w:rPr>
                <w:lang w:val="en-US"/>
              </w:rPr>
            </w:rPrChange>
          </w:rPr>
          <w:t xml:space="preserve"> </w:t>
        </w:r>
      </w:ins>
      <w:ins w:id="2558" w:author="Cillian.McHugh" w:date="2025-10-08T10:56:00Z" w16du:dateUtc="2025-10-08T09:56:00Z">
        <w:r w:rsidR="00223C39" w:rsidRPr="00B1216F">
          <w:rPr>
            <w:highlight w:val="yellow"/>
            <w:lang w:val="en-US"/>
            <w:rPrChange w:id="2559" w:author="Cillian.McHugh" w:date="2025-10-15T16:07:00Z" w16du:dateUtc="2025-10-15T15:07:00Z">
              <w:rPr>
                <w:lang w:val="en-US"/>
              </w:rPr>
            </w:rPrChange>
          </w:rPr>
          <w:t>Tukey’s post-hoc pairwise comparisons</w:t>
        </w:r>
      </w:ins>
      <w:ins w:id="2560" w:author="Cillian.McHugh" w:date="2025-10-08T11:00:00Z" w16du:dateUtc="2025-10-08T10:00:00Z">
        <w:r w:rsidR="00223C39" w:rsidRPr="00B1216F">
          <w:rPr>
            <w:highlight w:val="yellow"/>
            <w:lang w:val="en-US"/>
            <w:rPrChange w:id="2561" w:author="Cillian.McHugh" w:date="2025-10-15T16:07:00Z" w16du:dateUtc="2025-10-15T15:07:00Z">
              <w:rPr>
                <w:lang w:val="en-US"/>
              </w:rPr>
            </w:rPrChange>
          </w:rPr>
          <w:t>.</w:t>
        </w:r>
      </w:ins>
    </w:p>
    <w:p w14:paraId="2C3425B1" w14:textId="25066343" w:rsidR="0048247A" w:rsidRPr="00B1216F" w:rsidRDefault="00223C39" w:rsidP="00223C39">
      <w:pPr>
        <w:rPr>
          <w:ins w:id="2562" w:author="Cillian.McHugh" w:date="2025-10-08T11:37:00Z" w16du:dateUtc="2025-10-08T10:37:00Z"/>
          <w:highlight w:val="yellow"/>
          <w:lang w:val="en-US"/>
          <w:rPrChange w:id="2563" w:author="Cillian.McHugh" w:date="2025-10-15T16:07:00Z" w16du:dateUtc="2025-10-15T15:07:00Z">
            <w:rPr>
              <w:ins w:id="2564" w:author="Cillian.McHugh" w:date="2025-10-08T11:37:00Z" w16du:dateUtc="2025-10-08T10:37:00Z"/>
              <w:lang w:val="en-US"/>
            </w:rPr>
          </w:rPrChange>
        </w:rPr>
      </w:pPr>
      <w:ins w:id="2565" w:author="Cillian.McHugh" w:date="2025-10-08T11:01:00Z" w16du:dateUtc="2025-10-08T10:01:00Z">
        <w:r w:rsidRPr="00B1216F">
          <w:rPr>
            <w:highlight w:val="yellow"/>
            <w:lang w:val="en-US"/>
            <w:rPrChange w:id="2566" w:author="Cillian.McHugh" w:date="2025-10-15T16:07:00Z" w16du:dateUtc="2025-10-15T15:07:00Z">
              <w:rPr>
                <w:lang w:val="en-US"/>
              </w:rPr>
            </w:rPrChange>
          </w:rPr>
          <w:lastRenderedPageBreak/>
          <w:t xml:space="preserve">We </w:t>
        </w:r>
      </w:ins>
      <w:ins w:id="2567" w:author="Cillian.McHugh" w:date="2025-10-08T10:31:00Z" w16du:dateUtc="2025-10-08T09:31:00Z">
        <w:r w:rsidR="0048247A" w:rsidRPr="00B1216F">
          <w:rPr>
            <w:highlight w:val="yellow"/>
            <w:lang w:val="en-US"/>
            <w:rPrChange w:id="2568" w:author="Cillian.McHugh" w:date="2025-10-15T16:07:00Z" w16du:dateUtc="2025-10-15T15:07:00Z">
              <w:rPr>
                <w:lang w:val="en-US"/>
              </w:rPr>
            </w:rPrChange>
          </w:rPr>
          <w:t>will conduct a series of chi-squared tests to test for an association between temporal distancing</w:t>
        </w:r>
      </w:ins>
      <w:ins w:id="2569" w:author="Cillian.McHugh" w:date="2025-10-08T11:04:00Z" w16du:dateUtc="2025-10-08T10:04:00Z">
        <w:r w:rsidR="00245D6A" w:rsidRPr="00B1216F">
          <w:rPr>
            <w:highlight w:val="yellow"/>
            <w:lang w:val="en-US"/>
            <w:rPrChange w:id="2570" w:author="Cillian.McHugh" w:date="2025-10-15T16:07:00Z" w16du:dateUtc="2025-10-15T15:07:00Z">
              <w:rPr>
                <w:lang w:val="en-US"/>
              </w:rPr>
            </w:rPrChange>
          </w:rPr>
          <w:t xml:space="preserve"> (near vs far vs control)</w:t>
        </w:r>
      </w:ins>
      <w:ins w:id="2571" w:author="Cillian.McHugh" w:date="2025-10-08T10:31:00Z" w16du:dateUtc="2025-10-08T09:31:00Z">
        <w:r w:rsidR="0048247A" w:rsidRPr="00B1216F">
          <w:rPr>
            <w:highlight w:val="yellow"/>
            <w:lang w:val="en-US"/>
            <w:rPrChange w:id="2572" w:author="Cillian.McHugh" w:date="2025-10-15T16:07:00Z" w16du:dateUtc="2025-10-15T15:07:00Z">
              <w:rPr>
                <w:lang w:val="en-US"/>
              </w:rPr>
            </w:rPrChange>
          </w:rPr>
          <w:t xml:space="preserve"> </w:t>
        </w:r>
      </w:ins>
      <w:ins w:id="2573" w:author="Cillian.McHugh" w:date="2025-10-08T11:01:00Z" w16du:dateUtc="2025-10-08T10:01:00Z">
        <w:r w:rsidRPr="00B1216F">
          <w:rPr>
            <w:highlight w:val="yellow"/>
            <w:lang w:val="en-US"/>
            <w:rPrChange w:id="2574" w:author="Cillian.McHugh" w:date="2025-10-15T16:07:00Z" w16du:dateUtc="2025-10-15T15:07:00Z">
              <w:rPr>
                <w:lang w:val="en-US"/>
              </w:rPr>
            </w:rPrChange>
          </w:rPr>
          <w:t>and dumbfounded responding for each scenario separately (</w:t>
        </w:r>
        <w:r w:rsidRPr="00B1216F">
          <w:rPr>
            <w:i/>
            <w:iCs/>
            <w:highlight w:val="yellow"/>
            <w:lang w:val="en-US"/>
            <w:rPrChange w:id="2575" w:author="Cillian.McHugh" w:date="2025-10-15T16:07:00Z" w16du:dateUtc="2025-10-15T15:07:00Z">
              <w:rPr>
                <w:i/>
                <w:iCs/>
                <w:lang w:val="en-US"/>
              </w:rPr>
            </w:rPrChange>
          </w:rPr>
          <w:t>Julie and Mark</w:t>
        </w:r>
        <w:r w:rsidRPr="00B1216F">
          <w:rPr>
            <w:highlight w:val="yellow"/>
            <w:lang w:val="en-US"/>
            <w:rPrChange w:id="2576" w:author="Cillian.McHugh" w:date="2025-10-15T16:07:00Z" w16du:dateUtc="2025-10-15T15:07:00Z">
              <w:rPr>
                <w:lang w:val="en-US"/>
              </w:rPr>
            </w:rPrChange>
          </w:rPr>
          <w:t xml:space="preserve">, </w:t>
        </w:r>
        <w:r w:rsidRPr="00B1216F">
          <w:rPr>
            <w:i/>
            <w:iCs/>
            <w:highlight w:val="yellow"/>
            <w:lang w:val="en-US"/>
            <w:rPrChange w:id="2577" w:author="Cillian.McHugh" w:date="2025-10-15T16:07:00Z" w16du:dateUtc="2025-10-15T15:07:00Z">
              <w:rPr>
                <w:i/>
                <w:iCs/>
                <w:lang w:val="en-US"/>
              </w:rPr>
            </w:rPrChange>
          </w:rPr>
          <w:t>Jenn</w:t>
        </w:r>
      </w:ins>
      <w:ins w:id="2578" w:author="Cillian.McHugh" w:date="2025-10-08T11:02:00Z" w16du:dateUtc="2025-10-08T10:02:00Z">
        <w:r w:rsidRPr="00B1216F">
          <w:rPr>
            <w:i/>
            <w:iCs/>
            <w:highlight w:val="yellow"/>
            <w:lang w:val="en-US"/>
            <w:rPrChange w:id="2579" w:author="Cillian.McHugh" w:date="2025-10-15T16:07:00Z" w16du:dateUtc="2025-10-15T15:07:00Z">
              <w:rPr>
                <w:i/>
                <w:iCs/>
                <w:lang w:val="en-US"/>
              </w:rPr>
            </w:rPrChange>
          </w:rPr>
          <w:t>ifer</w:t>
        </w:r>
        <w:r w:rsidRPr="00B1216F">
          <w:rPr>
            <w:highlight w:val="yellow"/>
            <w:lang w:val="en-US"/>
            <w:rPrChange w:id="2580" w:author="Cillian.McHugh" w:date="2025-10-15T16:07:00Z" w16du:dateUtc="2025-10-15T15:07:00Z">
              <w:rPr>
                <w:lang w:val="en-US"/>
              </w:rPr>
            </w:rPrChange>
          </w:rPr>
          <w:t xml:space="preserve">, </w:t>
        </w:r>
        <w:r w:rsidRPr="00B1216F">
          <w:rPr>
            <w:i/>
            <w:iCs/>
            <w:highlight w:val="yellow"/>
            <w:lang w:val="en-US"/>
            <w:rPrChange w:id="2581" w:author="Cillian.McHugh" w:date="2025-10-15T16:07:00Z" w16du:dateUtc="2025-10-15T15:07:00Z">
              <w:rPr>
                <w:i/>
                <w:iCs/>
                <w:lang w:val="en-US"/>
              </w:rPr>
            </w:rPrChange>
          </w:rPr>
          <w:t>Trolley</w:t>
        </w:r>
        <w:r w:rsidRPr="00B1216F">
          <w:rPr>
            <w:highlight w:val="yellow"/>
            <w:lang w:val="en-US"/>
            <w:rPrChange w:id="2582" w:author="Cillian.McHugh" w:date="2025-10-15T16:07:00Z" w16du:dateUtc="2025-10-15T15:07:00Z">
              <w:rPr>
                <w:lang w:val="en-US"/>
              </w:rPr>
            </w:rPrChange>
          </w:rPr>
          <w:t xml:space="preserve">, </w:t>
        </w:r>
        <w:r w:rsidR="00245D6A" w:rsidRPr="00B1216F">
          <w:rPr>
            <w:i/>
            <w:iCs/>
            <w:highlight w:val="yellow"/>
            <w:lang w:val="en-US"/>
            <w:rPrChange w:id="2583" w:author="Cillian.McHugh" w:date="2025-10-15T16:07:00Z" w16du:dateUtc="2025-10-15T15:07:00Z">
              <w:rPr>
                <w:i/>
                <w:iCs/>
                <w:lang w:val="en-US"/>
              </w:rPr>
            </w:rPrChange>
          </w:rPr>
          <w:t>Heinz</w:t>
        </w:r>
        <w:r w:rsidR="00245D6A" w:rsidRPr="00B1216F">
          <w:rPr>
            <w:highlight w:val="yellow"/>
            <w:lang w:val="en-US"/>
            <w:rPrChange w:id="2584" w:author="Cillian.McHugh" w:date="2025-10-15T16:07:00Z" w16du:dateUtc="2025-10-15T15:07:00Z">
              <w:rPr>
                <w:lang w:val="en-US"/>
              </w:rPr>
            </w:rPrChange>
          </w:rPr>
          <w:t>)</w:t>
        </w:r>
      </w:ins>
      <w:ins w:id="2585" w:author="Cillian.McHugh" w:date="2025-10-08T11:18:00Z" w16du:dateUtc="2025-10-08T10:18:00Z">
        <w:r w:rsidR="00667D8A" w:rsidRPr="00B1216F">
          <w:rPr>
            <w:highlight w:val="yellow"/>
            <w:lang w:val="en-US"/>
            <w:rPrChange w:id="2586" w:author="Cillian.McHugh" w:date="2025-10-15T16:07:00Z" w16du:dateUtc="2025-10-15T15:07:00Z">
              <w:rPr>
                <w:lang w:val="en-US"/>
              </w:rPr>
            </w:rPrChange>
          </w:rPr>
          <w:t>, and for each mea</w:t>
        </w:r>
      </w:ins>
      <w:ins w:id="2587" w:author="Cillian.McHugh" w:date="2025-10-08T11:19:00Z" w16du:dateUtc="2025-10-08T10:19:00Z">
        <w:r w:rsidR="00667D8A" w:rsidRPr="00B1216F">
          <w:rPr>
            <w:highlight w:val="yellow"/>
            <w:lang w:val="en-US"/>
            <w:rPrChange w:id="2588" w:author="Cillian.McHugh" w:date="2025-10-15T16:07:00Z" w16du:dateUtc="2025-10-15T15:07:00Z">
              <w:rPr>
                <w:lang w:val="en-US"/>
              </w:rPr>
            </w:rPrChange>
          </w:rPr>
          <w:t xml:space="preserve">sure of reason-giving/dumbfounding. </w:t>
        </w:r>
      </w:ins>
      <w:ins w:id="2589" w:author="Cillian.McHugh" w:date="2025-10-08T11:02:00Z" w16du:dateUtc="2025-10-08T10:02:00Z">
        <w:r w:rsidR="00245D6A" w:rsidRPr="00B1216F">
          <w:rPr>
            <w:highlight w:val="yellow"/>
            <w:lang w:val="en-US"/>
            <w:rPrChange w:id="2590" w:author="Cillian.McHugh" w:date="2025-10-15T16:07:00Z" w16du:dateUtc="2025-10-15T15:07:00Z">
              <w:rPr>
                <w:lang w:val="en-US"/>
              </w:rPr>
            </w:rPrChange>
          </w:rPr>
          <w:t>Th</w:t>
        </w:r>
      </w:ins>
      <w:ins w:id="2591" w:author="Cillian.McHugh" w:date="2025-10-08T11:03:00Z" w16du:dateUtc="2025-10-08T10:03:00Z">
        <w:r w:rsidR="00245D6A" w:rsidRPr="00B1216F">
          <w:rPr>
            <w:highlight w:val="yellow"/>
            <w:lang w:val="en-US"/>
            <w:rPrChange w:id="2592" w:author="Cillian.McHugh" w:date="2025-10-15T16:07:00Z" w16du:dateUtc="2025-10-15T15:07:00Z">
              <w:rPr>
                <w:lang w:val="en-US"/>
              </w:rPr>
            </w:rPrChange>
          </w:rPr>
          <w:t>e first set of chi-squared tests will take raw responses to the critical slide</w:t>
        </w:r>
      </w:ins>
      <w:ins w:id="2593" w:author="Cillian.McHugh" w:date="2025-10-08T11:04:00Z" w16du:dateUtc="2025-10-08T10:04:00Z">
        <w:r w:rsidR="00245D6A" w:rsidRPr="00B1216F">
          <w:rPr>
            <w:highlight w:val="yellow"/>
            <w:lang w:val="en-US"/>
            <w:rPrChange w:id="2594" w:author="Cillian.McHugh" w:date="2025-10-15T16:07:00Z" w16du:dateUtc="2025-10-15T15:07:00Z">
              <w:rPr>
                <w:lang w:val="en-US"/>
              </w:rPr>
            </w:rPrChange>
          </w:rPr>
          <w:t xml:space="preserve"> (reason-giving, dumbfounded, nothing-wrong)</w:t>
        </w:r>
      </w:ins>
      <w:ins w:id="2595" w:author="Cillian.McHugh" w:date="2025-10-08T11:03:00Z" w16du:dateUtc="2025-10-08T10:03:00Z">
        <w:r w:rsidR="00245D6A" w:rsidRPr="00B1216F">
          <w:rPr>
            <w:highlight w:val="yellow"/>
            <w:lang w:val="en-US"/>
            <w:rPrChange w:id="2596" w:author="Cillian.McHugh" w:date="2025-10-15T16:07:00Z" w16du:dateUtc="2025-10-15T15:07:00Z">
              <w:rPr>
                <w:lang w:val="en-US"/>
              </w:rPr>
            </w:rPrChange>
          </w:rPr>
          <w:t xml:space="preserve"> as the outcome measure</w:t>
        </w:r>
      </w:ins>
      <w:ins w:id="2597" w:author="Cillian.McHugh" w:date="2025-10-08T11:18:00Z" w16du:dateUtc="2025-10-08T10:18:00Z">
        <w:r w:rsidR="00667D8A" w:rsidRPr="00B1216F">
          <w:rPr>
            <w:highlight w:val="yellow"/>
            <w:lang w:val="en-US"/>
            <w:rPrChange w:id="2598" w:author="Cillian.McHugh" w:date="2025-10-15T16:07:00Z" w16du:dateUtc="2025-10-15T15:07:00Z">
              <w:rPr>
                <w:lang w:val="en-US"/>
              </w:rPr>
            </w:rPrChange>
          </w:rPr>
          <w:t xml:space="preserve"> resulting in 3 × 3 chi-squared tests. </w:t>
        </w:r>
      </w:ins>
      <w:ins w:id="2599" w:author="Cillian.McHugh" w:date="2025-10-08T11:19:00Z" w16du:dateUtc="2025-10-08T10:19:00Z">
        <w:r w:rsidR="00667D8A" w:rsidRPr="00B1216F">
          <w:rPr>
            <w:highlight w:val="yellow"/>
            <w:lang w:val="en-US"/>
            <w:rPrChange w:id="2600" w:author="Cillian.McHugh" w:date="2025-10-15T16:07:00Z" w16du:dateUtc="2025-10-15T15:07:00Z">
              <w:rPr>
                <w:lang w:val="en-US"/>
              </w:rPr>
            </w:rPrChange>
          </w:rPr>
          <w:t xml:space="preserve">A second set of chi-squared tests will </w:t>
        </w:r>
      </w:ins>
      <w:ins w:id="2601" w:author="Cillian.McHugh" w:date="2025-10-08T11:33:00Z" w16du:dateUtc="2025-10-08T10:33:00Z">
        <w:r w:rsidR="00AB78B6" w:rsidRPr="00B1216F">
          <w:rPr>
            <w:highlight w:val="yellow"/>
            <w:lang w:val="en-US"/>
            <w:rPrChange w:id="2602" w:author="Cillian.McHugh" w:date="2025-10-15T16:07:00Z" w16du:dateUtc="2025-10-15T15:07:00Z">
              <w:rPr>
                <w:lang w:val="en-US"/>
              </w:rPr>
            </w:rPrChange>
          </w:rPr>
          <w:t xml:space="preserve">be based on our secondary measure of reason-giving/dumbfounding that additionally </w:t>
        </w:r>
      </w:ins>
      <w:ins w:id="2603" w:author="Cillian.McHugh" w:date="2025-10-08T11:19:00Z" w16du:dateUtc="2025-10-08T10:19:00Z">
        <w:r w:rsidR="00667D8A" w:rsidRPr="00B1216F">
          <w:rPr>
            <w:highlight w:val="yellow"/>
            <w:lang w:val="en-US"/>
            <w:rPrChange w:id="2604" w:author="Cillian.McHugh" w:date="2025-10-15T16:07:00Z" w16du:dateUtc="2025-10-15T15:07:00Z">
              <w:rPr>
                <w:lang w:val="en-US"/>
              </w:rPr>
            </w:rPrChange>
          </w:rPr>
          <w:t>include</w:t>
        </w:r>
      </w:ins>
      <w:ins w:id="2605" w:author="Cillian.McHugh" w:date="2025-10-08T11:33:00Z" w16du:dateUtc="2025-10-08T10:33:00Z">
        <w:r w:rsidR="00AB78B6" w:rsidRPr="00B1216F">
          <w:rPr>
            <w:highlight w:val="yellow"/>
            <w:lang w:val="en-US"/>
            <w:rPrChange w:id="2606" w:author="Cillian.McHugh" w:date="2025-10-15T16:07:00Z" w16du:dateUtc="2025-10-15T15:07:00Z">
              <w:rPr>
                <w:lang w:val="en-US"/>
              </w:rPr>
            </w:rPrChange>
          </w:rPr>
          <w:t>s</w:t>
        </w:r>
      </w:ins>
      <w:ins w:id="2607" w:author="Cillian.McHugh" w:date="2025-10-08T11:19:00Z" w16du:dateUtc="2025-10-08T10:19:00Z">
        <w:r w:rsidR="00667D8A" w:rsidRPr="00B1216F">
          <w:rPr>
            <w:highlight w:val="yellow"/>
            <w:lang w:val="en-US"/>
            <w:rPrChange w:id="2608" w:author="Cillian.McHugh" w:date="2025-10-15T16:07:00Z" w16du:dateUtc="2025-10-15T15:07:00Z">
              <w:rPr>
                <w:lang w:val="en-US"/>
              </w:rPr>
            </w:rPrChange>
          </w:rPr>
          <w:t xml:space="preserve"> the coded open</w:t>
        </w:r>
      </w:ins>
      <w:ins w:id="2609" w:author="Cillian.McHugh" w:date="2025-10-08T11:34:00Z" w16du:dateUtc="2025-10-08T10:34:00Z">
        <w:r w:rsidR="00AB78B6" w:rsidRPr="00B1216F">
          <w:rPr>
            <w:highlight w:val="yellow"/>
            <w:lang w:val="en-US"/>
            <w:rPrChange w:id="2610" w:author="Cillian.McHugh" w:date="2025-10-15T16:07:00Z" w16du:dateUtc="2025-10-15T15:07:00Z">
              <w:rPr>
                <w:lang w:val="en-US"/>
              </w:rPr>
            </w:rPrChange>
          </w:rPr>
          <w:t>-</w:t>
        </w:r>
      </w:ins>
      <w:ins w:id="2611" w:author="Cillian.McHugh" w:date="2025-10-08T11:19:00Z" w16du:dateUtc="2025-10-08T10:19:00Z">
        <w:r w:rsidR="00667D8A" w:rsidRPr="00B1216F">
          <w:rPr>
            <w:highlight w:val="yellow"/>
            <w:lang w:val="en-US"/>
            <w:rPrChange w:id="2612" w:author="Cillian.McHugh" w:date="2025-10-15T16:07:00Z" w16du:dateUtc="2025-10-15T15:07:00Z">
              <w:rPr>
                <w:lang w:val="en-US"/>
              </w:rPr>
            </w:rPrChange>
          </w:rPr>
          <w:t xml:space="preserve">ended </w:t>
        </w:r>
      </w:ins>
      <w:ins w:id="2613" w:author="Cillian.McHugh" w:date="2025-10-08T11:33:00Z" w16du:dateUtc="2025-10-08T10:33:00Z">
        <w:r w:rsidR="00AB78B6" w:rsidRPr="00B1216F">
          <w:rPr>
            <w:highlight w:val="yellow"/>
            <w:lang w:val="en-US"/>
            <w:rPrChange w:id="2614" w:author="Cillian.McHugh" w:date="2025-10-15T16:07:00Z" w16du:dateUtc="2025-10-15T15:07:00Z">
              <w:rPr>
                <w:lang w:val="en-US"/>
              </w:rPr>
            </w:rPrChange>
          </w:rPr>
          <w:t>responses from participants who provided reasons.</w:t>
        </w:r>
      </w:ins>
      <w:ins w:id="2615" w:author="Cillian.McHugh" w:date="2025-10-08T11:34:00Z" w16du:dateUtc="2025-10-08T10:34:00Z">
        <w:r w:rsidR="00AB78B6" w:rsidRPr="00B1216F">
          <w:rPr>
            <w:highlight w:val="yellow"/>
            <w:lang w:val="en-US"/>
            <w:rPrChange w:id="2616" w:author="Cillian.McHugh" w:date="2025-10-15T16:07:00Z" w16du:dateUtc="2025-10-15T15:07:00Z">
              <w:rPr>
                <w:lang w:val="en-US"/>
              </w:rPr>
            </w:rPrChange>
          </w:rPr>
          <w:t xml:space="preserve"> Again, we will conduct a series of 3 × 3 chi-squared tests to test the association between </w:t>
        </w:r>
      </w:ins>
      <w:ins w:id="2617" w:author="Cillian.McHugh" w:date="2025-10-08T11:35:00Z" w16du:dateUtc="2025-10-08T10:35:00Z">
        <w:r w:rsidR="00AB78B6" w:rsidRPr="00B1216F">
          <w:rPr>
            <w:highlight w:val="yellow"/>
            <w:lang w:val="en-US"/>
            <w:rPrChange w:id="2618" w:author="Cillian.McHugh" w:date="2025-10-15T16:07:00Z" w16du:dateUtc="2025-10-15T15:07:00Z">
              <w:rPr>
                <w:lang w:val="en-US"/>
              </w:rPr>
            </w:rPrChange>
          </w:rPr>
          <w:t xml:space="preserve">temporal distance and rates of reason-giving/dumbfounding. </w:t>
        </w:r>
        <w:proofErr w:type="gramStart"/>
        <w:r w:rsidR="00AB78B6" w:rsidRPr="00B1216F">
          <w:rPr>
            <w:highlight w:val="yellow"/>
            <w:lang w:val="en-US"/>
            <w:rPrChange w:id="2619" w:author="Cillian.McHugh" w:date="2025-10-15T16:07:00Z" w16du:dateUtc="2025-10-15T15:07:00Z">
              <w:rPr>
                <w:lang w:val="en-US"/>
              </w:rPr>
            </w:rPrChange>
          </w:rPr>
          <w:t>Finally</w:t>
        </w:r>
        <w:proofErr w:type="gramEnd"/>
        <w:r w:rsidR="00AB78B6" w:rsidRPr="00B1216F">
          <w:rPr>
            <w:highlight w:val="yellow"/>
            <w:lang w:val="en-US"/>
            <w:rPrChange w:id="2620" w:author="Cillian.McHugh" w:date="2025-10-15T16:07:00Z" w16du:dateUtc="2025-10-15T15:07:00Z">
              <w:rPr>
                <w:lang w:val="en-US"/>
              </w:rPr>
            </w:rPrChange>
          </w:rPr>
          <w:t xml:space="preserve"> a series of exploratory 3 × 4 chi-squared tests will examine our third me</w:t>
        </w:r>
      </w:ins>
      <w:ins w:id="2621" w:author="Cillian.McHugh" w:date="2025-10-08T11:36:00Z" w16du:dateUtc="2025-10-08T10:36:00Z">
        <w:r w:rsidR="00AB78B6" w:rsidRPr="00B1216F">
          <w:rPr>
            <w:highlight w:val="yellow"/>
            <w:lang w:val="en-US"/>
            <w:rPrChange w:id="2622" w:author="Cillian.McHugh" w:date="2025-10-15T16:07:00Z" w16du:dateUtc="2025-10-15T15:07:00Z">
              <w:rPr>
                <w:lang w:val="en-US"/>
              </w:rPr>
            </w:rPrChange>
          </w:rPr>
          <w:t>asure that differentiates between dumbfounding before and after coding.</w:t>
        </w:r>
      </w:ins>
    </w:p>
    <w:p w14:paraId="5E9F1C21" w14:textId="77777777" w:rsidR="00392E75" w:rsidRPr="00B1216F" w:rsidRDefault="00AB78B6" w:rsidP="00223C39">
      <w:pPr>
        <w:rPr>
          <w:ins w:id="2623" w:author="Cillian.McHugh" w:date="2025-10-13T00:03:00Z" w16du:dateUtc="2025-10-12T23:03:00Z"/>
          <w:highlight w:val="yellow"/>
          <w:lang w:val="en-US"/>
          <w:rPrChange w:id="2624" w:author="Cillian.McHugh" w:date="2025-10-15T16:07:00Z" w16du:dateUtc="2025-10-15T15:07:00Z">
            <w:rPr>
              <w:ins w:id="2625" w:author="Cillian.McHugh" w:date="2025-10-13T00:03:00Z" w16du:dateUtc="2025-10-12T23:03:00Z"/>
              <w:lang w:val="en-US"/>
            </w:rPr>
          </w:rPrChange>
        </w:rPr>
      </w:pPr>
      <w:proofErr w:type="gramStart"/>
      <w:ins w:id="2626" w:author="Cillian.McHugh" w:date="2025-10-08T11:37:00Z" w16du:dateUtc="2025-10-08T10:37:00Z">
        <w:r w:rsidRPr="00B1216F">
          <w:rPr>
            <w:highlight w:val="yellow"/>
            <w:lang w:val="en-US"/>
            <w:rPrChange w:id="2627" w:author="Cillian.McHugh" w:date="2025-10-15T16:07:00Z" w16du:dateUtc="2025-10-15T15:07:00Z">
              <w:rPr>
                <w:lang w:val="en-US"/>
              </w:rPr>
            </w:rPrChange>
          </w:rPr>
          <w:t>Following-our</w:t>
        </w:r>
        <w:proofErr w:type="gramEnd"/>
        <w:r w:rsidRPr="00B1216F">
          <w:rPr>
            <w:highlight w:val="yellow"/>
            <w:lang w:val="en-US"/>
            <w:rPrChange w:id="2628" w:author="Cillian.McHugh" w:date="2025-10-15T16:07:00Z" w16du:dateUtc="2025-10-15T15:07:00Z">
              <w:rPr>
                <w:lang w:val="en-US"/>
              </w:rPr>
            </w:rPrChange>
          </w:rPr>
          <w:t xml:space="preserve"> scenario-by-scenario tests, we will </w:t>
        </w:r>
      </w:ins>
      <w:ins w:id="2629" w:author="Cillian.McHugh" w:date="2025-10-08T11:38:00Z" w16du:dateUtc="2025-10-08T10:38:00Z">
        <w:r w:rsidRPr="00B1216F">
          <w:rPr>
            <w:highlight w:val="yellow"/>
            <w:lang w:val="en-US"/>
            <w:rPrChange w:id="2630" w:author="Cillian.McHugh" w:date="2025-10-15T16:07:00Z" w16du:dateUtc="2025-10-15T15:07:00Z">
              <w:rPr>
                <w:lang w:val="en-US"/>
              </w:rPr>
            </w:rPrChange>
          </w:rPr>
          <w:t>test for an overall effect of temporal distance on reason-giving</w:t>
        </w:r>
      </w:ins>
      <w:ins w:id="2631" w:author="Cillian.McHugh" w:date="2025-10-08T11:39:00Z" w16du:dateUtc="2025-10-08T10:39:00Z">
        <w:r w:rsidRPr="00B1216F">
          <w:rPr>
            <w:highlight w:val="yellow"/>
            <w:lang w:val="en-US"/>
            <w:rPrChange w:id="2632" w:author="Cillian.McHugh" w:date="2025-10-15T16:07:00Z" w16du:dateUtc="2025-10-15T15:07:00Z">
              <w:rPr>
                <w:lang w:val="en-US"/>
              </w:rPr>
            </w:rPrChange>
          </w:rPr>
          <w:t>/dumbfounding using a series of mixed-effects multinomial logistic regres</w:t>
        </w:r>
      </w:ins>
      <w:ins w:id="2633" w:author="Cillian.McHugh" w:date="2025-10-08T11:40:00Z" w16du:dateUtc="2025-10-08T10:40:00Z">
        <w:r w:rsidRPr="00B1216F">
          <w:rPr>
            <w:highlight w:val="yellow"/>
            <w:lang w:val="en-US"/>
            <w:rPrChange w:id="2634" w:author="Cillian.McHugh" w:date="2025-10-15T16:07:00Z" w16du:dateUtc="2025-10-15T15:07:00Z">
              <w:rPr>
                <w:lang w:val="en-US"/>
              </w:rPr>
            </w:rPrChange>
          </w:rPr>
          <w:t>sions. As above we will run separate analyses for each measure of reason-giving/dumbfounding</w:t>
        </w:r>
      </w:ins>
      <w:ins w:id="2635" w:author="Cillian.McHugh" w:date="2025-10-08T11:41:00Z" w16du:dateUtc="2025-10-08T10:41:00Z">
        <w:r w:rsidRPr="00B1216F">
          <w:rPr>
            <w:highlight w:val="yellow"/>
            <w:lang w:val="en-US"/>
            <w:rPrChange w:id="2636" w:author="Cillian.McHugh" w:date="2025-10-15T16:07:00Z" w16du:dateUtc="2025-10-15T15:07:00Z">
              <w:rPr>
                <w:lang w:val="en-US"/>
              </w:rPr>
            </w:rPrChange>
          </w:rPr>
          <w:t>: (</w:t>
        </w:r>
        <w:proofErr w:type="spellStart"/>
        <w:r w:rsidRPr="00B1216F">
          <w:rPr>
            <w:highlight w:val="yellow"/>
            <w:lang w:val="en-US"/>
            <w:rPrChange w:id="2637" w:author="Cillian.McHugh" w:date="2025-10-15T16:07:00Z" w16du:dateUtc="2025-10-15T15:07:00Z">
              <w:rPr>
                <w:lang w:val="en-US"/>
              </w:rPr>
            </w:rPrChange>
          </w:rPr>
          <w:t>i</w:t>
        </w:r>
        <w:proofErr w:type="spellEnd"/>
        <w:r w:rsidRPr="00B1216F">
          <w:rPr>
            <w:highlight w:val="yellow"/>
            <w:lang w:val="en-US"/>
            <w:rPrChange w:id="2638" w:author="Cillian.McHugh" w:date="2025-10-15T16:07:00Z" w16du:dateUtc="2025-10-15T15:07:00Z">
              <w:rPr>
                <w:lang w:val="en-US"/>
              </w:rPr>
            </w:rPrChange>
          </w:rPr>
          <w:t xml:space="preserve">) raw responses to the critical slide (3 levels) (ii) </w:t>
        </w:r>
      </w:ins>
      <w:ins w:id="2639" w:author="Cillian.McHugh" w:date="2025-10-08T11:42:00Z" w16du:dateUtc="2025-10-08T10:42:00Z">
        <w:r w:rsidRPr="00B1216F">
          <w:rPr>
            <w:highlight w:val="yellow"/>
            <w:lang w:val="en-US"/>
            <w:rPrChange w:id="2640" w:author="Cillian.McHugh" w:date="2025-10-15T16:07:00Z" w16du:dateUtc="2025-10-15T15:07:00Z">
              <w:rPr>
                <w:lang w:val="en-US"/>
              </w:rPr>
            </w:rPrChange>
          </w:rPr>
          <w:t>incorporating the coded response from participants who provided reasons (3 levels) (</w:t>
        </w:r>
        <w:r w:rsidR="00B23467" w:rsidRPr="00B1216F">
          <w:rPr>
            <w:highlight w:val="yellow"/>
            <w:lang w:val="en-US"/>
            <w:rPrChange w:id="2641" w:author="Cillian.McHugh" w:date="2025-10-15T16:07:00Z" w16du:dateUtc="2025-10-15T15:07:00Z">
              <w:rPr>
                <w:lang w:val="en-US"/>
              </w:rPr>
            </w:rPrChange>
          </w:rPr>
          <w:t xml:space="preserve">iii) differentiating between dumbfounding before coding and dumbfounding after coding </w:t>
        </w:r>
      </w:ins>
      <w:ins w:id="2642" w:author="Cillian.McHugh" w:date="2025-10-08T11:43:00Z" w16du:dateUtc="2025-10-08T10:43:00Z">
        <w:r w:rsidR="00B23467" w:rsidRPr="00B1216F">
          <w:rPr>
            <w:highlight w:val="yellow"/>
            <w:lang w:val="en-US"/>
            <w:rPrChange w:id="2643" w:author="Cillian.McHugh" w:date="2025-10-15T16:07:00Z" w16du:dateUtc="2025-10-15T15:07:00Z">
              <w:rPr>
                <w:lang w:val="en-US"/>
              </w:rPr>
            </w:rPrChange>
          </w:rPr>
          <w:t xml:space="preserve">(4 levels). </w:t>
        </w:r>
      </w:ins>
      <w:ins w:id="2644" w:author="Cillian.McHugh" w:date="2025-10-08T11:44:00Z" w16du:dateUtc="2025-10-08T10:44:00Z">
        <w:r w:rsidR="00B23467" w:rsidRPr="00B1216F">
          <w:rPr>
            <w:highlight w:val="yellow"/>
            <w:lang w:val="en-US"/>
            <w:rPrChange w:id="2645" w:author="Cillian.McHugh" w:date="2025-10-15T16:07:00Z" w16du:dateUtc="2025-10-15T15:07:00Z">
              <w:rPr>
                <w:lang w:val="en-US"/>
              </w:rPr>
            </w:rPrChange>
          </w:rPr>
          <w:t xml:space="preserve">For the </w:t>
        </w:r>
      </w:ins>
      <w:ins w:id="2646" w:author="Cillian.McHugh" w:date="2025-10-08T11:43:00Z" w16du:dateUtc="2025-10-08T10:43:00Z">
        <w:r w:rsidR="00B23467" w:rsidRPr="00B1216F">
          <w:rPr>
            <w:highlight w:val="yellow"/>
            <w:lang w:val="en-US"/>
            <w:rPrChange w:id="2647" w:author="Cillian.McHugh" w:date="2025-10-15T16:07:00Z" w16du:dateUtc="2025-10-15T15:07:00Z">
              <w:rPr>
                <w:lang w:val="en-US"/>
              </w:rPr>
            </w:rPrChange>
          </w:rPr>
          <w:t xml:space="preserve">mixed-effects multinomial logistic regressions </w:t>
        </w:r>
      </w:ins>
      <w:ins w:id="2648" w:author="Cillian.McHugh" w:date="2025-10-08T11:44:00Z" w16du:dateUtc="2025-10-08T10:44:00Z">
        <w:r w:rsidR="00B23467" w:rsidRPr="00B1216F">
          <w:rPr>
            <w:highlight w:val="yellow"/>
            <w:lang w:val="en-US"/>
            <w:rPrChange w:id="2649" w:author="Cillian.McHugh" w:date="2025-10-15T16:07:00Z" w16du:dateUtc="2025-10-15T15:07:00Z">
              <w:rPr>
                <w:lang w:val="en-US"/>
              </w:rPr>
            </w:rPrChange>
          </w:rPr>
          <w:t>w</w:t>
        </w:r>
      </w:ins>
      <w:ins w:id="2650" w:author="Cillian.McHugh" w:date="2025-10-08T11:45:00Z" w16du:dateUtc="2025-10-08T10:45:00Z">
        <w:r w:rsidR="00B23467" w:rsidRPr="00B1216F">
          <w:rPr>
            <w:highlight w:val="yellow"/>
            <w:lang w:val="en-US"/>
            <w:rPrChange w:id="2651" w:author="Cillian.McHugh" w:date="2025-10-15T16:07:00Z" w16du:dateUtc="2025-10-15T15:07:00Z">
              <w:rPr>
                <w:lang w:val="en-US"/>
              </w:rPr>
            </w:rPrChange>
          </w:rPr>
          <w:t xml:space="preserve">e will construct </w:t>
        </w:r>
      </w:ins>
      <w:ins w:id="2652" w:author="Cillian.McHugh" w:date="2025-10-12T23:10:00Z" w16du:dateUtc="2025-10-12T22:10:00Z">
        <w:r w:rsidR="00D84A07" w:rsidRPr="00B1216F">
          <w:rPr>
            <w:highlight w:val="yellow"/>
            <w:lang w:val="en-US"/>
            <w:rPrChange w:id="2653" w:author="Cillian.McHugh" w:date="2025-10-15T16:07:00Z" w16du:dateUtc="2025-10-15T15:07:00Z">
              <w:rPr>
                <w:lang w:val="en-US"/>
              </w:rPr>
            </w:rPrChange>
          </w:rPr>
          <w:t>four</w:t>
        </w:r>
      </w:ins>
      <w:ins w:id="2654" w:author="Cillian.McHugh" w:date="2025-10-08T11:45:00Z" w16du:dateUtc="2025-10-08T10:45:00Z">
        <w:r w:rsidR="00B23467" w:rsidRPr="00B1216F">
          <w:rPr>
            <w:highlight w:val="yellow"/>
            <w:lang w:val="en-US"/>
            <w:rPrChange w:id="2655" w:author="Cillian.McHugh" w:date="2025-10-15T16:07:00Z" w16du:dateUtc="2025-10-15T15:07:00Z">
              <w:rPr>
                <w:lang w:val="en-US"/>
              </w:rPr>
            </w:rPrChange>
          </w:rPr>
          <w:t xml:space="preserve"> different models</w:t>
        </w:r>
      </w:ins>
      <w:ins w:id="2656" w:author="Cillian.McHugh" w:date="2025-10-08T11:56:00Z" w16du:dateUtc="2025-10-08T10:56:00Z">
        <w:r w:rsidR="00DC3CB3" w:rsidRPr="00B1216F">
          <w:rPr>
            <w:highlight w:val="yellow"/>
            <w:lang w:val="en-US"/>
            <w:rPrChange w:id="2657" w:author="Cillian.McHugh" w:date="2025-10-15T16:07:00Z" w16du:dateUtc="2025-10-15T15:07:00Z">
              <w:rPr>
                <w:lang w:val="en-US"/>
              </w:rPr>
            </w:rPrChange>
          </w:rPr>
          <w:t>, Models 1 and 2 will directly test our hypothesis</w:t>
        </w:r>
      </w:ins>
      <w:ins w:id="2658" w:author="Cillian.McHugh" w:date="2025-10-12T23:11:00Z" w16du:dateUtc="2025-10-12T22:11:00Z">
        <w:r w:rsidR="00D84A07" w:rsidRPr="00B1216F">
          <w:rPr>
            <w:highlight w:val="yellow"/>
            <w:lang w:val="en-US"/>
            <w:rPrChange w:id="2659" w:author="Cillian.McHugh" w:date="2025-10-15T16:07:00Z" w16du:dateUtc="2025-10-15T15:07:00Z">
              <w:rPr>
                <w:lang w:val="en-US"/>
              </w:rPr>
            </w:rPrChange>
          </w:rPr>
          <w:t xml:space="preserve"> that construal level will influence reason-giving</w:t>
        </w:r>
      </w:ins>
      <w:ins w:id="2660" w:author="Cillian.McHugh" w:date="2025-10-08T11:56:00Z" w16du:dateUtc="2025-10-08T10:56:00Z">
        <w:r w:rsidR="00DC3CB3" w:rsidRPr="00B1216F">
          <w:rPr>
            <w:highlight w:val="yellow"/>
            <w:lang w:val="en-US"/>
            <w:rPrChange w:id="2661" w:author="Cillian.McHugh" w:date="2025-10-15T16:07:00Z" w16du:dateUtc="2025-10-15T15:07:00Z">
              <w:rPr>
                <w:lang w:val="en-US"/>
              </w:rPr>
            </w:rPrChange>
          </w:rPr>
          <w:t>, Model 3 will be exploratory</w:t>
        </w:r>
      </w:ins>
      <w:ins w:id="2662" w:author="Cillian.McHugh" w:date="2025-10-12T23:12:00Z" w16du:dateUtc="2025-10-12T22:12:00Z">
        <w:r w:rsidR="00D84A07" w:rsidRPr="00B1216F">
          <w:rPr>
            <w:highlight w:val="yellow"/>
            <w:lang w:val="en-US"/>
            <w:rPrChange w:id="2663" w:author="Cillian.McHugh" w:date="2025-10-15T16:07:00Z" w16du:dateUtc="2025-10-15T15:07:00Z">
              <w:rPr>
                <w:lang w:val="en-US"/>
              </w:rPr>
            </w:rPrChange>
          </w:rPr>
          <w:t xml:space="preserve"> and will include additional measures taken as covariates, and Model 4 will test the prediction </w:t>
        </w:r>
      </w:ins>
      <w:ins w:id="2664" w:author="Cillian.McHugh" w:date="2025-10-12T23:13:00Z" w16du:dateUtc="2025-10-12T22:13:00Z">
        <w:r w:rsidR="00D84A07" w:rsidRPr="00B1216F">
          <w:rPr>
            <w:highlight w:val="yellow"/>
            <w:lang w:val="en-US"/>
            <w:rPrChange w:id="2665" w:author="Cillian.McHugh" w:date="2025-10-15T16:07:00Z" w16du:dateUtc="2025-10-15T15:07:00Z">
              <w:rPr>
                <w:lang w:val="en-US"/>
              </w:rPr>
            </w:rPrChange>
          </w:rPr>
          <w:t>that construal level might interact with ambiguity (trade-off salience)</w:t>
        </w:r>
      </w:ins>
      <w:ins w:id="2666" w:author="Cillian.McHugh" w:date="2025-10-08T11:45:00Z" w16du:dateUtc="2025-10-08T10:45:00Z">
        <w:r w:rsidR="00B23467" w:rsidRPr="00B1216F">
          <w:rPr>
            <w:highlight w:val="yellow"/>
            <w:lang w:val="en-US"/>
            <w:rPrChange w:id="2667" w:author="Cillian.McHugh" w:date="2025-10-15T16:07:00Z" w16du:dateUtc="2025-10-15T15:07:00Z">
              <w:rPr>
                <w:lang w:val="en-US"/>
              </w:rPr>
            </w:rPrChange>
          </w:rPr>
          <w:t>.</w:t>
        </w:r>
      </w:ins>
      <w:ins w:id="2668" w:author="Cillian.McHugh" w:date="2025-10-08T14:51:00Z" w16du:dateUtc="2025-10-08T13:51:00Z">
        <w:r w:rsidR="004F47B5" w:rsidRPr="00B1216F">
          <w:rPr>
            <w:highlight w:val="yellow"/>
            <w:lang w:val="en-US"/>
            <w:rPrChange w:id="2669" w:author="Cillian.McHugh" w:date="2025-10-15T16:07:00Z" w16du:dateUtc="2025-10-15T15:07:00Z">
              <w:rPr>
                <w:lang w:val="en-US"/>
              </w:rPr>
            </w:rPrChange>
          </w:rPr>
          <w:t xml:space="preserve"> Model fit comparisons will be based on AIC and BIC </w:t>
        </w:r>
        <w:proofErr w:type="gramStart"/>
        <w:r w:rsidR="004F47B5" w:rsidRPr="00B1216F">
          <w:rPr>
            <w:highlight w:val="yellow"/>
            <w:lang w:val="en-US"/>
            <w:rPrChange w:id="2670" w:author="Cillian.McHugh" w:date="2025-10-15T16:07:00Z" w16du:dateUtc="2025-10-15T15:07:00Z">
              <w:rPr>
                <w:lang w:val="en-US"/>
              </w:rPr>
            </w:rPrChange>
          </w:rPr>
          <w:t>statistics</w:t>
        </w:r>
        <w:proofErr w:type="gramEnd"/>
        <w:r w:rsidR="004F47B5" w:rsidRPr="00B1216F">
          <w:rPr>
            <w:highlight w:val="yellow"/>
            <w:lang w:val="en-US"/>
            <w:rPrChange w:id="2671" w:author="Cillian.McHugh" w:date="2025-10-15T16:07:00Z" w16du:dateUtc="2025-10-15T15:07:00Z">
              <w:rPr>
                <w:lang w:val="en-US"/>
              </w:rPr>
            </w:rPrChange>
          </w:rPr>
          <w:t xml:space="preserve"> and all three models will be reported.</w:t>
        </w:r>
      </w:ins>
      <w:ins w:id="2672" w:author="Cillian.McHugh" w:date="2025-10-08T11:45:00Z" w16du:dateUtc="2025-10-08T10:45:00Z">
        <w:r w:rsidR="00B23467" w:rsidRPr="00B1216F">
          <w:rPr>
            <w:highlight w:val="yellow"/>
            <w:lang w:val="en-US"/>
            <w:rPrChange w:id="2673" w:author="Cillian.McHugh" w:date="2025-10-15T16:07:00Z" w16du:dateUtc="2025-10-15T15:07:00Z">
              <w:rPr>
                <w:lang w:val="en-US"/>
              </w:rPr>
            </w:rPrChange>
          </w:rPr>
          <w:t xml:space="preserve"> Model 1 will include reason-giving/dumbfounding as the outcome measure and temporal </w:t>
        </w:r>
        <w:r w:rsidR="00B23467" w:rsidRPr="00B1216F">
          <w:rPr>
            <w:highlight w:val="yellow"/>
            <w:lang w:val="en-US"/>
            <w:rPrChange w:id="2674" w:author="Cillian.McHugh" w:date="2025-10-15T16:07:00Z" w16du:dateUtc="2025-10-15T15:07:00Z">
              <w:rPr>
                <w:lang w:val="en-US"/>
              </w:rPr>
            </w:rPrChange>
          </w:rPr>
          <w:lastRenderedPageBreak/>
          <w:t>distancing as a fix</w:t>
        </w:r>
      </w:ins>
      <w:ins w:id="2675" w:author="Cillian.McHugh" w:date="2025-10-08T11:46:00Z" w16du:dateUtc="2025-10-08T10:46:00Z">
        <w:r w:rsidR="00B23467" w:rsidRPr="00B1216F">
          <w:rPr>
            <w:highlight w:val="yellow"/>
            <w:lang w:val="en-US"/>
            <w:rPrChange w:id="2676" w:author="Cillian.McHugh" w:date="2025-10-15T16:07:00Z" w16du:dateUtc="2025-10-15T15:07:00Z">
              <w:rPr>
                <w:lang w:val="en-US"/>
              </w:rPr>
            </w:rPrChange>
          </w:rPr>
          <w:t xml:space="preserve">ed effect, with random effects for participant ID. Model 2 will include reason-giving/dumbfounding as the outcome measure, temporal distancing, scenario, and a </w:t>
        </w:r>
      </w:ins>
      <w:ins w:id="2677" w:author="Cillian.McHugh" w:date="2025-10-08T11:47:00Z" w16du:dateUtc="2025-10-08T10:47:00Z">
        <w:r w:rsidR="00B23467" w:rsidRPr="00B1216F">
          <w:rPr>
            <w:highlight w:val="yellow"/>
            <w:lang w:val="en-US"/>
            <w:rPrChange w:id="2678" w:author="Cillian.McHugh" w:date="2025-10-15T16:07:00Z" w16du:dateUtc="2025-10-15T15:07:00Z">
              <w:rPr>
                <w:lang w:val="en-US"/>
              </w:rPr>
            </w:rPrChange>
          </w:rPr>
          <w:t xml:space="preserve">temporal distance × scenario interaction will be included as fixed effects, and random effects will be included for participant ID. </w:t>
        </w:r>
      </w:ins>
      <w:ins w:id="2679" w:author="Cillian.McHugh" w:date="2025-10-08T11:53:00Z" w16du:dateUtc="2025-10-08T10:53:00Z">
        <w:r w:rsidR="00DC3CB3" w:rsidRPr="00B1216F">
          <w:rPr>
            <w:highlight w:val="yellow"/>
            <w:lang w:val="en-US"/>
            <w:rPrChange w:id="2680" w:author="Cillian.McHugh" w:date="2025-10-15T16:07:00Z" w16du:dateUtc="2025-10-15T15:07:00Z">
              <w:rPr>
                <w:lang w:val="en-US"/>
              </w:rPr>
            </w:rPrChange>
          </w:rPr>
          <w:t xml:space="preserve">Model 3 will be </w:t>
        </w:r>
      </w:ins>
      <w:ins w:id="2681" w:author="Cillian.McHugh" w:date="2025-10-08T11:57:00Z" w16du:dateUtc="2025-10-08T10:57:00Z">
        <w:r w:rsidR="00DC3CB3" w:rsidRPr="00B1216F">
          <w:rPr>
            <w:highlight w:val="yellow"/>
            <w:lang w:val="en-US"/>
            <w:rPrChange w:id="2682" w:author="Cillian.McHugh" w:date="2025-10-15T16:07:00Z" w16du:dateUtc="2025-10-15T15:07:00Z">
              <w:rPr>
                <w:lang w:val="en-US"/>
              </w:rPr>
            </w:rPrChange>
          </w:rPr>
          <w:t xml:space="preserve">similar to Model 2 but will additionally include participants’ </w:t>
        </w:r>
      </w:ins>
      <w:ins w:id="2683" w:author="Cillian.McHugh" w:date="2025-10-08T11:53:00Z" w16du:dateUtc="2025-10-08T10:53:00Z">
        <w:r w:rsidR="00DC3CB3" w:rsidRPr="00B1216F">
          <w:rPr>
            <w:highlight w:val="yellow"/>
            <w:lang w:val="en-US"/>
            <w:rPrChange w:id="2684" w:author="Cillian.McHugh" w:date="2025-10-15T16:07:00Z" w16du:dateUtc="2025-10-15T15:07:00Z">
              <w:rPr>
                <w:lang w:val="en-US"/>
              </w:rPr>
            </w:rPrChange>
          </w:rPr>
          <w:t>the other questions</w:t>
        </w:r>
      </w:ins>
      <w:ins w:id="2685" w:author="Cillian.McHugh" w:date="2025-10-08T11:57:00Z" w16du:dateUtc="2025-10-08T10:57:00Z">
        <w:r w:rsidR="00DC3CB3" w:rsidRPr="00B1216F">
          <w:rPr>
            <w:highlight w:val="yellow"/>
            <w:lang w:val="en-US"/>
            <w:rPrChange w:id="2686" w:author="Cillian.McHugh" w:date="2025-10-15T16:07:00Z" w16du:dateUtc="2025-10-15T15:07:00Z">
              <w:rPr>
                <w:lang w:val="en-US"/>
              </w:rPr>
            </w:rPrChange>
          </w:rPr>
          <w:t xml:space="preserve"> (initial/revised judgment, initial/revised confidence, confusion, irritation, </w:t>
        </w:r>
      </w:ins>
      <w:ins w:id="2687" w:author="Cillian.McHugh" w:date="2025-10-08T11:58:00Z" w16du:dateUtc="2025-10-08T10:58:00Z">
        <w:r w:rsidR="00DC3CB3" w:rsidRPr="00B1216F">
          <w:rPr>
            <w:highlight w:val="yellow"/>
            <w:lang w:val="en-US"/>
            <w:rPrChange w:id="2688" w:author="Cillian.McHugh" w:date="2025-10-15T16:07:00Z" w16du:dateUtc="2025-10-15T15:07:00Z">
              <w:rPr>
                <w:lang w:val="en-US"/>
              </w:rPr>
            </w:rPrChange>
          </w:rPr>
          <w:t>based on reason, based on gut feeling)</w:t>
        </w:r>
      </w:ins>
      <w:ins w:id="2689" w:author="Cillian.McHugh" w:date="2025-10-08T11:53:00Z" w16du:dateUtc="2025-10-08T10:53:00Z">
        <w:r w:rsidR="00DC3CB3" w:rsidRPr="00B1216F">
          <w:rPr>
            <w:highlight w:val="yellow"/>
            <w:lang w:val="en-US"/>
            <w:rPrChange w:id="2690" w:author="Cillian.McHugh" w:date="2025-10-15T16:07:00Z" w16du:dateUtc="2025-10-15T15:07:00Z">
              <w:rPr>
                <w:lang w:val="en-US"/>
              </w:rPr>
            </w:rPrChange>
          </w:rPr>
          <w:t xml:space="preserve"> as </w:t>
        </w:r>
      </w:ins>
      <w:ins w:id="2691" w:author="Cillian.McHugh" w:date="2025-10-08T11:54:00Z" w16du:dateUtc="2025-10-08T10:54:00Z">
        <w:r w:rsidR="00DC3CB3" w:rsidRPr="00B1216F">
          <w:rPr>
            <w:highlight w:val="yellow"/>
            <w:lang w:val="en-US"/>
            <w:rPrChange w:id="2692" w:author="Cillian.McHugh" w:date="2025-10-15T16:07:00Z" w16du:dateUtc="2025-10-15T15:07:00Z">
              <w:rPr>
                <w:lang w:val="en-US"/>
              </w:rPr>
            </w:rPrChange>
          </w:rPr>
          <w:t>fixed effects</w:t>
        </w:r>
      </w:ins>
      <w:ins w:id="2693" w:author="Cillian.McHugh" w:date="2025-10-08T11:58:00Z" w16du:dateUtc="2025-10-08T10:58:00Z">
        <w:r w:rsidR="00DC3CB3" w:rsidRPr="00B1216F">
          <w:rPr>
            <w:highlight w:val="yellow"/>
            <w:lang w:val="en-US"/>
            <w:rPrChange w:id="2694" w:author="Cillian.McHugh" w:date="2025-10-15T16:07:00Z" w16du:dateUtc="2025-10-15T15:07:00Z">
              <w:rPr>
                <w:lang w:val="en-US"/>
              </w:rPr>
            </w:rPrChange>
          </w:rPr>
          <w:t>.</w:t>
        </w:r>
      </w:ins>
      <w:ins w:id="2695" w:author="Cillian.McHugh" w:date="2025-10-12T23:13:00Z" w16du:dateUtc="2025-10-12T22:13:00Z">
        <w:r w:rsidR="00D84A07" w:rsidRPr="00B1216F">
          <w:rPr>
            <w:highlight w:val="yellow"/>
            <w:lang w:val="en-US"/>
            <w:rPrChange w:id="2696" w:author="Cillian.McHugh" w:date="2025-10-15T16:07:00Z" w16du:dateUtc="2025-10-15T15:07:00Z">
              <w:rPr>
                <w:lang w:val="en-US"/>
              </w:rPr>
            </w:rPrChange>
          </w:rPr>
          <w:t xml:space="preserve"> Model 4 will</w:t>
        </w:r>
      </w:ins>
      <w:ins w:id="2697" w:author="Cillian.McHugh" w:date="2025-10-12T23:53:00Z" w16du:dateUtc="2025-10-12T22:53:00Z">
        <w:r w:rsidR="00BB2297" w:rsidRPr="00B1216F">
          <w:rPr>
            <w:highlight w:val="yellow"/>
            <w:lang w:val="en-US"/>
            <w:rPrChange w:id="2698" w:author="Cillian.McHugh" w:date="2025-10-15T16:07:00Z" w16du:dateUtc="2025-10-15T15:07:00Z">
              <w:rPr>
                <w:lang w:val="en-US"/>
              </w:rPr>
            </w:rPrChange>
          </w:rPr>
          <w:t xml:space="preserve"> include reason-giving/dumbfounding as the outcome measure, temporal distance, </w:t>
        </w:r>
      </w:ins>
      <w:ins w:id="2699" w:author="Cillian.McHugh" w:date="2025-10-12T23:15:00Z" w16du:dateUtc="2025-10-12T22:15:00Z">
        <w:r w:rsidR="00D84A07" w:rsidRPr="00B1216F">
          <w:rPr>
            <w:highlight w:val="yellow"/>
            <w:lang w:val="en-US"/>
            <w:rPrChange w:id="2700" w:author="Cillian.McHugh" w:date="2025-10-15T16:07:00Z" w16du:dateUtc="2025-10-15T15:07:00Z">
              <w:rPr>
                <w:lang w:val="en-US"/>
              </w:rPr>
            </w:rPrChange>
          </w:rPr>
          <w:t xml:space="preserve">ambiguity/scenario type </w:t>
        </w:r>
      </w:ins>
      <w:ins w:id="2701" w:author="Cillian.McHugh" w:date="2025-10-12T23:14:00Z" w16du:dateUtc="2025-10-12T22:14:00Z">
        <w:r w:rsidR="00D84A07" w:rsidRPr="00B1216F">
          <w:rPr>
            <w:highlight w:val="yellow"/>
            <w:lang w:val="en-US"/>
            <w:rPrChange w:id="2702" w:author="Cillian.McHugh" w:date="2025-10-15T16:07:00Z" w16du:dateUtc="2025-10-15T15:07:00Z">
              <w:rPr>
                <w:lang w:val="en-US"/>
              </w:rPr>
            </w:rPrChange>
          </w:rPr>
          <w:t>(ambiguous vs unambiguous)</w:t>
        </w:r>
      </w:ins>
      <w:ins w:id="2703" w:author="Cillian.McHugh" w:date="2025-10-12T23:54:00Z" w16du:dateUtc="2025-10-12T22:54:00Z">
        <w:r w:rsidR="00BB2297" w:rsidRPr="00B1216F">
          <w:rPr>
            <w:highlight w:val="yellow"/>
            <w:lang w:val="en-US"/>
            <w:rPrChange w:id="2704" w:author="Cillian.McHugh" w:date="2025-10-15T16:07:00Z" w16du:dateUtc="2025-10-15T15:07:00Z">
              <w:rPr>
                <w:lang w:val="en-US"/>
              </w:rPr>
            </w:rPrChange>
          </w:rPr>
          <w:t xml:space="preserve">, and </w:t>
        </w:r>
      </w:ins>
      <w:ins w:id="2705" w:author="Cillian.McHugh" w:date="2025-10-12T23:15:00Z" w16du:dateUtc="2025-10-12T22:15:00Z">
        <w:r w:rsidR="00D84A07" w:rsidRPr="00B1216F">
          <w:rPr>
            <w:highlight w:val="yellow"/>
            <w:lang w:val="en-US"/>
            <w:rPrChange w:id="2706" w:author="Cillian.McHugh" w:date="2025-10-15T16:07:00Z" w16du:dateUtc="2025-10-15T15:07:00Z">
              <w:rPr>
                <w:lang w:val="en-US"/>
              </w:rPr>
            </w:rPrChange>
          </w:rPr>
          <w:t>a temporal distance</w:t>
        </w:r>
      </w:ins>
      <w:ins w:id="2707" w:author="Cillian.McHugh" w:date="2025-10-12T23:14:00Z" w16du:dateUtc="2025-10-12T22:14:00Z">
        <w:r w:rsidR="00D84A07" w:rsidRPr="00B1216F">
          <w:rPr>
            <w:highlight w:val="yellow"/>
            <w:lang w:val="en-US"/>
            <w:rPrChange w:id="2708" w:author="Cillian.McHugh" w:date="2025-10-15T16:07:00Z" w16du:dateUtc="2025-10-15T15:07:00Z">
              <w:rPr>
                <w:lang w:val="en-US"/>
              </w:rPr>
            </w:rPrChange>
          </w:rPr>
          <w:t xml:space="preserve"> </w:t>
        </w:r>
      </w:ins>
      <w:ins w:id="2709" w:author="Cillian.McHugh" w:date="2025-10-12T23:15:00Z" w16du:dateUtc="2025-10-12T22:15:00Z">
        <w:r w:rsidR="00D84A07" w:rsidRPr="00B1216F">
          <w:rPr>
            <w:highlight w:val="yellow"/>
            <w:lang w:val="en-US"/>
            <w:rPrChange w:id="2710" w:author="Cillian.McHugh" w:date="2025-10-15T16:07:00Z" w16du:dateUtc="2025-10-15T15:07:00Z">
              <w:rPr>
                <w:lang w:val="en-US"/>
              </w:rPr>
            </w:rPrChange>
          </w:rPr>
          <w:t>× ambiguity interaction</w:t>
        </w:r>
      </w:ins>
      <w:ins w:id="2711" w:author="Cillian.McHugh" w:date="2025-10-12T23:54:00Z" w16du:dateUtc="2025-10-12T22:54:00Z">
        <w:r w:rsidR="00BB2297" w:rsidRPr="00B1216F">
          <w:rPr>
            <w:highlight w:val="yellow"/>
            <w:lang w:val="en-US"/>
            <w:rPrChange w:id="2712" w:author="Cillian.McHugh" w:date="2025-10-15T16:07:00Z" w16du:dateUtc="2025-10-15T15:07:00Z">
              <w:rPr>
                <w:lang w:val="en-US"/>
              </w:rPr>
            </w:rPrChange>
          </w:rPr>
          <w:t xml:space="preserve"> will be included as fixed effects and random effects will be included for participant ID.</w:t>
        </w:r>
      </w:ins>
    </w:p>
    <w:p w14:paraId="00C3AA7A" w14:textId="26AA8ED1" w:rsidR="00BB2297" w:rsidRPr="00B1216F" w:rsidRDefault="00392E75" w:rsidP="00223C39">
      <w:pPr>
        <w:rPr>
          <w:ins w:id="2713" w:author="Cillian.McHugh" w:date="2025-10-12T23:19:00Z" w16du:dateUtc="2025-10-12T22:19:00Z"/>
          <w:highlight w:val="yellow"/>
          <w:lang w:val="en-US"/>
          <w:rPrChange w:id="2714" w:author="Cillian.McHugh" w:date="2025-10-15T16:07:00Z" w16du:dateUtc="2025-10-15T15:07:00Z">
            <w:rPr>
              <w:ins w:id="2715" w:author="Cillian.McHugh" w:date="2025-10-12T23:19:00Z" w16du:dateUtc="2025-10-12T22:19:00Z"/>
              <w:lang w:val="en-US"/>
            </w:rPr>
          </w:rPrChange>
        </w:rPr>
      </w:pPr>
      <w:ins w:id="2716" w:author="Cillian.McHugh" w:date="2025-10-13T00:04:00Z" w16du:dateUtc="2025-10-12T23:04:00Z">
        <w:r w:rsidRPr="00B1216F">
          <w:rPr>
            <w:highlight w:val="yellow"/>
            <w:lang w:val="en-US"/>
            <w:rPrChange w:id="2717" w:author="Cillian.McHugh" w:date="2025-10-15T16:07:00Z" w16du:dateUtc="2025-10-15T15:07:00Z">
              <w:rPr>
                <w:lang w:val="en-US"/>
              </w:rPr>
            </w:rPrChange>
          </w:rPr>
          <w:t>One potential challenge to interpreting our re</w:t>
        </w:r>
      </w:ins>
      <w:ins w:id="2718" w:author="Cillian.McHugh" w:date="2025-10-13T00:05:00Z" w16du:dateUtc="2025-10-12T23:05:00Z">
        <w:r w:rsidRPr="00B1216F">
          <w:rPr>
            <w:highlight w:val="yellow"/>
            <w:lang w:val="en-US"/>
            <w:rPrChange w:id="2719" w:author="Cillian.McHugh" w:date="2025-10-15T16:07:00Z" w16du:dateUtc="2025-10-15T15:07:00Z">
              <w:rPr>
                <w:lang w:val="en-US"/>
              </w:rPr>
            </w:rPrChange>
          </w:rPr>
          <w:t>sults</w:t>
        </w:r>
      </w:ins>
      <w:ins w:id="2720" w:author="Cillian.McHugh" w:date="2025-10-13T00:06:00Z" w16du:dateUtc="2025-10-12T23:06:00Z">
        <w:r w:rsidRPr="00B1216F">
          <w:rPr>
            <w:highlight w:val="yellow"/>
            <w:lang w:val="en-US"/>
            <w:rPrChange w:id="2721" w:author="Cillian.McHugh" w:date="2025-10-15T16:07:00Z" w16du:dateUtc="2025-10-15T15:07:00Z">
              <w:rPr>
                <w:lang w:val="en-US"/>
              </w:rPr>
            </w:rPrChange>
          </w:rPr>
          <w:t xml:space="preserve"> comes </w:t>
        </w:r>
      </w:ins>
      <w:ins w:id="2722" w:author="Cillian.McHugh" w:date="2025-10-13T00:09:00Z" w16du:dateUtc="2025-10-12T23:09:00Z">
        <w:r w:rsidRPr="00B1216F">
          <w:rPr>
            <w:highlight w:val="yellow"/>
            <w:lang w:val="en-US"/>
            <w:rPrChange w:id="2723" w:author="Cillian.McHugh" w:date="2025-10-15T16:07:00Z" w16du:dateUtc="2025-10-15T15:07:00Z">
              <w:rPr>
                <w:lang w:val="en-US"/>
              </w:rPr>
            </w:rPrChange>
          </w:rPr>
          <w:t>the i</w:t>
        </w:r>
      </w:ins>
      <w:ins w:id="2724" w:author="Cillian.McHugh" w:date="2025-10-13T00:10:00Z" w16du:dateUtc="2025-10-12T23:10:00Z">
        <w:r w:rsidRPr="00B1216F">
          <w:rPr>
            <w:highlight w:val="yellow"/>
            <w:lang w:val="en-US"/>
            <w:rPrChange w:id="2725" w:author="Cillian.McHugh" w:date="2025-10-15T16:07:00Z" w16du:dateUtc="2025-10-15T15:07:00Z">
              <w:rPr>
                <w:lang w:val="en-US"/>
              </w:rPr>
            </w:rPrChange>
          </w:rPr>
          <w:t xml:space="preserve">nclusion of the “nothing-wrong” response option on our measure </w:t>
        </w:r>
      </w:ins>
      <w:ins w:id="2726" w:author="Cillian.McHugh" w:date="2025-10-13T00:06:00Z" w16du:dateUtc="2025-10-12T23:06:00Z">
        <w:r w:rsidRPr="00B1216F">
          <w:rPr>
            <w:highlight w:val="yellow"/>
            <w:lang w:val="en-US"/>
            <w:rPrChange w:id="2727" w:author="Cillian.McHugh" w:date="2025-10-15T16:07:00Z" w16du:dateUtc="2025-10-15T15:07:00Z">
              <w:rPr>
                <w:lang w:val="en-US"/>
              </w:rPr>
            </w:rPrChange>
          </w:rPr>
          <w:t>of reason-giving/dumbfounding</w:t>
        </w:r>
      </w:ins>
      <w:ins w:id="2728" w:author="Cillian.McHugh" w:date="2025-10-13T00:10:00Z" w16du:dateUtc="2025-10-12T23:10:00Z">
        <w:r w:rsidRPr="00B1216F">
          <w:rPr>
            <w:highlight w:val="yellow"/>
            <w:lang w:val="en-US"/>
            <w:rPrChange w:id="2729" w:author="Cillian.McHugh" w:date="2025-10-15T16:07:00Z" w16du:dateUtc="2025-10-15T15:07:00Z">
              <w:rPr>
                <w:lang w:val="en-US"/>
              </w:rPr>
            </w:rPrChange>
          </w:rPr>
          <w:t xml:space="preserve">. It is possible that temporal distancing may influence valence </w:t>
        </w:r>
      </w:ins>
      <w:ins w:id="2730" w:author="Cillian.McHugh" w:date="2025-10-13T00:03:00Z" w16du:dateUtc="2025-10-12T23:03:00Z">
        <w:r w:rsidRPr="00B1216F">
          <w:rPr>
            <w:highlight w:val="yellow"/>
            <w:lang w:val="en-US"/>
            <w:rPrChange w:id="2731" w:author="Cillian.McHugh" w:date="2025-10-15T16:07:00Z" w16du:dateUtc="2025-10-15T15:07:00Z">
              <w:rPr>
                <w:lang w:val="en-US"/>
              </w:rPr>
            </w:rPrChange>
          </w:rPr>
          <w:t>of judgment, without influencing participants’ ability to provide reason</w:t>
        </w:r>
      </w:ins>
      <w:ins w:id="2732" w:author="Cillian.McHugh" w:date="2025-10-13T00:15:00Z" w16du:dateUtc="2025-10-12T23:15:00Z">
        <w:r w:rsidR="00376372" w:rsidRPr="00B1216F">
          <w:rPr>
            <w:highlight w:val="yellow"/>
            <w:lang w:val="en-US"/>
            <w:rPrChange w:id="2733" w:author="Cillian.McHugh" w:date="2025-10-15T16:07:00Z" w16du:dateUtc="2025-10-15T15:07:00Z">
              <w:rPr>
                <w:lang w:val="en-US"/>
              </w:rPr>
            </w:rPrChange>
          </w:rPr>
          <w:t>s. I</w:t>
        </w:r>
      </w:ins>
      <w:ins w:id="2734" w:author="Cillian.McHugh" w:date="2025-10-13T00:16:00Z" w16du:dateUtc="2025-10-12T23:16:00Z">
        <w:r w:rsidR="00376372" w:rsidRPr="00B1216F">
          <w:rPr>
            <w:highlight w:val="yellow"/>
            <w:lang w:val="en-US"/>
            <w:rPrChange w:id="2735" w:author="Cillian.McHugh" w:date="2025-10-15T16:07:00Z" w16du:dateUtc="2025-10-15T15:07:00Z">
              <w:rPr>
                <w:lang w:val="en-US"/>
              </w:rPr>
            </w:rPrChange>
          </w:rPr>
          <w:t xml:space="preserve">n this case we would see higher rates of selecting </w:t>
        </w:r>
        <w:proofErr w:type="gramStart"/>
        <w:r w:rsidR="00376372" w:rsidRPr="00B1216F">
          <w:rPr>
            <w:highlight w:val="yellow"/>
            <w:lang w:val="en-US"/>
            <w:rPrChange w:id="2736" w:author="Cillian.McHugh" w:date="2025-10-15T16:07:00Z" w16du:dateUtc="2025-10-15T15:07:00Z">
              <w:rPr>
                <w:lang w:val="en-US"/>
              </w:rPr>
            </w:rPrChange>
          </w:rPr>
          <w:t>nothing-wrong</w:t>
        </w:r>
        <w:proofErr w:type="gramEnd"/>
        <w:r w:rsidR="00376372" w:rsidRPr="00B1216F">
          <w:rPr>
            <w:highlight w:val="yellow"/>
            <w:lang w:val="en-US"/>
            <w:rPrChange w:id="2737" w:author="Cillian.McHugh" w:date="2025-10-15T16:07:00Z" w16du:dateUtc="2025-10-15T15:07:00Z">
              <w:rPr>
                <w:lang w:val="en-US"/>
              </w:rPr>
            </w:rPrChange>
          </w:rPr>
          <w:t xml:space="preserve">, </w:t>
        </w:r>
      </w:ins>
      <w:ins w:id="2738" w:author="Cillian.McHugh" w:date="2025-10-13T00:17:00Z" w16du:dateUtc="2025-10-12T23:17:00Z">
        <w:r w:rsidR="00376372" w:rsidRPr="00B1216F">
          <w:rPr>
            <w:highlight w:val="yellow"/>
            <w:lang w:val="en-US"/>
            <w:rPrChange w:id="2739" w:author="Cillian.McHugh" w:date="2025-10-15T16:07:00Z" w16du:dateUtc="2025-10-15T15:07:00Z">
              <w:rPr>
                <w:lang w:val="en-US"/>
              </w:rPr>
            </w:rPrChange>
          </w:rPr>
          <w:t xml:space="preserve">and lower rates of </w:t>
        </w:r>
      </w:ins>
      <w:ins w:id="2740" w:author="Cillian.McHugh" w:date="2025-10-13T00:18:00Z" w16du:dateUtc="2025-10-12T23:18:00Z">
        <w:r w:rsidR="00376372" w:rsidRPr="00B1216F">
          <w:rPr>
            <w:highlight w:val="yellow"/>
            <w:lang w:val="en-US"/>
            <w:rPrChange w:id="2741" w:author="Cillian.McHugh" w:date="2025-10-15T16:07:00Z" w16du:dateUtc="2025-10-15T15:07:00Z">
              <w:rPr>
                <w:lang w:val="en-US"/>
              </w:rPr>
            </w:rPrChange>
          </w:rPr>
          <w:t xml:space="preserve">selecting the </w:t>
        </w:r>
      </w:ins>
      <w:ins w:id="2742" w:author="Cillian.McHugh" w:date="2025-10-13T00:17:00Z" w16du:dateUtc="2025-10-12T23:17:00Z">
        <w:r w:rsidR="00376372" w:rsidRPr="00B1216F">
          <w:rPr>
            <w:highlight w:val="yellow"/>
            <w:lang w:val="en-US"/>
            <w:rPrChange w:id="2743" w:author="Cillian.McHugh" w:date="2025-10-15T16:07:00Z" w16du:dateUtc="2025-10-15T15:07:00Z">
              <w:rPr>
                <w:lang w:val="en-US"/>
              </w:rPr>
            </w:rPrChange>
          </w:rPr>
          <w:t>reason-giving</w:t>
        </w:r>
      </w:ins>
      <w:ins w:id="2744" w:author="Cillian.McHugh" w:date="2025-10-13T00:18:00Z" w16du:dateUtc="2025-10-12T23:18:00Z">
        <w:r w:rsidR="00376372" w:rsidRPr="00B1216F">
          <w:rPr>
            <w:highlight w:val="yellow"/>
            <w:lang w:val="en-US"/>
            <w:rPrChange w:id="2745" w:author="Cillian.McHugh" w:date="2025-10-15T16:07:00Z" w16du:dateUtc="2025-10-15T15:07:00Z">
              <w:rPr>
                <w:lang w:val="en-US"/>
              </w:rPr>
            </w:rPrChange>
          </w:rPr>
          <w:t xml:space="preserve"> response</w:t>
        </w:r>
      </w:ins>
      <w:ins w:id="2746" w:author="Cillian.McHugh" w:date="2025-10-13T00:27:00Z" w16du:dateUtc="2025-10-12T23:27:00Z">
        <w:r w:rsidR="005B21D6" w:rsidRPr="00B1216F">
          <w:rPr>
            <w:highlight w:val="yellow"/>
            <w:lang w:val="en-US"/>
            <w:rPrChange w:id="2747" w:author="Cillian.McHugh" w:date="2025-10-15T16:07:00Z" w16du:dateUtc="2025-10-15T15:07:00Z">
              <w:rPr>
                <w:lang w:val="en-US"/>
              </w:rPr>
            </w:rPrChange>
          </w:rPr>
          <w:t>. H</w:t>
        </w:r>
      </w:ins>
      <w:ins w:id="2748" w:author="Cillian.McHugh" w:date="2025-10-13T00:26:00Z" w16du:dateUtc="2025-10-12T23:26:00Z">
        <w:r w:rsidR="005B21D6" w:rsidRPr="00B1216F">
          <w:rPr>
            <w:highlight w:val="yellow"/>
            <w:lang w:val="en-US"/>
            <w:rPrChange w:id="2749" w:author="Cillian.McHugh" w:date="2025-10-15T16:07:00Z" w16du:dateUtc="2025-10-15T15:07:00Z">
              <w:rPr>
                <w:lang w:val="en-US"/>
              </w:rPr>
            </w:rPrChange>
          </w:rPr>
          <w:t>owever</w:t>
        </w:r>
      </w:ins>
      <w:ins w:id="2750" w:author="Cillian.McHugh" w:date="2025-10-13T00:27:00Z" w16du:dateUtc="2025-10-12T23:27:00Z">
        <w:r w:rsidR="005B21D6" w:rsidRPr="00B1216F">
          <w:rPr>
            <w:highlight w:val="yellow"/>
            <w:lang w:val="en-US"/>
            <w:rPrChange w:id="2751" w:author="Cillian.McHugh" w:date="2025-10-15T16:07:00Z" w16du:dateUtc="2025-10-15T15:07:00Z">
              <w:rPr>
                <w:lang w:val="en-US"/>
              </w:rPr>
            </w:rPrChange>
          </w:rPr>
          <w:t xml:space="preserve">, attempting to interpret </w:t>
        </w:r>
      </w:ins>
      <w:ins w:id="2752" w:author="Cillian.McHugh" w:date="2025-10-13T00:26:00Z" w16du:dateUtc="2025-10-12T23:26:00Z">
        <w:r w:rsidR="005B21D6" w:rsidRPr="00B1216F">
          <w:rPr>
            <w:highlight w:val="yellow"/>
            <w:lang w:val="en-US"/>
            <w:rPrChange w:id="2753" w:author="Cillian.McHugh" w:date="2025-10-15T16:07:00Z" w16du:dateUtc="2025-10-15T15:07:00Z">
              <w:rPr>
                <w:lang w:val="en-US"/>
              </w:rPr>
            </w:rPrChange>
          </w:rPr>
          <w:t>these lower rates of reason-giving would be</w:t>
        </w:r>
      </w:ins>
      <w:ins w:id="2754" w:author="Cillian.McHugh" w:date="2025-10-13T00:27:00Z" w16du:dateUtc="2025-10-12T23:27:00Z">
        <w:r w:rsidR="005B21D6" w:rsidRPr="00B1216F">
          <w:rPr>
            <w:highlight w:val="yellow"/>
            <w:lang w:val="en-US"/>
            <w:rPrChange w:id="2755" w:author="Cillian.McHugh" w:date="2025-10-15T16:07:00Z" w16du:dateUtc="2025-10-15T15:07:00Z">
              <w:rPr>
                <w:lang w:val="en-US"/>
              </w:rPr>
            </w:rPrChange>
          </w:rPr>
          <w:t xml:space="preserve"> confounded by valence of judgment. </w:t>
        </w:r>
        <w:proofErr w:type="gramStart"/>
        <w:r w:rsidR="005B21D6" w:rsidRPr="00B1216F">
          <w:rPr>
            <w:highlight w:val="yellow"/>
            <w:lang w:val="en-US"/>
            <w:rPrChange w:id="2756" w:author="Cillian.McHugh" w:date="2025-10-15T16:07:00Z" w16du:dateUtc="2025-10-15T15:07:00Z">
              <w:rPr>
                <w:lang w:val="en-US"/>
              </w:rPr>
            </w:rPrChange>
          </w:rPr>
          <w:t>In order to</w:t>
        </w:r>
        <w:proofErr w:type="gramEnd"/>
        <w:r w:rsidR="005B21D6" w:rsidRPr="00B1216F">
          <w:rPr>
            <w:highlight w:val="yellow"/>
            <w:lang w:val="en-US"/>
            <w:rPrChange w:id="2757" w:author="Cillian.McHugh" w:date="2025-10-15T16:07:00Z" w16du:dateUtc="2025-10-15T15:07:00Z">
              <w:rPr>
                <w:lang w:val="en-US"/>
              </w:rPr>
            </w:rPrChange>
          </w:rPr>
          <w:t xml:space="preserve"> </w:t>
        </w:r>
      </w:ins>
      <w:ins w:id="2758" w:author="Cillian.McHugh" w:date="2025-10-13T00:28:00Z" w16du:dateUtc="2025-10-12T23:28:00Z">
        <w:r w:rsidR="005B21D6" w:rsidRPr="00B1216F">
          <w:rPr>
            <w:highlight w:val="yellow"/>
            <w:lang w:val="en-US"/>
            <w:rPrChange w:id="2759" w:author="Cillian.McHugh" w:date="2025-10-15T16:07:00Z" w16du:dateUtc="2025-10-15T15:07:00Z">
              <w:rPr>
                <w:lang w:val="en-US"/>
              </w:rPr>
            </w:rPrChange>
          </w:rPr>
          <w:t>account for this, we will run the above analyses twice: first</w:t>
        </w:r>
      </w:ins>
      <w:ins w:id="2760" w:author="Cillian.McHugh" w:date="2025-10-13T00:29:00Z" w16du:dateUtc="2025-10-12T23:29:00Z">
        <w:r w:rsidR="005B21D6" w:rsidRPr="00B1216F">
          <w:rPr>
            <w:highlight w:val="yellow"/>
            <w:lang w:val="en-US"/>
            <w:rPrChange w:id="2761" w:author="Cillian.McHugh" w:date="2025-10-15T16:07:00Z" w16du:dateUtc="2025-10-15T15:07:00Z">
              <w:rPr>
                <w:lang w:val="en-US"/>
              </w:rPr>
            </w:rPrChange>
          </w:rPr>
          <w:t>,</w:t>
        </w:r>
      </w:ins>
      <w:ins w:id="2762" w:author="Cillian.McHugh" w:date="2025-10-13T00:28:00Z" w16du:dateUtc="2025-10-12T23:28:00Z">
        <w:r w:rsidR="005B21D6" w:rsidRPr="00B1216F">
          <w:rPr>
            <w:highlight w:val="yellow"/>
            <w:lang w:val="en-US"/>
            <w:rPrChange w:id="2763" w:author="Cillian.McHugh" w:date="2025-10-15T16:07:00Z" w16du:dateUtc="2025-10-15T15:07:00Z">
              <w:rPr>
                <w:lang w:val="en-US"/>
              </w:rPr>
            </w:rPrChange>
          </w:rPr>
          <w:t xml:space="preserve"> we will run the analyses on the full sample, second</w:t>
        </w:r>
      </w:ins>
      <w:ins w:id="2764" w:author="Cillian.McHugh" w:date="2025-10-13T00:29:00Z" w16du:dateUtc="2025-10-12T23:29:00Z">
        <w:r w:rsidR="005B21D6" w:rsidRPr="00B1216F">
          <w:rPr>
            <w:highlight w:val="yellow"/>
            <w:lang w:val="en-US"/>
            <w:rPrChange w:id="2765" w:author="Cillian.McHugh" w:date="2025-10-15T16:07:00Z" w16du:dateUtc="2025-10-15T15:07:00Z">
              <w:rPr>
                <w:lang w:val="en-US"/>
              </w:rPr>
            </w:rPrChange>
          </w:rPr>
          <w:t>,</w:t>
        </w:r>
      </w:ins>
      <w:ins w:id="2766" w:author="Cillian.McHugh" w:date="2025-10-13T00:28:00Z" w16du:dateUtc="2025-10-12T23:28:00Z">
        <w:r w:rsidR="005B21D6" w:rsidRPr="00B1216F">
          <w:rPr>
            <w:highlight w:val="yellow"/>
            <w:lang w:val="en-US"/>
            <w:rPrChange w:id="2767" w:author="Cillian.McHugh" w:date="2025-10-15T16:07:00Z" w16du:dateUtc="2025-10-15T15:07:00Z">
              <w:rPr>
                <w:lang w:val="en-US"/>
              </w:rPr>
            </w:rPrChange>
          </w:rPr>
          <w:t xml:space="preserve"> </w:t>
        </w:r>
      </w:ins>
      <w:ins w:id="2768" w:author="Cillian.McHugh" w:date="2025-10-13T00:29:00Z" w16du:dateUtc="2025-10-12T23:29:00Z">
        <w:r w:rsidR="005B21D6" w:rsidRPr="00B1216F">
          <w:rPr>
            <w:highlight w:val="yellow"/>
            <w:lang w:val="en-US"/>
            <w:rPrChange w:id="2769" w:author="Cillian.McHugh" w:date="2025-10-15T16:07:00Z" w16du:dateUtc="2025-10-15T15:07:00Z">
              <w:rPr>
                <w:lang w:val="en-US"/>
              </w:rPr>
            </w:rPrChange>
          </w:rPr>
          <w:t>we will remove participants wo selecte</w:t>
        </w:r>
      </w:ins>
      <w:ins w:id="2770" w:author="Cillian.McHugh" w:date="2025-10-13T00:30:00Z" w16du:dateUtc="2025-10-12T23:30:00Z">
        <w:r w:rsidR="005B21D6" w:rsidRPr="00B1216F">
          <w:rPr>
            <w:highlight w:val="yellow"/>
            <w:lang w:val="en-US"/>
            <w:rPrChange w:id="2771" w:author="Cillian.McHugh" w:date="2025-10-15T16:07:00Z" w16du:dateUtc="2025-10-15T15:07:00Z">
              <w:rPr>
                <w:lang w:val="en-US"/>
              </w:rPr>
            </w:rPrChange>
          </w:rPr>
          <w:t xml:space="preserve">d </w:t>
        </w:r>
        <w:proofErr w:type="gramStart"/>
        <w:r w:rsidR="005B21D6" w:rsidRPr="00B1216F">
          <w:rPr>
            <w:highlight w:val="yellow"/>
            <w:lang w:val="en-US"/>
            <w:rPrChange w:id="2772" w:author="Cillian.McHugh" w:date="2025-10-15T16:07:00Z" w16du:dateUtc="2025-10-15T15:07:00Z">
              <w:rPr>
                <w:lang w:val="en-US"/>
              </w:rPr>
            </w:rPrChange>
          </w:rPr>
          <w:t>nothing-wrong</w:t>
        </w:r>
        <w:proofErr w:type="gramEnd"/>
        <w:r w:rsidR="005B21D6" w:rsidRPr="00B1216F">
          <w:rPr>
            <w:highlight w:val="yellow"/>
            <w:lang w:val="en-US"/>
            <w:rPrChange w:id="2773" w:author="Cillian.McHugh" w:date="2025-10-15T16:07:00Z" w16du:dateUtc="2025-10-15T15:07:00Z">
              <w:rPr>
                <w:lang w:val="en-US"/>
              </w:rPr>
            </w:rPrChange>
          </w:rPr>
          <w:t xml:space="preserve"> and </w:t>
        </w:r>
      </w:ins>
      <w:ins w:id="2774" w:author="Cillian.McHugh" w:date="2025-10-13T00:29:00Z" w16du:dateUtc="2025-10-12T23:29:00Z">
        <w:r w:rsidR="005B21D6" w:rsidRPr="00B1216F">
          <w:rPr>
            <w:highlight w:val="yellow"/>
            <w:lang w:val="en-US"/>
            <w:rPrChange w:id="2775" w:author="Cillian.McHugh" w:date="2025-10-15T16:07:00Z" w16du:dateUtc="2025-10-15T15:07:00Z">
              <w:rPr>
                <w:lang w:val="en-US"/>
              </w:rPr>
            </w:rPrChange>
          </w:rPr>
          <w:t>re-run the analyses</w:t>
        </w:r>
      </w:ins>
      <w:ins w:id="2776" w:author="Cillian.McHugh" w:date="2025-10-13T00:30:00Z" w16du:dateUtc="2025-10-12T23:30:00Z">
        <w:r w:rsidR="005B21D6" w:rsidRPr="00B1216F">
          <w:rPr>
            <w:highlight w:val="yellow"/>
            <w:lang w:val="en-US"/>
            <w:rPrChange w:id="2777" w:author="Cillian.McHugh" w:date="2025-10-15T16:07:00Z" w16du:dateUtc="2025-10-15T15:07:00Z">
              <w:rPr>
                <w:lang w:val="en-US"/>
              </w:rPr>
            </w:rPrChange>
          </w:rPr>
          <w:t>.</w:t>
        </w:r>
      </w:ins>
    </w:p>
    <w:p w14:paraId="77008F78" w14:textId="0B228721" w:rsidR="007F3944" w:rsidRPr="00B1216F" w:rsidRDefault="004F61A9" w:rsidP="001257ED">
      <w:pPr>
        <w:rPr>
          <w:highlight w:val="yellow"/>
          <w:lang w:val="en-US"/>
          <w:rPrChange w:id="2778" w:author="Cillian.McHugh" w:date="2025-10-15T16:07:00Z" w16du:dateUtc="2025-10-15T15:07:00Z">
            <w:rPr>
              <w:lang w:val="en-US"/>
            </w:rPr>
          </w:rPrChange>
        </w:rPr>
      </w:pPr>
      <w:ins w:id="2779" w:author="Cillian.McHugh" w:date="2025-10-08T14:05:00Z" w16du:dateUtc="2025-10-08T13:05:00Z">
        <w:r w:rsidRPr="00B1216F">
          <w:rPr>
            <w:highlight w:val="yellow"/>
            <w:lang w:val="en-US"/>
            <w:rPrChange w:id="2780" w:author="Cillian.McHugh" w:date="2025-10-15T16:07:00Z" w16du:dateUtc="2025-10-15T15:07:00Z">
              <w:rPr>
                <w:lang w:val="en-US"/>
              </w:rPr>
            </w:rPrChange>
          </w:rPr>
          <w:t>Following our main analysis to test our primary hypothesis, we will conduct follow-up analysis investigating the effect of temporal distance on other measured va</w:t>
        </w:r>
      </w:ins>
      <w:ins w:id="2781" w:author="Cillian.McHugh" w:date="2025-10-08T14:06:00Z" w16du:dateUtc="2025-10-08T13:06:00Z">
        <w:r w:rsidRPr="00B1216F">
          <w:rPr>
            <w:highlight w:val="yellow"/>
            <w:lang w:val="en-US"/>
            <w:rPrChange w:id="2782" w:author="Cillian.McHugh" w:date="2025-10-15T16:07:00Z" w16du:dateUtc="2025-10-15T15:07:00Z">
              <w:rPr>
                <w:lang w:val="en-US"/>
              </w:rPr>
            </w:rPrChange>
          </w:rPr>
          <w:t xml:space="preserve">riables of interest. </w:t>
        </w:r>
        <w:proofErr w:type="gramStart"/>
        <w:r w:rsidRPr="00B1216F">
          <w:rPr>
            <w:highlight w:val="yellow"/>
            <w:lang w:val="en-US"/>
            <w:rPrChange w:id="2783" w:author="Cillian.McHugh" w:date="2025-10-15T16:07:00Z" w16du:dateUtc="2025-10-15T15:07:00Z">
              <w:rPr>
                <w:lang w:val="en-US"/>
              </w:rPr>
            </w:rPrChange>
          </w:rPr>
          <w:t>Specifically</w:t>
        </w:r>
        <w:proofErr w:type="gramEnd"/>
        <w:r w:rsidRPr="00B1216F">
          <w:rPr>
            <w:highlight w:val="yellow"/>
            <w:lang w:val="en-US"/>
            <w:rPrChange w:id="2784" w:author="Cillian.McHugh" w:date="2025-10-15T16:07:00Z" w16du:dateUtc="2025-10-15T15:07:00Z">
              <w:rPr>
                <w:lang w:val="en-US"/>
              </w:rPr>
            </w:rPrChange>
          </w:rPr>
          <w:t xml:space="preserve"> we will test for differences in the following measures:</w:t>
        </w:r>
      </w:ins>
      <w:ins w:id="2785" w:author="Cillian.McHugh" w:date="2025-10-08T14:07:00Z" w16du:dateUtc="2025-10-08T13:07:00Z">
        <w:r w:rsidRPr="00B1216F">
          <w:rPr>
            <w:highlight w:val="yellow"/>
            <w:lang w:val="en-US"/>
            <w:rPrChange w:id="2786" w:author="Cillian.McHugh" w:date="2025-10-15T16:07:00Z" w16du:dateUtc="2025-10-15T15:07:00Z">
              <w:rPr>
                <w:lang w:val="en-US"/>
              </w:rPr>
            </w:rPrChange>
          </w:rPr>
          <w:t xml:space="preserve"> initial judgment, revised judgment, initial confidence, revised confidence, confusion, irritation, how much judgment was based on reason, and how much judgment was based on gut feeling. Each of these meas</w:t>
        </w:r>
      </w:ins>
      <w:ins w:id="2787" w:author="Cillian.McHugh" w:date="2025-10-08T14:08:00Z" w16du:dateUtc="2025-10-08T13:08:00Z">
        <w:r w:rsidRPr="00B1216F">
          <w:rPr>
            <w:highlight w:val="yellow"/>
            <w:lang w:val="en-US"/>
            <w:rPrChange w:id="2788" w:author="Cillian.McHugh" w:date="2025-10-15T16:07:00Z" w16du:dateUtc="2025-10-15T15:07:00Z">
              <w:rPr>
                <w:lang w:val="en-US"/>
              </w:rPr>
            </w:rPrChange>
          </w:rPr>
          <w:t>ures is recorded on a 7-point Likert scale.</w:t>
        </w:r>
      </w:ins>
      <w:ins w:id="2789" w:author="Cillian.McHugh" w:date="2025-10-08T14:09:00Z" w16du:dateUtc="2025-10-08T13:09:00Z">
        <w:r w:rsidRPr="00B1216F">
          <w:rPr>
            <w:highlight w:val="yellow"/>
            <w:lang w:val="en-US"/>
            <w:rPrChange w:id="2790" w:author="Cillian.McHugh" w:date="2025-10-15T16:07:00Z" w16du:dateUtc="2025-10-15T15:07:00Z">
              <w:rPr>
                <w:lang w:val="en-US"/>
              </w:rPr>
            </w:rPrChange>
          </w:rPr>
          <w:t xml:space="preserve"> For each measure we will conduct a linear-mixed-effects </w:t>
        </w:r>
        <w:r w:rsidRPr="00B1216F">
          <w:rPr>
            <w:highlight w:val="yellow"/>
            <w:lang w:val="en-US"/>
            <w:rPrChange w:id="2791" w:author="Cillian.McHugh" w:date="2025-10-15T16:07:00Z" w16du:dateUtc="2025-10-15T15:07:00Z">
              <w:rPr>
                <w:lang w:val="en-US"/>
              </w:rPr>
            </w:rPrChange>
          </w:rPr>
          <w:lastRenderedPageBreak/>
          <w:t>model, with the measure of interest as the outcome variable; temporal distance, scenario, and a temporal</w:t>
        </w:r>
      </w:ins>
      <w:ins w:id="2792" w:author="Cillian.McHugh" w:date="2025-10-08T14:10:00Z" w16du:dateUtc="2025-10-08T13:10:00Z">
        <w:r w:rsidRPr="00B1216F">
          <w:rPr>
            <w:highlight w:val="yellow"/>
            <w:lang w:val="en-US"/>
            <w:rPrChange w:id="2793" w:author="Cillian.McHugh" w:date="2025-10-15T16:07:00Z" w16du:dateUtc="2025-10-15T15:07:00Z">
              <w:rPr>
                <w:lang w:val="en-US"/>
              </w:rPr>
            </w:rPrChange>
          </w:rPr>
          <w:t xml:space="preserve"> distance × scenario interaction will be included as fixed </w:t>
        </w:r>
      </w:ins>
      <w:ins w:id="2794" w:author="Cillian.McHugh" w:date="2025-10-08T14:11:00Z" w16du:dateUtc="2025-10-08T13:11:00Z">
        <w:r w:rsidRPr="00B1216F">
          <w:rPr>
            <w:highlight w:val="yellow"/>
            <w:lang w:val="en-US"/>
            <w:rPrChange w:id="2795" w:author="Cillian.McHugh" w:date="2025-10-15T16:07:00Z" w16du:dateUtc="2025-10-15T15:07:00Z">
              <w:rPr>
                <w:lang w:val="en-US"/>
              </w:rPr>
            </w:rPrChange>
          </w:rPr>
          <w:t>effects</w:t>
        </w:r>
      </w:ins>
      <w:ins w:id="2796" w:author="Cillian.McHugh" w:date="2025-10-08T14:10:00Z" w16du:dateUtc="2025-10-08T13:10:00Z">
        <w:r w:rsidRPr="00B1216F">
          <w:rPr>
            <w:highlight w:val="yellow"/>
            <w:lang w:val="en-US"/>
            <w:rPrChange w:id="2797" w:author="Cillian.McHugh" w:date="2025-10-15T16:07:00Z" w16du:dateUtc="2025-10-15T15:07:00Z">
              <w:rPr>
                <w:lang w:val="en-US"/>
              </w:rPr>
            </w:rPrChange>
          </w:rPr>
          <w:t>, and participant ID will be included as rand</w:t>
        </w:r>
      </w:ins>
      <w:ins w:id="2798" w:author="Cillian.McHugh" w:date="2025-10-08T14:11:00Z" w16du:dateUtc="2025-10-08T13:11:00Z">
        <w:r w:rsidRPr="00B1216F">
          <w:rPr>
            <w:highlight w:val="yellow"/>
            <w:lang w:val="en-US"/>
            <w:rPrChange w:id="2799" w:author="Cillian.McHugh" w:date="2025-10-15T16:07:00Z" w16du:dateUtc="2025-10-15T15:07:00Z">
              <w:rPr>
                <w:lang w:val="en-US"/>
              </w:rPr>
            </w:rPrChange>
          </w:rPr>
          <w:t xml:space="preserve">om effects. </w:t>
        </w:r>
      </w:ins>
      <w:ins w:id="2800" w:author="Cillian.McHugh" w:date="2025-10-08T14:12:00Z" w16du:dateUtc="2025-10-08T13:12:00Z">
        <w:r w:rsidRPr="00B1216F">
          <w:rPr>
            <w:highlight w:val="yellow"/>
            <w:lang w:val="en-US"/>
            <w:rPrChange w:id="2801" w:author="Cillian.McHugh" w:date="2025-10-15T16:07:00Z" w16du:dateUtc="2025-10-15T15:07:00Z">
              <w:rPr>
                <w:lang w:val="en-US"/>
              </w:rPr>
            </w:rPrChange>
          </w:rPr>
          <w:t>We will conduct p</w:t>
        </w:r>
      </w:ins>
      <w:ins w:id="2802" w:author="Cillian.McHugh" w:date="2025-10-08T14:11:00Z" w16du:dateUtc="2025-10-08T13:11:00Z">
        <w:r w:rsidRPr="00B1216F">
          <w:rPr>
            <w:highlight w:val="yellow"/>
            <w:lang w:val="en-US"/>
            <w:rPrChange w:id="2803" w:author="Cillian.McHugh" w:date="2025-10-15T16:07:00Z" w16du:dateUtc="2025-10-15T15:07:00Z">
              <w:rPr>
                <w:lang w:val="en-US"/>
              </w:rPr>
            </w:rPrChange>
          </w:rPr>
          <w:t>ost-hoc Tukey</w:t>
        </w:r>
      </w:ins>
      <w:ins w:id="2804" w:author="Cillian.McHugh" w:date="2025-10-08T14:12:00Z" w16du:dateUtc="2025-10-08T13:12:00Z">
        <w:r w:rsidRPr="00B1216F">
          <w:rPr>
            <w:highlight w:val="yellow"/>
            <w:lang w:val="en-US"/>
            <w:rPrChange w:id="2805" w:author="Cillian.McHugh" w:date="2025-10-15T16:07:00Z" w16du:dateUtc="2025-10-15T15:07:00Z">
              <w:rPr>
                <w:lang w:val="en-US"/>
              </w:rPr>
            </w:rPrChange>
          </w:rPr>
          <w:t xml:space="preserve">’s pairwise comparison to examine any differences </w:t>
        </w:r>
      </w:ins>
      <w:ins w:id="2806" w:author="Cillian.McHugh" w:date="2025-10-08T14:13:00Z" w16du:dateUtc="2025-10-08T13:13:00Z">
        <w:r w:rsidRPr="00B1216F">
          <w:rPr>
            <w:highlight w:val="yellow"/>
            <w:lang w:val="en-US"/>
            <w:rPrChange w:id="2807" w:author="Cillian.McHugh" w:date="2025-10-15T16:07:00Z" w16du:dateUtc="2025-10-15T15:07:00Z">
              <w:rPr>
                <w:lang w:val="en-US"/>
              </w:rPr>
            </w:rPrChange>
          </w:rPr>
          <w:t xml:space="preserve">between </w:t>
        </w:r>
      </w:ins>
      <w:ins w:id="2808" w:author="Cillian.McHugh" w:date="2025-10-08T14:14:00Z" w16du:dateUtc="2025-10-08T13:14:00Z">
        <w:r w:rsidRPr="00B1216F">
          <w:rPr>
            <w:highlight w:val="yellow"/>
            <w:lang w:val="en-US"/>
            <w:rPrChange w:id="2809" w:author="Cillian.McHugh" w:date="2025-10-15T16:07:00Z" w16du:dateUtc="2025-10-15T15:07:00Z">
              <w:rPr>
                <w:lang w:val="en-US"/>
              </w:rPr>
            </w:rPrChange>
          </w:rPr>
          <w:t xml:space="preserve">specific </w:t>
        </w:r>
      </w:ins>
      <w:ins w:id="2810" w:author="Cillian.McHugh" w:date="2025-10-08T14:13:00Z" w16du:dateUtc="2025-10-08T13:13:00Z">
        <w:r w:rsidRPr="00B1216F">
          <w:rPr>
            <w:highlight w:val="yellow"/>
            <w:lang w:val="en-US"/>
            <w:rPrChange w:id="2811" w:author="Cillian.McHugh" w:date="2025-10-15T16:07:00Z" w16du:dateUtc="2025-10-15T15:07:00Z">
              <w:rPr>
                <w:lang w:val="en-US"/>
              </w:rPr>
            </w:rPrChange>
          </w:rPr>
          <w:t>conditions.</w:t>
        </w:r>
      </w:ins>
      <w:ins w:id="2812" w:author="Cillian.McHugh" w:date="2025-10-08T14:15:00Z" w16du:dateUtc="2025-10-08T13:15:00Z">
        <w:r w:rsidR="001257ED" w:rsidRPr="00B1216F">
          <w:rPr>
            <w:highlight w:val="yellow"/>
            <w:lang w:val="en-US"/>
            <w:rPrChange w:id="2813" w:author="Cillian.McHugh" w:date="2025-10-15T16:07:00Z" w16du:dateUtc="2025-10-15T15:07:00Z">
              <w:rPr>
                <w:lang w:val="en-US"/>
              </w:rPr>
            </w:rPrChange>
          </w:rPr>
          <w:t xml:space="preserve"> Sample code for the analyses described above </w:t>
        </w:r>
      </w:ins>
      <w:ins w:id="2814" w:author="Cillian.McHugh" w:date="2025-10-08T14:16:00Z" w16du:dateUtc="2025-10-08T13:16:00Z">
        <w:r w:rsidR="001257ED" w:rsidRPr="00B1216F">
          <w:rPr>
            <w:highlight w:val="yellow"/>
            <w:lang w:val="en-US"/>
            <w:rPrChange w:id="2815" w:author="Cillian.McHugh" w:date="2025-10-15T16:07:00Z" w16du:dateUtc="2025-10-15T15:07:00Z">
              <w:rPr>
                <w:lang w:val="en-US"/>
              </w:rPr>
            </w:rPrChange>
          </w:rPr>
          <w:t>(</w:t>
        </w:r>
      </w:ins>
      <w:ins w:id="2816" w:author="Cillian.McHugh" w:date="2025-10-08T14:15:00Z" w16du:dateUtc="2025-10-08T13:15:00Z">
        <w:r w:rsidR="001257ED" w:rsidRPr="00B1216F">
          <w:rPr>
            <w:highlight w:val="yellow"/>
            <w:lang w:val="en-US"/>
            <w:rPrChange w:id="2817" w:author="Cillian.McHugh" w:date="2025-10-15T16:07:00Z" w16du:dateUtc="2025-10-15T15:07:00Z">
              <w:rPr>
                <w:lang w:val="en-US"/>
              </w:rPr>
            </w:rPrChange>
          </w:rPr>
          <w:t>using a</w:t>
        </w:r>
      </w:ins>
      <w:ins w:id="2818" w:author="Cillian.McHugh" w:date="2025-10-08T14:16:00Z" w16du:dateUtc="2025-10-08T13:16:00Z">
        <w:r w:rsidR="001257ED" w:rsidRPr="00B1216F">
          <w:rPr>
            <w:highlight w:val="yellow"/>
            <w:lang w:val="en-US"/>
            <w:rPrChange w:id="2819" w:author="Cillian.McHugh" w:date="2025-10-15T16:07:00Z" w16du:dateUtc="2025-10-15T15:07:00Z">
              <w:rPr>
                <w:lang w:val="en-US"/>
              </w:rPr>
            </w:rPrChange>
          </w:rPr>
          <w:t xml:space="preserve"> simulated dataset) is</w:t>
        </w:r>
      </w:ins>
      <w:del w:id="2820" w:author="Cillian.McHugh" w:date="2025-10-08T14:15:00Z" w16du:dateUtc="2025-10-08T13:15:00Z">
        <w:r w:rsidR="007F3944" w:rsidRPr="00B1216F" w:rsidDel="001257ED">
          <w:rPr>
            <w:highlight w:val="yellow"/>
            <w:lang w:val="en-US"/>
            <w:rPrChange w:id="2821" w:author="Cillian.McHugh" w:date="2025-10-15T16:07:00Z" w16du:dateUtc="2025-10-15T15:07:00Z">
              <w:rPr>
                <w:lang w:val="en-US"/>
              </w:rPr>
            </w:rPrChange>
          </w:rPr>
          <w:delText>We will conduct a combination of chi-squared tests for independence, and multinomial logistic regressions to test each of our hypotheses. Our primary analysis for each hypothesis will be a chi-squared test for independence, where we will test for an association between the experimental condition/experimental group and response to the critical slide. We will also conduct logistic regressions to test each hypothesis, this will allow us to additionally control for other variables (e.g., scenario or participant country) in our analysis. In cases where no effects are found we will conduct follow-up equivalence tests to distinguish between absence of evidence and evidence of absence of an effect.</w:delText>
        </w:r>
      </w:del>
      <w:ins w:id="2822" w:author="Cillian.McHugh" w:date="2025-10-08T14:16:00Z" w16du:dateUtc="2025-10-08T13:16:00Z">
        <w:r w:rsidR="001257ED" w:rsidRPr="00B1216F">
          <w:rPr>
            <w:highlight w:val="yellow"/>
            <w:lang w:val="en-US"/>
            <w:rPrChange w:id="2823" w:author="Cillian.McHugh" w:date="2025-10-15T16:07:00Z" w16du:dateUtc="2025-10-15T15:07:00Z">
              <w:rPr>
                <w:lang w:val="en-US"/>
              </w:rPr>
            </w:rPrChange>
          </w:rPr>
          <w:t xml:space="preserve"> available in the supplementary materials.</w:t>
        </w:r>
      </w:ins>
    </w:p>
    <w:p w14:paraId="2715D94D" w14:textId="438171C4" w:rsidR="007F3944" w:rsidRPr="00B1216F" w:rsidRDefault="009A1C61">
      <w:pPr>
        <w:pStyle w:val="Heading2"/>
        <w:rPr>
          <w:highlight w:val="yellow"/>
          <w:rPrChange w:id="2824" w:author="Cillian.McHugh" w:date="2025-10-15T16:07:00Z" w16du:dateUtc="2025-10-15T15:07:00Z">
            <w:rPr/>
          </w:rPrChange>
        </w:rPr>
        <w:pPrChange w:id="2825" w:author="Cillian.McHugh" w:date="2025-09-23T16:00:00Z" w16du:dateUtc="2025-09-23T15:00:00Z">
          <w:pPr>
            <w:pStyle w:val="Heading1"/>
          </w:pPr>
        </w:pPrChange>
      </w:pPr>
      <w:r w:rsidRPr="00B1216F">
        <w:rPr>
          <w:highlight w:val="yellow"/>
          <w:rPrChange w:id="2826" w:author="Cillian.McHugh" w:date="2025-10-15T16:07:00Z" w16du:dateUtc="2025-10-15T15:07:00Z">
            <w:rPr/>
          </w:rPrChange>
        </w:rPr>
        <w:t>Re</w:t>
      </w:r>
      <w:r w:rsidR="007F3944" w:rsidRPr="00B1216F">
        <w:rPr>
          <w:highlight w:val="yellow"/>
          <w:rPrChange w:id="2827" w:author="Cillian.McHugh" w:date="2025-10-15T16:07:00Z" w16du:dateUtc="2025-10-15T15:07:00Z">
            <w:rPr/>
          </w:rPrChange>
        </w:rPr>
        <w:t>sults</w:t>
      </w:r>
      <w:ins w:id="2828" w:author="Cillian.McHugh" w:date="2025-09-23T16:01:00Z" w16du:dateUtc="2025-09-23T15:01:00Z">
        <w:r w:rsidR="00ED6F24" w:rsidRPr="00B1216F">
          <w:rPr>
            <w:highlight w:val="yellow"/>
            <w:rPrChange w:id="2829" w:author="Cillian.McHugh" w:date="2025-10-15T16:07:00Z" w16du:dateUtc="2025-10-15T15:07:00Z">
              <w:rPr/>
            </w:rPrChange>
          </w:rPr>
          <w:t xml:space="preserve"> and Discussion</w:t>
        </w:r>
      </w:ins>
    </w:p>
    <w:p w14:paraId="41DA8056" w14:textId="77777777" w:rsidR="009A1C61" w:rsidRPr="00B1216F" w:rsidRDefault="009A1C61" w:rsidP="009A1C61">
      <w:pPr>
        <w:rPr>
          <w:highlight w:val="yellow"/>
          <w:lang w:val="en-IE"/>
          <w:rPrChange w:id="2830" w:author="Cillian.McHugh" w:date="2025-10-15T16:07:00Z" w16du:dateUtc="2025-10-15T15:07:00Z">
            <w:rPr>
              <w:lang w:val="en-IE"/>
            </w:rPr>
          </w:rPrChange>
        </w:rPr>
      </w:pPr>
    </w:p>
    <w:p w14:paraId="4C301E0D" w14:textId="4035424F" w:rsidR="00ED6F24" w:rsidRPr="00B1216F" w:rsidRDefault="00ED6F24" w:rsidP="009A1C61">
      <w:pPr>
        <w:pStyle w:val="Heading1"/>
        <w:rPr>
          <w:ins w:id="2831" w:author="Cillian.McHugh" w:date="2025-09-23T16:00:00Z" w16du:dateUtc="2025-09-23T15:00:00Z"/>
          <w:highlight w:val="yellow"/>
          <w:rPrChange w:id="2832" w:author="Cillian.McHugh" w:date="2025-10-15T16:07:00Z" w16du:dateUtc="2025-10-15T15:07:00Z">
            <w:rPr>
              <w:ins w:id="2833" w:author="Cillian.McHugh" w:date="2025-09-23T16:00:00Z" w16du:dateUtc="2025-09-23T15:00:00Z"/>
            </w:rPr>
          </w:rPrChange>
        </w:rPr>
      </w:pPr>
      <w:ins w:id="2834" w:author="Cillian.McHugh" w:date="2025-09-23T16:00:00Z" w16du:dateUtc="2025-09-23T15:00:00Z">
        <w:r w:rsidRPr="00B1216F">
          <w:rPr>
            <w:highlight w:val="yellow"/>
            <w:rPrChange w:id="2835" w:author="Cillian.McHugh" w:date="2025-10-15T16:07:00Z" w16du:dateUtc="2025-10-15T15:07:00Z">
              <w:rPr/>
            </w:rPrChange>
          </w:rPr>
          <w:t>Study 2</w:t>
        </w:r>
      </w:ins>
    </w:p>
    <w:p w14:paraId="02686FBF" w14:textId="53656E3B" w:rsidR="00ED6F24" w:rsidRPr="00B1216F" w:rsidRDefault="00ED6F24" w:rsidP="00ED6F24">
      <w:pPr>
        <w:pStyle w:val="Heading2"/>
        <w:rPr>
          <w:ins w:id="2836" w:author="Cillian.McHugh" w:date="2025-09-23T16:01:00Z" w16du:dateUtc="2025-09-23T15:01:00Z"/>
          <w:highlight w:val="yellow"/>
          <w:rPrChange w:id="2837" w:author="Cillian.McHugh" w:date="2025-10-15T16:07:00Z" w16du:dateUtc="2025-10-15T15:07:00Z">
            <w:rPr>
              <w:ins w:id="2838" w:author="Cillian.McHugh" w:date="2025-09-23T16:01:00Z" w16du:dateUtc="2025-09-23T15:01:00Z"/>
            </w:rPr>
          </w:rPrChange>
        </w:rPr>
      </w:pPr>
      <w:ins w:id="2839" w:author="Cillian.McHugh" w:date="2025-09-23T16:01:00Z" w16du:dateUtc="2025-09-23T15:01:00Z">
        <w:r w:rsidRPr="00B1216F">
          <w:rPr>
            <w:highlight w:val="yellow"/>
            <w:rPrChange w:id="2840" w:author="Cillian.McHugh" w:date="2025-10-15T16:07:00Z" w16du:dateUtc="2025-10-15T15:07:00Z">
              <w:rPr/>
            </w:rPrChange>
          </w:rPr>
          <w:t>Method</w:t>
        </w:r>
      </w:ins>
    </w:p>
    <w:p w14:paraId="744A196A" w14:textId="5E1C6EE2" w:rsidR="00ED6F24" w:rsidRPr="00B1216F" w:rsidRDefault="00ED6F24" w:rsidP="00ED6F24">
      <w:pPr>
        <w:pStyle w:val="Heading3"/>
        <w:rPr>
          <w:ins w:id="2841" w:author="Cillian.McHugh" w:date="2025-09-23T16:01:00Z" w16du:dateUtc="2025-09-23T15:01:00Z"/>
          <w:highlight w:val="yellow"/>
          <w:lang w:val="en-IE"/>
          <w:rPrChange w:id="2842" w:author="Cillian.McHugh" w:date="2025-10-15T16:07:00Z" w16du:dateUtc="2025-10-15T15:07:00Z">
            <w:rPr>
              <w:ins w:id="2843" w:author="Cillian.McHugh" w:date="2025-09-23T16:01:00Z" w16du:dateUtc="2025-09-23T15:01:00Z"/>
              <w:lang w:val="en-IE"/>
            </w:rPr>
          </w:rPrChange>
        </w:rPr>
      </w:pPr>
      <w:ins w:id="2844" w:author="Cillian.McHugh" w:date="2025-09-23T16:01:00Z" w16du:dateUtc="2025-09-23T15:01:00Z">
        <w:r w:rsidRPr="00B1216F">
          <w:rPr>
            <w:highlight w:val="yellow"/>
            <w:lang w:val="en-IE"/>
            <w:rPrChange w:id="2845" w:author="Cillian.McHugh" w:date="2025-10-15T16:07:00Z" w16du:dateUtc="2025-10-15T15:07:00Z">
              <w:rPr>
                <w:lang w:val="en-IE"/>
              </w:rPr>
            </w:rPrChange>
          </w:rPr>
          <w:t>Participants and Design</w:t>
        </w:r>
      </w:ins>
    </w:p>
    <w:p w14:paraId="2DB900C4" w14:textId="2B8AB8D1" w:rsidR="00ED6F24" w:rsidRPr="00B1216F" w:rsidRDefault="009825AF" w:rsidP="00ED6F24">
      <w:pPr>
        <w:rPr>
          <w:ins w:id="2846" w:author="Cillian.McHugh" w:date="2025-10-01T11:50:00Z" w16du:dateUtc="2025-10-01T10:50:00Z"/>
          <w:highlight w:val="yellow"/>
          <w:lang w:val="en-IE"/>
          <w:rPrChange w:id="2847" w:author="Cillian.McHugh" w:date="2025-10-15T16:07:00Z" w16du:dateUtc="2025-10-15T15:07:00Z">
            <w:rPr>
              <w:ins w:id="2848" w:author="Cillian.McHugh" w:date="2025-10-01T11:50:00Z" w16du:dateUtc="2025-10-01T10:50:00Z"/>
              <w:lang w:val="en-IE"/>
            </w:rPr>
          </w:rPrChange>
        </w:rPr>
      </w:pPr>
      <w:ins w:id="2849" w:author="Cillian.McHugh" w:date="2025-10-01T10:57:00Z" w16du:dateUtc="2025-10-01T09:57:00Z">
        <w:r w:rsidRPr="00B1216F">
          <w:rPr>
            <w:highlight w:val="yellow"/>
            <w:lang w:val="en-IE"/>
            <w:rPrChange w:id="2850" w:author="Cillian.McHugh" w:date="2025-10-15T16:07:00Z" w16du:dateUtc="2025-10-15T15:07:00Z">
              <w:rPr>
                <w:lang w:val="en-IE"/>
              </w:rPr>
            </w:rPrChange>
          </w:rPr>
          <w:t>St</w:t>
        </w:r>
      </w:ins>
      <w:ins w:id="2851" w:author="Cillian.McHugh" w:date="2025-10-01T10:58:00Z" w16du:dateUtc="2025-10-01T09:58:00Z">
        <w:r w:rsidRPr="00B1216F">
          <w:rPr>
            <w:highlight w:val="yellow"/>
            <w:lang w:val="en-IE"/>
            <w:rPrChange w:id="2852" w:author="Cillian.McHugh" w:date="2025-10-15T16:07:00Z" w16du:dateUtc="2025-10-15T15:07:00Z">
              <w:rPr>
                <w:lang w:val="en-IE"/>
              </w:rPr>
            </w:rPrChange>
          </w:rPr>
          <w:t xml:space="preserve">udy 2 will be </w:t>
        </w:r>
      </w:ins>
      <w:ins w:id="2853" w:author="Cillian.McHugh" w:date="2025-10-01T10:59:00Z" w16du:dateUtc="2025-10-01T09:59:00Z">
        <w:r w:rsidRPr="00B1216F">
          <w:rPr>
            <w:highlight w:val="yellow"/>
            <w:lang w:val="en-IE"/>
            <w:rPrChange w:id="2854" w:author="Cillian.McHugh" w:date="2025-10-15T16:07:00Z" w16du:dateUtc="2025-10-15T15:07:00Z">
              <w:rPr>
                <w:lang w:val="en-IE"/>
              </w:rPr>
            </w:rPrChange>
          </w:rPr>
          <w:t>a</w:t>
        </w:r>
      </w:ins>
      <w:ins w:id="2855" w:author="Cillian.McHugh" w:date="2025-10-14T23:49:00Z" w16du:dateUtc="2025-10-14T22:49:00Z">
        <w:r w:rsidR="00C70D26" w:rsidRPr="00B1216F">
          <w:rPr>
            <w:highlight w:val="yellow"/>
            <w:lang w:val="en-IE"/>
            <w:rPrChange w:id="2856" w:author="Cillian.McHugh" w:date="2025-10-15T16:07:00Z" w16du:dateUtc="2025-10-15T15:07:00Z">
              <w:rPr>
                <w:lang w:val="en-IE"/>
              </w:rPr>
            </w:rPrChange>
          </w:rPr>
          <w:t xml:space="preserve"> mixed-</w:t>
        </w:r>
      </w:ins>
      <w:ins w:id="2857" w:author="Cillian.McHugh" w:date="2025-10-01T10:59:00Z" w16du:dateUtc="2025-10-01T09:59:00Z">
        <w:r w:rsidRPr="00B1216F">
          <w:rPr>
            <w:highlight w:val="yellow"/>
            <w:lang w:val="en-IE"/>
            <w:rPrChange w:id="2858" w:author="Cillian.McHugh" w:date="2025-10-15T16:07:00Z" w16du:dateUtc="2025-10-15T15:07:00Z">
              <w:rPr>
                <w:lang w:val="en-IE"/>
              </w:rPr>
            </w:rPrChange>
          </w:rPr>
          <w:t>between</w:t>
        </w:r>
      </w:ins>
      <w:ins w:id="2859" w:author="Cillian.McHugh" w:date="2025-10-14T23:49:00Z" w16du:dateUtc="2025-10-14T22:49:00Z">
        <w:r w:rsidR="00C70D26" w:rsidRPr="00B1216F">
          <w:rPr>
            <w:highlight w:val="yellow"/>
            <w:lang w:val="en-IE"/>
            <w:rPrChange w:id="2860" w:author="Cillian.McHugh" w:date="2025-10-15T16:07:00Z" w16du:dateUtc="2025-10-15T15:07:00Z">
              <w:rPr>
                <w:lang w:val="en-IE"/>
              </w:rPr>
            </w:rPrChange>
          </w:rPr>
          <w:t>-within</w:t>
        </w:r>
      </w:ins>
      <w:ins w:id="2861" w:author="Cillian.McHugh" w:date="2025-10-01T10:59:00Z" w16du:dateUtc="2025-10-01T09:59:00Z">
        <w:r w:rsidRPr="00B1216F">
          <w:rPr>
            <w:highlight w:val="yellow"/>
            <w:lang w:val="en-IE"/>
            <w:rPrChange w:id="2862" w:author="Cillian.McHugh" w:date="2025-10-15T16:07:00Z" w16du:dateUtc="2025-10-15T15:07:00Z">
              <w:rPr>
                <w:lang w:val="en-IE"/>
              </w:rPr>
            </w:rPrChange>
          </w:rPr>
          <w:t>-subjects design. As in Study 1, the</w:t>
        </w:r>
      </w:ins>
      <w:ins w:id="2863" w:author="Cillian.McHugh" w:date="2025-10-14T23:54:00Z" w16du:dateUtc="2025-10-14T22:54:00Z">
        <w:r w:rsidR="00C70D26" w:rsidRPr="00B1216F">
          <w:rPr>
            <w:highlight w:val="yellow"/>
            <w:lang w:val="en-IE"/>
            <w:rPrChange w:id="2864" w:author="Cillian.McHugh" w:date="2025-10-15T16:07:00Z" w16du:dateUtc="2025-10-15T15:07:00Z">
              <w:rPr>
                <w:lang w:val="en-IE"/>
              </w:rPr>
            </w:rPrChange>
          </w:rPr>
          <w:t xml:space="preserve"> first</w:t>
        </w:r>
      </w:ins>
      <w:ins w:id="2865" w:author="Cillian.McHugh" w:date="2025-10-01T10:59:00Z" w16du:dateUtc="2025-10-01T09:59:00Z">
        <w:r w:rsidRPr="00B1216F">
          <w:rPr>
            <w:highlight w:val="yellow"/>
            <w:lang w:val="en-IE"/>
            <w:rPrChange w:id="2866" w:author="Cillian.McHugh" w:date="2025-10-15T16:07:00Z" w16du:dateUtc="2025-10-15T15:07:00Z">
              <w:rPr>
                <w:lang w:val="en-IE"/>
              </w:rPr>
            </w:rPrChange>
          </w:rPr>
          <w:t xml:space="preserve"> dependent variable is rates of reason-giving/dumbfounding</w:t>
        </w:r>
      </w:ins>
      <w:ins w:id="2867" w:author="Cillian.McHugh" w:date="2025-10-01T11:08:00Z" w16du:dateUtc="2025-10-01T10:08:00Z">
        <w:r w:rsidR="00225243" w:rsidRPr="00B1216F">
          <w:rPr>
            <w:highlight w:val="yellow"/>
            <w:lang w:val="en-IE"/>
            <w:rPrChange w:id="2868" w:author="Cillian.McHugh" w:date="2025-10-15T16:07:00Z" w16du:dateUtc="2025-10-15T15:07:00Z">
              <w:rPr>
                <w:lang w:val="en-IE"/>
              </w:rPr>
            </w:rPrChange>
          </w:rPr>
          <w:t>, again assessed using two measures: (</w:t>
        </w:r>
        <w:proofErr w:type="spellStart"/>
        <w:r w:rsidR="00225243" w:rsidRPr="00B1216F">
          <w:rPr>
            <w:highlight w:val="yellow"/>
            <w:lang w:val="en-IE"/>
            <w:rPrChange w:id="2869" w:author="Cillian.McHugh" w:date="2025-10-15T16:07:00Z" w16du:dateUtc="2025-10-15T15:07:00Z">
              <w:rPr>
                <w:lang w:val="en-IE"/>
              </w:rPr>
            </w:rPrChange>
          </w:rPr>
          <w:t>i</w:t>
        </w:r>
        <w:proofErr w:type="spellEnd"/>
        <w:r w:rsidR="00225243" w:rsidRPr="00B1216F">
          <w:rPr>
            <w:highlight w:val="yellow"/>
            <w:lang w:val="en-IE"/>
            <w:rPrChange w:id="2870" w:author="Cillian.McHugh" w:date="2025-10-15T16:07:00Z" w16du:dateUtc="2025-10-15T15:07:00Z">
              <w:rPr>
                <w:lang w:val="en-IE"/>
              </w:rPr>
            </w:rPrChange>
          </w:rPr>
          <w:t>) responses to the critical slide and (ii)</w:t>
        </w:r>
      </w:ins>
      <w:ins w:id="2871" w:author="Cillian.McHugh" w:date="2025-10-01T11:30:00Z" w16du:dateUtc="2025-10-01T10:30:00Z">
        <w:r w:rsidR="002A11BB" w:rsidRPr="00B1216F">
          <w:rPr>
            <w:highlight w:val="yellow"/>
            <w:lang w:val="en-IE"/>
            <w:rPrChange w:id="2872" w:author="Cillian.McHugh" w:date="2025-10-15T16:07:00Z" w16du:dateUtc="2025-10-15T15:07:00Z">
              <w:rPr>
                <w:lang w:val="en-IE"/>
              </w:rPr>
            </w:rPrChange>
          </w:rPr>
          <w:t xml:space="preserve"> the coded open-ended responses incorporated</w:t>
        </w:r>
      </w:ins>
      <w:ins w:id="2873" w:author="Cillian.McHugh" w:date="2025-10-01T11:31:00Z" w16du:dateUtc="2025-10-01T10:31:00Z">
        <w:r w:rsidR="002A11BB" w:rsidRPr="00B1216F">
          <w:rPr>
            <w:highlight w:val="yellow"/>
            <w:lang w:val="en-IE"/>
            <w:rPrChange w:id="2874" w:author="Cillian.McHugh" w:date="2025-10-15T16:07:00Z" w16du:dateUtc="2025-10-15T15:07:00Z">
              <w:rPr>
                <w:lang w:val="en-IE"/>
              </w:rPr>
            </w:rPrChange>
          </w:rPr>
          <w:t xml:space="preserve"> with responses to the critical slide.</w:t>
        </w:r>
      </w:ins>
      <w:ins w:id="2875" w:author="Cillian.McHugh" w:date="2025-10-14T23:54:00Z" w16du:dateUtc="2025-10-14T22:54:00Z">
        <w:r w:rsidR="00C70D26" w:rsidRPr="00B1216F">
          <w:rPr>
            <w:highlight w:val="yellow"/>
            <w:lang w:val="en-IE"/>
            <w:rPrChange w:id="2876" w:author="Cillian.McHugh" w:date="2025-10-15T16:07:00Z" w16du:dateUtc="2025-10-15T15:07:00Z">
              <w:rPr>
                <w:lang w:val="en-IE"/>
              </w:rPr>
            </w:rPrChange>
          </w:rPr>
          <w:t xml:space="preserve"> Moral judgment is the second dependent variable, again, measured on a 7-point Likert scale.</w:t>
        </w:r>
      </w:ins>
      <w:ins w:id="2877" w:author="Cillian.McHugh" w:date="2025-10-01T11:32:00Z" w16du:dateUtc="2025-10-01T10:32:00Z">
        <w:r w:rsidR="002A11BB" w:rsidRPr="00B1216F">
          <w:rPr>
            <w:highlight w:val="yellow"/>
            <w:lang w:val="en-IE"/>
            <w:rPrChange w:id="2878" w:author="Cillian.McHugh" w:date="2025-10-15T16:07:00Z" w16du:dateUtc="2025-10-15T15:07:00Z">
              <w:rPr>
                <w:lang w:val="en-IE"/>
              </w:rPr>
            </w:rPrChange>
          </w:rPr>
          <w:t xml:space="preserve"> The</w:t>
        </w:r>
      </w:ins>
      <w:ins w:id="2879" w:author="Cillian.McHugh" w:date="2025-10-14T23:54:00Z" w16du:dateUtc="2025-10-14T22:54:00Z">
        <w:r w:rsidR="00C70D26" w:rsidRPr="00B1216F">
          <w:rPr>
            <w:highlight w:val="yellow"/>
            <w:lang w:val="en-IE"/>
            <w:rPrChange w:id="2880" w:author="Cillian.McHugh" w:date="2025-10-15T16:07:00Z" w16du:dateUtc="2025-10-15T15:07:00Z">
              <w:rPr>
                <w:lang w:val="en-IE"/>
              </w:rPr>
            </w:rPrChange>
          </w:rPr>
          <w:t xml:space="preserve"> between-subjects </w:t>
        </w:r>
      </w:ins>
      <w:ins w:id="2881" w:author="Cillian.McHugh" w:date="2025-10-01T11:32:00Z" w16du:dateUtc="2025-10-01T10:32:00Z">
        <w:r w:rsidR="002A11BB" w:rsidRPr="00B1216F">
          <w:rPr>
            <w:highlight w:val="yellow"/>
            <w:lang w:val="en-IE"/>
            <w:rPrChange w:id="2882" w:author="Cillian.McHugh" w:date="2025-10-15T16:07:00Z" w16du:dateUtc="2025-10-15T15:07:00Z">
              <w:rPr>
                <w:lang w:val="en-IE"/>
              </w:rPr>
            </w:rPrChange>
          </w:rPr>
          <w:t>independent variable is</w:t>
        </w:r>
      </w:ins>
      <w:ins w:id="2883" w:author="Cillian.McHugh" w:date="2025-10-01T11:44:00Z" w16du:dateUtc="2025-10-01T10:44:00Z">
        <w:r w:rsidR="00FC731D" w:rsidRPr="00B1216F">
          <w:rPr>
            <w:highlight w:val="yellow"/>
            <w:lang w:val="en-IE"/>
            <w:rPrChange w:id="2884" w:author="Cillian.McHugh" w:date="2025-10-15T16:07:00Z" w16du:dateUtc="2025-10-15T15:07:00Z">
              <w:rPr>
                <w:lang w:val="en-IE"/>
              </w:rPr>
            </w:rPrChange>
          </w:rPr>
          <w:t xml:space="preserve"> construal level manipulated using a mindset manipulation</w:t>
        </w:r>
      </w:ins>
      <w:ins w:id="2885" w:author="Cillian.McHugh" w:date="2025-10-01T11:45:00Z" w16du:dateUtc="2025-10-01T10:45:00Z">
        <w:r w:rsidR="00FC731D" w:rsidRPr="00B1216F">
          <w:rPr>
            <w:highlight w:val="yellow"/>
            <w:lang w:val="en-IE"/>
            <w:rPrChange w:id="2886" w:author="Cillian.McHugh" w:date="2025-10-15T16:07:00Z" w16du:dateUtc="2025-10-15T15:07:00Z">
              <w:rPr>
                <w:lang w:val="en-IE"/>
              </w:rPr>
            </w:rPrChange>
          </w:rPr>
          <w:t xml:space="preserve">, with two levels, higher level construal (abstract mindset) and low level construal (concrete mindset), this will be manipulated </w:t>
        </w:r>
      </w:ins>
      <w:ins w:id="2887" w:author="Cillian.McHugh" w:date="2025-10-01T11:46:00Z" w16du:dateUtc="2025-10-01T10:46:00Z">
        <w:r w:rsidR="00FC731D" w:rsidRPr="00B1216F">
          <w:rPr>
            <w:highlight w:val="yellow"/>
            <w:lang w:val="en-IE"/>
            <w:rPrChange w:id="2888" w:author="Cillian.McHugh" w:date="2025-10-15T16:07:00Z" w16du:dateUtc="2025-10-15T15:07:00Z">
              <w:rPr>
                <w:lang w:val="en-IE"/>
              </w:rPr>
            </w:rPrChange>
          </w:rPr>
          <w:t xml:space="preserve">using the “how-and-why” task </w:t>
        </w:r>
      </w:ins>
      <w:r w:rsidR="00FC731D" w:rsidRPr="00B1216F">
        <w:rPr>
          <w:highlight w:val="yellow"/>
          <w:lang w:val="en-IE"/>
          <w:rPrChange w:id="2889" w:author="Cillian.McHugh" w:date="2025-10-15T16:07:00Z" w16du:dateUtc="2025-10-15T15:07:00Z">
            <w:rPr>
              <w:lang w:val="en-IE"/>
            </w:rPr>
          </w:rPrChange>
        </w:rPr>
        <w:fldChar w:fldCharType="begin"/>
      </w:r>
      <w:r w:rsidR="00FC731D" w:rsidRPr="00B1216F">
        <w:rPr>
          <w:highlight w:val="yellow"/>
          <w:lang w:val="en-IE"/>
          <w:rPrChange w:id="2890" w:author="Cillian.McHugh" w:date="2025-10-15T16:07:00Z" w16du:dateUtc="2025-10-15T15:07:00Z">
            <w:rPr>
              <w:lang w:val="en-IE"/>
            </w:rPr>
          </w:rPrChange>
        </w:rPr>
        <w:instrText xml:space="preserve"> ADDIN ZOTERO_ITEM CSL_CITATION {"citationID":"TK2varwV","properties":{"formattedCitation":"(Freitas et al., 2004)","plainCitation":"(Freitas et al., 2004)","noteIndex":0},"citationItems":[{"id":14802,"uris":["http://zotero.org/users/1340199/items/NH7KJ5SM"],"itemData":{"id":14802,"type":"article-journal","abstract":"To investigate how people anticipate and attempt to shape others' self-regulatory efforts, this work examined the impact of abstract and concrete mindsets on attention to goal-relevant aspects of others' situations. An abstract (relative to a concrete) mindset, by making accessible the cognitive operation of considering activities' purpose (versus process) was predicted to focus attention on how others' self-evaluative situations could impact others' long-term aims of self-knowledge and self-improvement, thus facilitating the anticipation and preference that others pursue accurate, even self-critical, feedback. Participants in an abstract (relative to a concrete) mindset both anticipated (Experiment 1) and suggested (Experiments 2a and b) that others pursue realistic rather than overly positive self-relevant information, with the latter effect apparently explained by the salience of abstract versus concrete goal-relevant features of others' situations (Experiment 2b). Implications for self-regulatory mindsets, as well as for interpersonal relations, are discussed.","container-title":"Journal of Experimental Social Psychology","DOI":"10.1016/j.jesp.2004.04.003","ISSN":"0022-1031","issue":"6","journalAbbreviation":"Journal of Experimental Social Psychology","note":"461 citations (Crossref/DOI) [2025-09-19]","page":"739-752","source":"ScienceDirect","title":"The influence of abstract and concrete mindsets on anticipating and guiding others' self-regulatory efforts","volume":"40","author":[{"family":"Freitas","given":"Antonio L."},{"family":"Gollwitzer","given":"Peter"},{"family":"Trope","given":"Yaacov"}],"issued":{"date-parts":[["2004",11,1]]},"citation-key":"freitas_influence_2004"}}],"schema":"https://github.com/citation-style-language/schema/raw/master/csl-citation.json"} </w:instrText>
      </w:r>
      <w:r w:rsidR="00FC731D" w:rsidRPr="00B1216F">
        <w:rPr>
          <w:highlight w:val="yellow"/>
          <w:lang w:val="en-IE"/>
          <w:rPrChange w:id="2891" w:author="Cillian.McHugh" w:date="2025-10-15T16:07:00Z" w16du:dateUtc="2025-10-15T15:07:00Z">
            <w:rPr>
              <w:lang w:val="en-IE"/>
            </w:rPr>
          </w:rPrChange>
        </w:rPr>
        <w:fldChar w:fldCharType="separate"/>
      </w:r>
      <w:r w:rsidR="00FC731D" w:rsidRPr="00B1216F">
        <w:rPr>
          <w:highlight w:val="yellow"/>
          <w:rPrChange w:id="2892" w:author="Cillian.McHugh" w:date="2025-10-15T16:07:00Z" w16du:dateUtc="2025-10-15T15:07:00Z">
            <w:rPr/>
          </w:rPrChange>
        </w:rPr>
        <w:t>(Freitas et al., 2004)</w:t>
      </w:r>
      <w:r w:rsidR="00FC731D" w:rsidRPr="00B1216F">
        <w:rPr>
          <w:highlight w:val="yellow"/>
          <w:lang w:val="en-IE"/>
          <w:rPrChange w:id="2893" w:author="Cillian.McHugh" w:date="2025-10-15T16:07:00Z" w16du:dateUtc="2025-10-15T15:07:00Z">
            <w:rPr>
              <w:lang w:val="en-IE"/>
            </w:rPr>
          </w:rPrChange>
        </w:rPr>
        <w:fldChar w:fldCharType="end"/>
      </w:r>
      <w:ins w:id="2894" w:author="Cillian.McHugh" w:date="2025-10-01T11:46:00Z" w16du:dateUtc="2025-10-01T10:46:00Z">
        <w:r w:rsidR="00FC731D" w:rsidRPr="00B1216F">
          <w:rPr>
            <w:highlight w:val="yellow"/>
            <w:lang w:val="en-IE"/>
            <w:rPrChange w:id="2895" w:author="Cillian.McHugh" w:date="2025-10-15T16:07:00Z" w16du:dateUtc="2025-10-15T15:07:00Z">
              <w:rPr>
                <w:lang w:val="en-IE"/>
              </w:rPr>
            </w:rPrChange>
          </w:rPr>
          <w:t>.</w:t>
        </w:r>
      </w:ins>
      <w:ins w:id="2896" w:author="Cillian.McHugh" w:date="2025-10-01T11:47:00Z" w16du:dateUtc="2025-10-01T10:47:00Z">
        <w:r w:rsidR="00FC731D" w:rsidRPr="00B1216F">
          <w:rPr>
            <w:highlight w:val="yellow"/>
            <w:lang w:val="en-IE"/>
            <w:rPrChange w:id="2897" w:author="Cillian.McHugh" w:date="2025-10-15T16:07:00Z" w16du:dateUtc="2025-10-15T15:07:00Z">
              <w:rPr>
                <w:lang w:val="en-IE"/>
              </w:rPr>
            </w:rPrChange>
          </w:rPr>
          <w:t xml:space="preserve"> </w:t>
        </w:r>
      </w:ins>
      <w:ins w:id="2898" w:author="Cillian.McHugh" w:date="2025-10-14T23:54:00Z" w16du:dateUtc="2025-10-14T22:54:00Z">
        <w:r w:rsidR="00C70D26" w:rsidRPr="00B1216F">
          <w:rPr>
            <w:highlight w:val="yellow"/>
            <w:lang w:val="en-IE"/>
            <w:rPrChange w:id="2899" w:author="Cillian.McHugh" w:date="2025-10-15T16:07:00Z" w16du:dateUtc="2025-10-15T15:07:00Z">
              <w:rPr>
                <w:lang w:val="en-IE"/>
              </w:rPr>
            </w:rPrChange>
          </w:rPr>
          <w:t>The within</w:t>
        </w:r>
      </w:ins>
      <w:ins w:id="2900" w:author="Cillian.McHugh" w:date="2025-10-14T23:55:00Z" w16du:dateUtc="2025-10-14T22:55:00Z">
        <w:r w:rsidR="00C70D26" w:rsidRPr="00B1216F">
          <w:rPr>
            <w:highlight w:val="yellow"/>
            <w:lang w:val="en-IE"/>
            <w:rPrChange w:id="2901" w:author="Cillian.McHugh" w:date="2025-10-15T16:07:00Z" w16du:dateUtc="2025-10-15T15:07:00Z">
              <w:rPr>
                <w:lang w:val="en-IE"/>
              </w:rPr>
            </w:rPrChange>
          </w:rPr>
          <w:t>-subjects variable is ambiguity, again manipulated by presenting participants with four scenarios, where two are ambiguous (high trade-off salience) and two are unambiguous (low trade-off salience)</w:t>
        </w:r>
      </w:ins>
      <w:ins w:id="2902" w:author="Cillian.McHugh" w:date="2025-10-01T11:50:00Z" w16du:dateUtc="2025-10-01T10:50:00Z">
        <w:r w:rsidR="008A5ECE" w:rsidRPr="00B1216F">
          <w:rPr>
            <w:highlight w:val="yellow"/>
            <w:lang w:val="en-IE"/>
            <w:rPrChange w:id="2903" w:author="Cillian.McHugh" w:date="2025-10-15T16:07:00Z" w16du:dateUtc="2025-10-15T15:07:00Z">
              <w:rPr>
                <w:lang w:val="en-IE"/>
              </w:rPr>
            </w:rPrChange>
          </w:rPr>
          <w:t>.</w:t>
        </w:r>
      </w:ins>
    </w:p>
    <w:p w14:paraId="782B16AB" w14:textId="50159A51" w:rsidR="008A5ECE" w:rsidRPr="00B1216F" w:rsidRDefault="008A5ECE" w:rsidP="00ED6F24">
      <w:pPr>
        <w:rPr>
          <w:ins w:id="2904" w:author="Cillian.McHugh" w:date="2025-10-01T14:02:00Z" w16du:dateUtc="2025-10-01T13:02:00Z"/>
          <w:highlight w:val="yellow"/>
          <w:lang w:val="en-US"/>
          <w:rPrChange w:id="2905" w:author="Cillian.McHugh" w:date="2025-10-15T16:07:00Z" w16du:dateUtc="2025-10-15T15:07:00Z">
            <w:rPr>
              <w:ins w:id="2906" w:author="Cillian.McHugh" w:date="2025-10-01T14:02:00Z" w16du:dateUtc="2025-10-01T13:02:00Z"/>
              <w:lang w:val="en-US"/>
            </w:rPr>
          </w:rPrChange>
        </w:rPr>
      </w:pPr>
      <w:proofErr w:type="gramStart"/>
      <w:ins w:id="2907" w:author="Cillian.McHugh" w:date="2025-10-01T11:50:00Z" w16du:dateUtc="2025-10-01T10:50:00Z">
        <w:r w:rsidRPr="00B1216F">
          <w:rPr>
            <w:highlight w:val="yellow"/>
            <w:lang w:val="en-IE"/>
            <w:rPrChange w:id="2908" w:author="Cillian.McHugh" w:date="2025-10-15T16:07:00Z" w16du:dateUtc="2025-10-15T15:07:00Z">
              <w:rPr>
                <w:lang w:val="en-IE"/>
              </w:rPr>
            </w:rPrChange>
          </w:rPr>
          <w:t>Similar to</w:t>
        </w:r>
        <w:proofErr w:type="gramEnd"/>
        <w:r w:rsidRPr="00B1216F">
          <w:rPr>
            <w:highlight w:val="yellow"/>
            <w:lang w:val="en-IE"/>
            <w:rPrChange w:id="2909" w:author="Cillian.McHugh" w:date="2025-10-15T16:07:00Z" w16du:dateUtc="2025-10-15T15:07:00Z">
              <w:rPr>
                <w:lang w:val="en-IE"/>
              </w:rPr>
            </w:rPrChange>
          </w:rPr>
          <w:t xml:space="preserve"> Study 1, the most basic test of our hypothesis will involve a series of 2 </w:t>
        </w:r>
      </w:ins>
      <w:ins w:id="2910" w:author="Cillian.McHugh" w:date="2025-10-01T11:51:00Z" w16du:dateUtc="2025-10-01T10:51:00Z">
        <w:r w:rsidRPr="00B1216F">
          <w:rPr>
            <w:highlight w:val="yellow"/>
            <w:lang w:val="en-US"/>
            <w:rPrChange w:id="2911" w:author="Cillian.McHugh" w:date="2025-10-15T16:07:00Z" w16du:dateUtc="2025-10-15T15:07:00Z">
              <w:rPr>
                <w:lang w:val="en-US"/>
              </w:rPr>
            </w:rPrChange>
          </w:rPr>
          <w:t>× 3 chi-squared tests. Our dependent variable is responses to the dumbfounding task (three levels: 1: reason-giving; 2: nothing-wrong</w:t>
        </w:r>
      </w:ins>
      <w:ins w:id="2912" w:author="Cillian.McHugh" w:date="2025-10-01T11:52:00Z" w16du:dateUtc="2025-10-01T10:52:00Z">
        <w:r w:rsidRPr="00B1216F">
          <w:rPr>
            <w:highlight w:val="yellow"/>
            <w:lang w:val="en-US"/>
            <w:rPrChange w:id="2913" w:author="Cillian.McHugh" w:date="2025-10-15T16:07:00Z" w16du:dateUtc="2025-10-15T15:07:00Z">
              <w:rPr>
                <w:lang w:val="en-US"/>
              </w:rPr>
            </w:rPrChange>
          </w:rPr>
          <w:t xml:space="preserve">; 3: dumbfounded response), and construal level/mindset is our </w:t>
        </w:r>
        <w:r w:rsidRPr="00B1216F">
          <w:rPr>
            <w:highlight w:val="yellow"/>
            <w:lang w:val="en-US"/>
            <w:rPrChange w:id="2914" w:author="Cillian.McHugh" w:date="2025-10-15T16:07:00Z" w16du:dateUtc="2025-10-15T15:07:00Z">
              <w:rPr>
                <w:lang w:val="en-US"/>
              </w:rPr>
            </w:rPrChange>
          </w:rPr>
          <w:lastRenderedPageBreak/>
          <w:t xml:space="preserve">independent variable with two levels </w:t>
        </w:r>
      </w:ins>
      <w:ins w:id="2915" w:author="Cillian.McHugh" w:date="2025-10-01T11:53:00Z" w16du:dateUtc="2025-10-01T10:53:00Z">
        <w:r w:rsidRPr="00B1216F">
          <w:rPr>
            <w:highlight w:val="yellow"/>
            <w:lang w:val="en-US"/>
            <w:rPrChange w:id="2916" w:author="Cillian.McHugh" w:date="2025-10-15T16:07:00Z" w16du:dateUtc="2025-10-15T15:07:00Z">
              <w:rPr>
                <w:lang w:val="en-US"/>
              </w:rPr>
            </w:rPrChange>
          </w:rPr>
          <w:t>(abstract vs concrete).</w:t>
        </w:r>
      </w:ins>
      <w:ins w:id="2917" w:author="Cillian.McHugh" w:date="2025-10-01T11:54:00Z" w16du:dateUtc="2025-10-01T10:54:00Z">
        <w:r w:rsidRPr="00B1216F">
          <w:rPr>
            <w:highlight w:val="yellow"/>
            <w:lang w:val="en-US"/>
            <w:rPrChange w:id="2918" w:author="Cillian.McHugh" w:date="2025-10-15T16:07:00Z" w16du:dateUtc="2025-10-15T15:07:00Z">
              <w:rPr>
                <w:lang w:val="en-US"/>
              </w:rPr>
            </w:rPrChange>
          </w:rPr>
          <w:t xml:space="preserve"> For each scenario we will conduct a</w:t>
        </w:r>
      </w:ins>
      <w:ins w:id="2919" w:author="Cillian.McHugh" w:date="2025-10-01T11:53:00Z" w16du:dateUtc="2025-10-01T10:53:00Z">
        <w:r w:rsidRPr="00B1216F">
          <w:rPr>
            <w:highlight w:val="yellow"/>
            <w:lang w:val="en-US"/>
            <w:rPrChange w:id="2920" w:author="Cillian.McHugh" w:date="2025-10-15T16:07:00Z" w16du:dateUtc="2025-10-15T15:07:00Z">
              <w:rPr>
                <w:lang w:val="en-US"/>
              </w:rPr>
            </w:rPrChange>
          </w:rPr>
          <w:t xml:space="preserve"> 2 × 3 chi-squared test for ea</w:t>
        </w:r>
      </w:ins>
      <w:ins w:id="2921" w:author="Cillian.McHugh" w:date="2025-10-01T11:54:00Z" w16du:dateUtc="2025-10-01T10:54:00Z">
        <w:r w:rsidRPr="00B1216F">
          <w:rPr>
            <w:highlight w:val="yellow"/>
            <w:lang w:val="en-US"/>
            <w:rPrChange w:id="2922" w:author="Cillian.McHugh" w:date="2025-10-15T16:07:00Z" w16du:dateUtc="2025-10-15T15:07:00Z">
              <w:rPr>
                <w:lang w:val="en-US"/>
              </w:rPr>
            </w:rPrChange>
          </w:rPr>
          <w:t>ch scenario to te</w:t>
        </w:r>
      </w:ins>
      <w:ins w:id="2923" w:author="Cillian.McHugh" w:date="2025-10-01T11:55:00Z" w16du:dateUtc="2025-10-01T10:55:00Z">
        <w:r w:rsidRPr="00B1216F">
          <w:rPr>
            <w:highlight w:val="yellow"/>
            <w:lang w:val="en-US"/>
            <w:rPrChange w:id="2924" w:author="Cillian.McHugh" w:date="2025-10-15T16:07:00Z" w16du:dateUtc="2025-10-15T15:07:00Z">
              <w:rPr>
                <w:lang w:val="en-US"/>
              </w:rPr>
            </w:rPrChange>
          </w:rPr>
          <w:t xml:space="preserve">st for a relationship between construal level/mindset and rates of reason-giving. Follow-up mixed-effects logistic-regressions will test for </w:t>
        </w:r>
      </w:ins>
      <w:ins w:id="2925" w:author="Cillian.McHugh" w:date="2025-10-01T11:56:00Z" w16du:dateUtc="2025-10-01T10:56:00Z">
        <w:r w:rsidRPr="00B1216F">
          <w:rPr>
            <w:highlight w:val="yellow"/>
            <w:lang w:val="en-US"/>
            <w:rPrChange w:id="2926" w:author="Cillian.McHugh" w:date="2025-10-15T16:07:00Z" w16du:dateUtc="2025-10-15T15:07:00Z">
              <w:rPr>
                <w:lang w:val="en-US"/>
              </w:rPr>
            </w:rPrChange>
          </w:rPr>
          <w:t xml:space="preserve">an overall effect across scenarios while controlling for within-participant variability and differences between scenarios. As with Study 1 this follow-up analysis will be of higher statistical power </w:t>
        </w:r>
      </w:ins>
      <w:r w:rsidRPr="00B1216F">
        <w:rPr>
          <w:highlight w:val="yellow"/>
          <w:lang w:val="en-US"/>
          <w:rPrChange w:id="2927" w:author="Cillian.McHugh" w:date="2025-10-15T16:07:00Z" w16du:dateUtc="2025-10-15T15:07:00Z">
            <w:rPr>
              <w:lang w:val="en-US"/>
            </w:rPr>
          </w:rPrChange>
        </w:rPr>
        <w:fldChar w:fldCharType="begin"/>
      </w:r>
      <w:r w:rsidRPr="00B1216F">
        <w:rPr>
          <w:highlight w:val="yellow"/>
          <w:lang w:val="en-US"/>
          <w:rPrChange w:id="2928" w:author="Cillian.McHugh" w:date="2025-10-15T16:07:00Z" w16du:dateUtc="2025-10-15T15:07:00Z">
            <w:rPr>
              <w:lang w:val="en-US"/>
            </w:rPr>
          </w:rPrChange>
        </w:rPr>
        <w:instrText xml:space="preserve"> ADDIN ZOTERO_ITEM CSL_CITATION {"citationID":"TczS2Vyp","properties":{"formattedCitation":"(due to larger number of observations, see Kumle et al., 2021)","plainCitation":"(due to larger number of observations, see Kumle et al., 2021)","noteIndex":0},"citationItems":[{"id":14805,"uris":["http://zotero.org/users/1340199/items/4UGFBSQ3"],"itemData":{"id":14805,"type":"article-journal","abstract":"Mixed-effects models are a powerful tool for modeling fixed and random effects simultaneously, but do not offer a feasible analytic solution for estimating the probability that a test correctly rejects the null hypothesis. Being able to estimate this probability, however, is critical for sample size planning, as power is closely linked to the reliability and replicability of empirical findings. A flexible and very intuitive alternative to analytic power solutions are simulation-based power analyses. Although various tools for conducting simulation-based power analyses for mixed-effects models are available, there is lack of guidance on how to appropriately use them. In this tutorial, we discuss how to estimate power for mixed-effects models in different use cases: first, how to use models that were fit on available (e.g. published) data to determine sample size; second, how to determine the number of stimuli required for sufficient power; and finally, how to conduct sample size planning without available data. Our examples cover both linear and generalized linear models and we provide code and resources for performing simulation-based power analyses on openly accessible data sets. The present work therefore helps researchers to navigate sound research design when using mixed-effects models, by summarizing resources, collating available knowledge, providing solutions and tools, and applying them to real-world problems in sample sizing planning when sophisticated analysis procedures like mixed-effects models are outlined as inferential procedures.","container-title":"Behavior Research Methods","DOI":"10.3758/s13428-021-01546-0","ISSN":"1554-3528","issue":"6","journalAbbreviation":"Behav Res","language":"en","note":"345 citations (Crossref/DOI) [2025-09-23]","page":"2528-2543","source":"Springer Link","title":"Estimating power in (generalized) linear mixed models: An open introduction and tutorial in R","title-short":"Estimating power in (generalized) linear mixed models","volume":"53","author":[{"family":"Kumle","given":"Levi"},{"family":"Võ","given":"Melissa L.-H."},{"family":"Draschkow","given":"Dejan"}],"issued":{"date-parts":[["2021",12,1]]},"citation-key":"kumle_Estimating_2021"},"prefix":"due to larger number of observations, see"}],"schema":"https://github.com/citation-style-language/schema/raw/master/csl-citation.json"} </w:instrText>
      </w:r>
      <w:r w:rsidRPr="00B1216F">
        <w:rPr>
          <w:highlight w:val="yellow"/>
          <w:lang w:val="en-US"/>
          <w:rPrChange w:id="2929" w:author="Cillian.McHugh" w:date="2025-10-15T16:07:00Z" w16du:dateUtc="2025-10-15T15:07:00Z">
            <w:rPr>
              <w:lang w:val="en-US"/>
            </w:rPr>
          </w:rPrChange>
        </w:rPr>
        <w:fldChar w:fldCharType="separate"/>
      </w:r>
      <w:r w:rsidRPr="00B1216F">
        <w:rPr>
          <w:highlight w:val="yellow"/>
          <w:rPrChange w:id="2930" w:author="Cillian.McHugh" w:date="2025-10-15T16:07:00Z" w16du:dateUtc="2025-10-15T15:07:00Z">
            <w:rPr/>
          </w:rPrChange>
        </w:rPr>
        <w:t>(due to larger number of observations, see Kumle et al., 2021)</w:t>
      </w:r>
      <w:r w:rsidRPr="00B1216F">
        <w:rPr>
          <w:highlight w:val="yellow"/>
          <w:lang w:val="en-US"/>
          <w:rPrChange w:id="2931" w:author="Cillian.McHugh" w:date="2025-10-15T16:07:00Z" w16du:dateUtc="2025-10-15T15:07:00Z">
            <w:rPr>
              <w:lang w:val="en-US"/>
            </w:rPr>
          </w:rPrChange>
        </w:rPr>
        <w:fldChar w:fldCharType="end"/>
      </w:r>
      <w:ins w:id="2932" w:author="Cillian.McHugh" w:date="2025-10-01T11:57:00Z" w16du:dateUtc="2025-10-01T10:57:00Z">
        <w:r w:rsidRPr="00B1216F">
          <w:rPr>
            <w:highlight w:val="yellow"/>
            <w:lang w:val="en-US"/>
            <w:rPrChange w:id="2933" w:author="Cillian.McHugh" w:date="2025-10-15T16:07:00Z" w16du:dateUtc="2025-10-15T15:07:00Z">
              <w:rPr>
                <w:lang w:val="en-US"/>
              </w:rPr>
            </w:rPrChange>
          </w:rPr>
          <w:t>, so we base our sample size calculations on our</w:t>
        </w:r>
      </w:ins>
      <w:ins w:id="2934" w:author="Cillian.McHugh" w:date="2025-10-01T11:58:00Z" w16du:dateUtc="2025-10-01T10:58:00Z">
        <w:r w:rsidRPr="00B1216F">
          <w:rPr>
            <w:highlight w:val="yellow"/>
            <w:lang w:val="en-US"/>
            <w:rPrChange w:id="2935" w:author="Cillian.McHugh" w:date="2025-10-15T16:07:00Z" w16du:dateUtc="2025-10-15T15:07:00Z">
              <w:rPr>
                <w:lang w:val="en-US"/>
              </w:rPr>
            </w:rPrChange>
          </w:rPr>
          <w:t xml:space="preserve"> lower powered chi-squared tests.</w:t>
        </w:r>
      </w:ins>
      <w:ins w:id="2936" w:author="Cillian.McHugh" w:date="2025-10-01T11:57:00Z" w16du:dateUtc="2025-10-01T10:57:00Z">
        <w:r w:rsidRPr="00B1216F">
          <w:rPr>
            <w:highlight w:val="yellow"/>
            <w:lang w:val="en-US"/>
            <w:rPrChange w:id="2937" w:author="Cillian.McHugh" w:date="2025-10-15T16:07:00Z" w16du:dateUtc="2025-10-15T15:07:00Z">
              <w:rPr>
                <w:lang w:val="en-US"/>
              </w:rPr>
            </w:rPrChange>
          </w:rPr>
          <w:t xml:space="preserve"> </w:t>
        </w:r>
      </w:ins>
      <w:ins w:id="2938" w:author="Cillian.McHugh" w:date="2025-10-01T12:54:00Z" w16du:dateUtc="2025-10-01T11:54:00Z">
        <w:r w:rsidR="00DA2E70" w:rsidRPr="00B1216F">
          <w:rPr>
            <w:highlight w:val="yellow"/>
            <w:lang w:val="en-US"/>
            <w:rPrChange w:id="2939" w:author="Cillian.McHugh" w:date="2025-10-15T16:07:00Z" w16du:dateUtc="2025-10-15T15:07:00Z">
              <w:rPr>
                <w:lang w:val="en-US"/>
              </w:rPr>
            </w:rPrChange>
          </w:rPr>
          <w:t xml:space="preserve">In Table </w:t>
        </w:r>
      </w:ins>
      <w:ins w:id="2940" w:author="Cillian.McHugh" w:date="2025-10-13T23:29:00Z" w16du:dateUtc="2025-10-13T22:29:00Z">
        <w:r w:rsidR="00A45B3B" w:rsidRPr="00B1216F">
          <w:rPr>
            <w:highlight w:val="yellow"/>
            <w:lang w:val="en-US"/>
            <w:rPrChange w:id="2941" w:author="Cillian.McHugh" w:date="2025-10-15T16:07:00Z" w16du:dateUtc="2025-10-15T15:07:00Z">
              <w:rPr>
                <w:lang w:val="en-US"/>
              </w:rPr>
            </w:rPrChange>
          </w:rPr>
          <w:t>3</w:t>
        </w:r>
      </w:ins>
      <w:ins w:id="2942" w:author="Cillian.McHugh" w:date="2025-10-01T12:54:00Z" w16du:dateUtc="2025-10-01T11:54:00Z">
        <w:r w:rsidR="00DA2E70" w:rsidRPr="00B1216F">
          <w:rPr>
            <w:highlight w:val="yellow"/>
            <w:lang w:val="en-US"/>
            <w:rPrChange w:id="2943" w:author="Cillian.McHugh" w:date="2025-10-15T16:07:00Z" w16du:dateUtc="2025-10-15T15:07:00Z">
              <w:rPr>
                <w:lang w:val="en-US"/>
              </w:rPr>
            </w:rPrChange>
          </w:rPr>
          <w:t xml:space="preserve"> we report the required sample size to detect small (</w:t>
        </w:r>
        <w:r w:rsidR="00DA2E70" w:rsidRPr="00B1216F">
          <w:rPr>
            <w:i/>
            <w:iCs/>
            <w:highlight w:val="yellow"/>
            <w:lang w:val="en-US"/>
            <w:rPrChange w:id="2944" w:author="Cillian.McHugh" w:date="2025-10-15T16:07:00Z" w16du:dateUtc="2025-10-15T15:07:00Z">
              <w:rPr>
                <w:i/>
                <w:iCs/>
                <w:lang w:val="en-US"/>
              </w:rPr>
            </w:rPrChange>
          </w:rPr>
          <w:t xml:space="preserve">V </w:t>
        </w:r>
        <w:r w:rsidR="00DA2E70" w:rsidRPr="00B1216F">
          <w:rPr>
            <w:highlight w:val="yellow"/>
            <w:lang w:val="en-US"/>
            <w:rPrChange w:id="2945" w:author="Cillian.McHugh" w:date="2025-10-15T16:07:00Z" w16du:dateUtc="2025-10-15T15:07:00Z">
              <w:rPr>
                <w:lang w:val="en-US"/>
              </w:rPr>
            </w:rPrChange>
          </w:rPr>
          <w:t>= .07), medium (</w:t>
        </w:r>
        <w:r w:rsidR="00DA2E70" w:rsidRPr="00B1216F">
          <w:rPr>
            <w:i/>
            <w:iCs/>
            <w:highlight w:val="yellow"/>
            <w:lang w:val="en-US"/>
            <w:rPrChange w:id="2946" w:author="Cillian.McHugh" w:date="2025-10-15T16:07:00Z" w16du:dateUtc="2025-10-15T15:07:00Z">
              <w:rPr>
                <w:i/>
                <w:iCs/>
                <w:lang w:val="en-US"/>
              </w:rPr>
            </w:rPrChange>
          </w:rPr>
          <w:t>V</w:t>
        </w:r>
        <w:r w:rsidR="00DA2E70" w:rsidRPr="00B1216F">
          <w:rPr>
            <w:highlight w:val="yellow"/>
            <w:lang w:val="en-US"/>
            <w:rPrChange w:id="2947" w:author="Cillian.McHugh" w:date="2025-10-15T16:07:00Z" w16du:dateUtc="2025-10-15T15:07:00Z">
              <w:rPr>
                <w:lang w:val="en-US"/>
              </w:rPr>
            </w:rPrChange>
          </w:rPr>
          <w:t xml:space="preserve"> = .21)</w:t>
        </w:r>
        <w:r w:rsidR="00DA2E70" w:rsidRPr="00B1216F">
          <w:rPr>
            <w:highlight w:val="yellow"/>
            <w:u w:val="single"/>
            <w:lang w:val="en-US"/>
            <w:rPrChange w:id="2948" w:author="Cillian.McHugh" w:date="2025-10-15T16:07:00Z" w16du:dateUtc="2025-10-15T15:07:00Z">
              <w:rPr>
                <w:u w:val="single"/>
                <w:lang w:val="en-US"/>
              </w:rPr>
            </w:rPrChange>
          </w:rPr>
          <w:t xml:space="preserve"> </w:t>
        </w:r>
        <w:r w:rsidR="00DA2E70" w:rsidRPr="00B1216F">
          <w:rPr>
            <w:highlight w:val="yellow"/>
            <w:lang w:val="en-US"/>
            <w:rPrChange w:id="2949" w:author="Cillian.McHugh" w:date="2025-10-15T16:07:00Z" w16du:dateUtc="2025-10-15T15:07:00Z">
              <w:rPr>
                <w:lang w:val="en-US"/>
              </w:rPr>
            </w:rPrChange>
          </w:rPr>
          <w:t>, and large (</w:t>
        </w:r>
        <w:r w:rsidR="00DA2E70" w:rsidRPr="00B1216F">
          <w:rPr>
            <w:i/>
            <w:iCs/>
            <w:highlight w:val="yellow"/>
            <w:lang w:val="en-US"/>
            <w:rPrChange w:id="2950" w:author="Cillian.McHugh" w:date="2025-10-15T16:07:00Z" w16du:dateUtc="2025-10-15T15:07:00Z">
              <w:rPr>
                <w:i/>
                <w:iCs/>
                <w:lang w:val="en-US"/>
              </w:rPr>
            </w:rPrChange>
          </w:rPr>
          <w:t>V</w:t>
        </w:r>
        <w:r w:rsidR="00DA2E70" w:rsidRPr="00B1216F">
          <w:rPr>
            <w:highlight w:val="yellow"/>
            <w:lang w:val="en-US"/>
            <w:rPrChange w:id="2951" w:author="Cillian.McHugh" w:date="2025-10-15T16:07:00Z" w16du:dateUtc="2025-10-15T15:07:00Z">
              <w:rPr>
                <w:lang w:val="en-US"/>
              </w:rPr>
            </w:rPrChange>
          </w:rPr>
          <w:t xml:space="preserve"> = .35) effects with 90% power. We set out target sample for Study 2 at </w:t>
        </w:r>
        <w:r w:rsidR="00DA2E70" w:rsidRPr="00B1216F">
          <w:rPr>
            <w:i/>
            <w:iCs/>
            <w:highlight w:val="yellow"/>
            <w:lang w:val="en-US"/>
            <w:rPrChange w:id="2952" w:author="Cillian.McHugh" w:date="2025-10-15T16:07:00Z" w16du:dateUtc="2025-10-15T15:07:00Z">
              <w:rPr>
                <w:i/>
                <w:iCs/>
                <w:lang w:val="en-US"/>
              </w:rPr>
            </w:rPrChange>
          </w:rPr>
          <w:t>N</w:t>
        </w:r>
        <w:r w:rsidR="00DA2E70" w:rsidRPr="00B1216F">
          <w:rPr>
            <w:highlight w:val="yellow"/>
            <w:lang w:val="en-US"/>
            <w:rPrChange w:id="2953" w:author="Cillian.McHugh" w:date="2025-10-15T16:07:00Z" w16du:dateUtc="2025-10-15T15:07:00Z">
              <w:rPr>
                <w:lang w:val="en-US"/>
              </w:rPr>
            </w:rPrChange>
          </w:rPr>
          <w:t xml:space="preserve"> = 281, sufficient to detect a medium effect with 90% power. This target sample of </w:t>
        </w:r>
        <w:r w:rsidR="00DA2E70" w:rsidRPr="00B1216F">
          <w:rPr>
            <w:i/>
            <w:iCs/>
            <w:highlight w:val="yellow"/>
            <w:lang w:val="en-US"/>
            <w:rPrChange w:id="2954" w:author="Cillian.McHugh" w:date="2025-10-15T16:07:00Z" w16du:dateUtc="2025-10-15T15:07:00Z">
              <w:rPr>
                <w:i/>
                <w:iCs/>
                <w:lang w:val="en-US"/>
              </w:rPr>
            </w:rPrChange>
          </w:rPr>
          <w:t>N</w:t>
        </w:r>
        <w:r w:rsidR="00DA2E70" w:rsidRPr="00B1216F">
          <w:rPr>
            <w:highlight w:val="yellow"/>
            <w:lang w:val="en-US"/>
            <w:rPrChange w:id="2955" w:author="Cillian.McHugh" w:date="2025-10-15T16:07:00Z" w16du:dateUtc="2025-10-15T15:07:00Z">
              <w:rPr>
                <w:lang w:val="en-US"/>
              </w:rPr>
            </w:rPrChange>
          </w:rPr>
          <w:t xml:space="preserve"> = 281 will be collected at each site across Studies </w:t>
        </w:r>
      </w:ins>
      <w:ins w:id="2956" w:author="Cillian.McHugh" w:date="2025-10-01T12:55:00Z" w16du:dateUtc="2025-10-01T11:55:00Z">
        <w:r w:rsidR="00DA2E70" w:rsidRPr="00B1216F">
          <w:rPr>
            <w:highlight w:val="yellow"/>
            <w:lang w:val="en-US"/>
            <w:rPrChange w:id="2957" w:author="Cillian.McHugh" w:date="2025-10-15T16:07:00Z" w16du:dateUtc="2025-10-15T15:07:00Z">
              <w:rPr>
                <w:lang w:val="en-US"/>
              </w:rPr>
            </w:rPrChange>
          </w:rPr>
          <w:t>2</w:t>
        </w:r>
      </w:ins>
      <w:ins w:id="2958" w:author="Cillian.McHugh" w:date="2025-10-01T12:54:00Z" w16du:dateUtc="2025-10-01T11:54:00Z">
        <w:r w:rsidR="00DA2E70" w:rsidRPr="00B1216F">
          <w:rPr>
            <w:highlight w:val="yellow"/>
            <w:lang w:val="en-US"/>
            <w:rPrChange w:id="2959" w:author="Cillian.McHugh" w:date="2025-10-15T16:07:00Z" w16du:dateUtc="2025-10-15T15:07:00Z">
              <w:rPr>
                <w:lang w:val="en-US"/>
              </w:rPr>
            </w:rPrChange>
          </w:rPr>
          <w:t>a-</w:t>
        </w:r>
      </w:ins>
      <w:ins w:id="2960" w:author="Cillian.McHugh" w:date="2025-10-01T12:55:00Z" w16du:dateUtc="2025-10-01T11:55:00Z">
        <w:r w:rsidR="00DA2E70" w:rsidRPr="00B1216F">
          <w:rPr>
            <w:highlight w:val="yellow"/>
            <w:lang w:val="en-US"/>
            <w:rPrChange w:id="2961" w:author="Cillian.McHugh" w:date="2025-10-15T16:07:00Z" w16du:dateUtc="2025-10-15T15:07:00Z">
              <w:rPr>
                <w:lang w:val="en-US"/>
              </w:rPr>
            </w:rPrChange>
          </w:rPr>
          <w:t>2</w:t>
        </w:r>
      </w:ins>
      <w:ins w:id="2962" w:author="Cillian.McHugh" w:date="2025-10-01T12:54:00Z" w16du:dateUtc="2025-10-01T11:54:00Z">
        <w:r w:rsidR="00DA2E70" w:rsidRPr="00B1216F">
          <w:rPr>
            <w:highlight w:val="yellow"/>
            <w:lang w:val="en-US"/>
            <w:rPrChange w:id="2963" w:author="Cillian.McHugh" w:date="2025-10-15T16:07:00Z" w16du:dateUtc="2025-10-15T15:07:00Z">
              <w:rPr>
                <w:lang w:val="en-US"/>
              </w:rPr>
            </w:rPrChange>
          </w:rPr>
          <w:t xml:space="preserve">f (i.e., Study </w:t>
        </w:r>
      </w:ins>
      <w:ins w:id="2964" w:author="Cillian.McHugh" w:date="2025-10-01T12:55:00Z" w16du:dateUtc="2025-10-01T11:55:00Z">
        <w:r w:rsidR="00DA2E70" w:rsidRPr="00B1216F">
          <w:rPr>
            <w:highlight w:val="yellow"/>
            <w:lang w:val="en-US"/>
            <w:rPrChange w:id="2965" w:author="Cillian.McHugh" w:date="2025-10-15T16:07:00Z" w16du:dateUtc="2025-10-15T15:07:00Z">
              <w:rPr>
                <w:lang w:val="en-US"/>
              </w:rPr>
            </w:rPrChange>
          </w:rPr>
          <w:t>2</w:t>
        </w:r>
      </w:ins>
      <w:ins w:id="2966" w:author="Cillian.McHugh" w:date="2025-10-01T12:54:00Z" w16du:dateUtc="2025-10-01T11:54:00Z">
        <w:r w:rsidR="00DA2E70" w:rsidRPr="00B1216F">
          <w:rPr>
            <w:highlight w:val="yellow"/>
            <w:lang w:val="en-US"/>
            <w:rPrChange w:id="2967" w:author="Cillian.McHugh" w:date="2025-10-15T16:07:00Z" w16du:dateUtc="2025-10-15T15:07:00Z">
              <w:rPr>
                <w:lang w:val="en-US"/>
              </w:rPr>
            </w:rPrChange>
          </w:rPr>
          <w:t xml:space="preserve">a target </w:t>
        </w:r>
        <w:r w:rsidR="00DA2E70" w:rsidRPr="00B1216F">
          <w:rPr>
            <w:i/>
            <w:iCs/>
            <w:highlight w:val="yellow"/>
            <w:lang w:val="en-US"/>
            <w:rPrChange w:id="2968" w:author="Cillian.McHugh" w:date="2025-10-15T16:07:00Z" w16du:dateUtc="2025-10-15T15:07:00Z">
              <w:rPr>
                <w:i/>
                <w:iCs/>
                <w:lang w:val="en-US"/>
              </w:rPr>
            </w:rPrChange>
          </w:rPr>
          <w:t>n</w:t>
        </w:r>
        <w:r w:rsidR="00DA2E70" w:rsidRPr="00B1216F">
          <w:rPr>
            <w:highlight w:val="yellow"/>
            <w:lang w:val="en-US"/>
            <w:rPrChange w:id="2969" w:author="Cillian.McHugh" w:date="2025-10-15T16:07:00Z" w16du:dateUtc="2025-10-15T15:07:00Z">
              <w:rPr>
                <w:lang w:val="en-US"/>
              </w:rPr>
            </w:rPrChange>
          </w:rPr>
          <w:t xml:space="preserve"> = </w:t>
        </w:r>
      </w:ins>
      <w:ins w:id="2970" w:author="Cillian.McHugh" w:date="2025-10-01T12:55:00Z" w16du:dateUtc="2025-10-01T11:55:00Z">
        <w:r w:rsidR="00DA2E70" w:rsidRPr="00B1216F">
          <w:rPr>
            <w:highlight w:val="yellow"/>
            <w:lang w:val="en-US"/>
            <w:rPrChange w:id="2971" w:author="Cillian.McHugh" w:date="2025-10-15T16:07:00Z" w16du:dateUtc="2025-10-15T15:07:00Z">
              <w:rPr>
                <w:lang w:val="en-US"/>
              </w:rPr>
            </w:rPrChange>
          </w:rPr>
          <w:t>281</w:t>
        </w:r>
      </w:ins>
      <w:ins w:id="2972" w:author="Cillian.McHugh" w:date="2025-10-01T12:54:00Z" w16du:dateUtc="2025-10-01T11:54:00Z">
        <w:r w:rsidR="00DA2E70" w:rsidRPr="00B1216F">
          <w:rPr>
            <w:highlight w:val="yellow"/>
            <w:lang w:val="en-US"/>
            <w:rPrChange w:id="2973" w:author="Cillian.McHugh" w:date="2025-10-15T16:07:00Z" w16du:dateUtc="2025-10-15T15:07:00Z">
              <w:rPr>
                <w:lang w:val="en-US"/>
              </w:rPr>
            </w:rPrChange>
          </w:rPr>
          <w:t xml:space="preserve"> in Ireland, Study </w:t>
        </w:r>
      </w:ins>
      <w:ins w:id="2974" w:author="Cillian.McHugh" w:date="2025-10-01T12:55:00Z" w16du:dateUtc="2025-10-01T11:55:00Z">
        <w:r w:rsidR="00DA2E70" w:rsidRPr="00B1216F">
          <w:rPr>
            <w:highlight w:val="yellow"/>
            <w:lang w:val="en-US"/>
            <w:rPrChange w:id="2975" w:author="Cillian.McHugh" w:date="2025-10-15T16:07:00Z" w16du:dateUtc="2025-10-15T15:07:00Z">
              <w:rPr>
                <w:lang w:val="en-US"/>
              </w:rPr>
            </w:rPrChange>
          </w:rPr>
          <w:t>2</w:t>
        </w:r>
      </w:ins>
      <w:ins w:id="2976" w:author="Cillian.McHugh" w:date="2025-10-01T12:54:00Z" w16du:dateUtc="2025-10-01T11:54:00Z">
        <w:r w:rsidR="00DA2E70" w:rsidRPr="00B1216F">
          <w:rPr>
            <w:highlight w:val="yellow"/>
            <w:lang w:val="en-US"/>
            <w:rPrChange w:id="2977" w:author="Cillian.McHugh" w:date="2025-10-15T16:07:00Z" w16du:dateUtc="2025-10-15T15:07:00Z">
              <w:rPr>
                <w:lang w:val="en-US"/>
              </w:rPr>
            </w:rPrChange>
          </w:rPr>
          <w:t xml:space="preserve">b target </w:t>
        </w:r>
        <w:r w:rsidR="00DA2E70" w:rsidRPr="00B1216F">
          <w:rPr>
            <w:i/>
            <w:iCs/>
            <w:highlight w:val="yellow"/>
            <w:lang w:val="en-US"/>
            <w:rPrChange w:id="2978" w:author="Cillian.McHugh" w:date="2025-10-15T16:07:00Z" w16du:dateUtc="2025-10-15T15:07:00Z">
              <w:rPr>
                <w:i/>
                <w:iCs/>
                <w:lang w:val="en-US"/>
              </w:rPr>
            </w:rPrChange>
          </w:rPr>
          <w:t>n</w:t>
        </w:r>
        <w:r w:rsidR="00DA2E70" w:rsidRPr="00B1216F">
          <w:rPr>
            <w:highlight w:val="yellow"/>
            <w:lang w:val="en-US"/>
            <w:rPrChange w:id="2979" w:author="Cillian.McHugh" w:date="2025-10-15T16:07:00Z" w16du:dateUtc="2025-10-15T15:07:00Z">
              <w:rPr>
                <w:lang w:val="en-US"/>
              </w:rPr>
            </w:rPrChange>
          </w:rPr>
          <w:t xml:space="preserve"> = </w:t>
        </w:r>
      </w:ins>
      <w:ins w:id="2980" w:author="Cillian.McHugh" w:date="2025-10-01T12:55:00Z" w16du:dateUtc="2025-10-01T11:55:00Z">
        <w:r w:rsidR="00DA2E70" w:rsidRPr="00B1216F">
          <w:rPr>
            <w:highlight w:val="yellow"/>
            <w:lang w:val="en-US"/>
            <w:rPrChange w:id="2981" w:author="Cillian.McHugh" w:date="2025-10-15T16:07:00Z" w16du:dateUtc="2025-10-15T15:07:00Z">
              <w:rPr>
                <w:lang w:val="en-US"/>
              </w:rPr>
            </w:rPrChange>
          </w:rPr>
          <w:t>281</w:t>
        </w:r>
      </w:ins>
      <w:ins w:id="2982" w:author="Cillian.McHugh" w:date="2025-10-01T12:54:00Z" w16du:dateUtc="2025-10-01T11:54:00Z">
        <w:r w:rsidR="00DA2E70" w:rsidRPr="00B1216F">
          <w:rPr>
            <w:highlight w:val="yellow"/>
            <w:lang w:val="en-US"/>
            <w:rPrChange w:id="2983" w:author="Cillian.McHugh" w:date="2025-10-15T16:07:00Z" w16du:dateUtc="2025-10-15T15:07:00Z">
              <w:rPr>
                <w:lang w:val="en-US"/>
              </w:rPr>
            </w:rPrChange>
          </w:rPr>
          <w:t xml:space="preserve"> in Poland etc.)</w:t>
        </w:r>
      </w:ins>
      <w:ins w:id="2984" w:author="Cillian.McHugh" w:date="2025-10-01T14:02:00Z" w16du:dateUtc="2025-10-01T13:02:00Z">
        <w:r w:rsidR="00044E92" w:rsidRPr="00B1216F">
          <w:rPr>
            <w:highlight w:val="yellow"/>
            <w:lang w:val="en-US"/>
            <w:rPrChange w:id="2985" w:author="Cillian.McHugh" w:date="2025-10-15T16:07:00Z" w16du:dateUtc="2025-10-15T15:07:00Z">
              <w:rPr>
                <w:lang w:val="en-US"/>
              </w:rPr>
            </w:rPrChange>
          </w:rPr>
          <w:t>.</w:t>
        </w:r>
      </w:ins>
    </w:p>
    <w:p w14:paraId="4EC12DCD" w14:textId="0D9CB78A" w:rsidR="00044E92" w:rsidRPr="00B1216F" w:rsidRDefault="00044E92" w:rsidP="00ED6F24">
      <w:pPr>
        <w:rPr>
          <w:ins w:id="2986" w:author="Cillian.McHugh" w:date="2025-10-01T14:05:00Z" w16du:dateUtc="2025-10-01T13:05:00Z"/>
          <w:highlight w:val="yellow"/>
          <w:lang w:val="en-US"/>
          <w:rPrChange w:id="2987" w:author="Cillian.McHugh" w:date="2025-10-15T16:07:00Z" w16du:dateUtc="2025-10-15T15:07:00Z">
            <w:rPr>
              <w:ins w:id="2988" w:author="Cillian.McHugh" w:date="2025-10-01T14:05:00Z" w16du:dateUtc="2025-10-01T13:05:00Z"/>
              <w:lang w:val="en-US"/>
            </w:rPr>
          </w:rPrChange>
        </w:rPr>
      </w:pPr>
      <w:ins w:id="2989" w:author="Cillian.McHugh" w:date="2025-10-01T14:02:00Z" w16du:dateUtc="2025-10-01T13:02:00Z">
        <w:r w:rsidRPr="00B1216F">
          <w:rPr>
            <w:highlight w:val="yellow"/>
            <w:lang w:val="en-US"/>
            <w:rPrChange w:id="2990" w:author="Cillian.McHugh" w:date="2025-10-15T16:07:00Z" w16du:dateUtc="2025-10-15T15:07:00Z">
              <w:rPr>
                <w:lang w:val="en-US"/>
              </w:rPr>
            </w:rPrChange>
          </w:rPr>
          <w:t>Participants in Study 2a will be recruited through the same channels as in Study 1a</w:t>
        </w:r>
      </w:ins>
      <w:ins w:id="2991" w:author="Cillian.McHugh" w:date="2025-10-01T14:03:00Z" w16du:dateUtc="2025-10-01T13:03:00Z">
        <w:r w:rsidRPr="00B1216F">
          <w:rPr>
            <w:highlight w:val="yellow"/>
            <w:lang w:val="en-US"/>
            <w:rPrChange w:id="2992" w:author="Cillian.McHugh" w:date="2025-10-15T16:07:00Z" w16du:dateUtc="2025-10-15T15:07:00Z">
              <w:rPr>
                <w:lang w:val="en-US"/>
              </w:rPr>
            </w:rPrChange>
          </w:rPr>
          <w:t xml:space="preserve">, combining convenience and snowball sampling in Ireland, </w:t>
        </w:r>
      </w:ins>
      <w:ins w:id="2993" w:author="Cillian.McHugh" w:date="2025-10-01T14:04:00Z" w16du:dateUtc="2025-10-01T13:04:00Z">
        <w:r w:rsidRPr="00B1216F">
          <w:rPr>
            <w:highlight w:val="yellow"/>
            <w:lang w:val="en-US"/>
            <w:rPrChange w:id="2994" w:author="Cillian.McHugh" w:date="2025-10-15T16:07:00Z" w16du:dateUtc="2025-10-15T15:07:00Z">
              <w:rPr>
                <w:lang w:val="en-US"/>
              </w:rPr>
            </w:rPrChange>
          </w:rPr>
          <w:t xml:space="preserve">supplemented by the SONA research participation system and online research participation systems </w:t>
        </w:r>
      </w:ins>
      <w:ins w:id="2995" w:author="Cillian.McHugh" w:date="2025-10-01T14:05:00Z" w16du:dateUtc="2025-10-01T13:05:00Z">
        <w:r w:rsidRPr="00B1216F">
          <w:rPr>
            <w:highlight w:val="yellow"/>
            <w:lang w:val="en-US"/>
            <w:rPrChange w:id="2996" w:author="Cillian.McHugh" w:date="2025-10-15T16:07:00Z" w16du:dateUtc="2025-10-15T15:07:00Z">
              <w:rPr>
                <w:lang w:val="en-US"/>
              </w:rPr>
            </w:rPrChange>
          </w:rPr>
          <w:t xml:space="preserve">(e.g., Prolific / Lucid / </w:t>
        </w:r>
        <w:proofErr w:type="spellStart"/>
        <w:r w:rsidRPr="00B1216F">
          <w:rPr>
            <w:highlight w:val="yellow"/>
            <w:lang w:val="en-US"/>
            <w:rPrChange w:id="2997" w:author="Cillian.McHugh" w:date="2025-10-15T16:07:00Z" w16du:dateUtc="2025-10-15T15:07:00Z">
              <w:rPr>
                <w:lang w:val="en-US"/>
              </w:rPr>
            </w:rPrChange>
          </w:rPr>
          <w:t>CloudResearch</w:t>
        </w:r>
        <w:proofErr w:type="spellEnd"/>
        <w:r w:rsidRPr="00B1216F">
          <w:rPr>
            <w:highlight w:val="yellow"/>
            <w:lang w:val="en-US"/>
            <w:rPrChange w:id="2998" w:author="Cillian.McHugh" w:date="2025-10-15T16:07:00Z" w16du:dateUtc="2025-10-15T15:07:00Z">
              <w:rPr>
                <w:lang w:val="en-US"/>
              </w:rPr>
            </w:rPrChange>
          </w:rPr>
          <w:t xml:space="preserve"> / MTurk) where necessary.</w:t>
        </w:r>
      </w:ins>
    </w:p>
    <w:p w14:paraId="006A3C9D" w14:textId="6D50FB8F" w:rsidR="00044E92" w:rsidRPr="00B1216F" w:rsidRDefault="00044E92" w:rsidP="00044E92">
      <w:pPr>
        <w:rPr>
          <w:ins w:id="2999" w:author="Cillian.McHugh" w:date="2025-10-01T14:05:00Z" w16du:dateUtc="2025-10-01T13:05:00Z"/>
          <w:highlight w:val="yellow"/>
          <w:lang w:val="en-US"/>
          <w:rPrChange w:id="3000" w:author="Cillian.McHugh" w:date="2025-10-15T16:07:00Z" w16du:dateUtc="2025-10-15T15:07:00Z">
            <w:rPr>
              <w:ins w:id="3001" w:author="Cillian.McHugh" w:date="2025-10-01T14:05:00Z" w16du:dateUtc="2025-10-01T13:05:00Z"/>
              <w:lang w:val="en-US"/>
            </w:rPr>
          </w:rPrChange>
        </w:rPr>
      </w:pPr>
      <w:ins w:id="3002" w:author="Cillian.McHugh" w:date="2025-10-01T14:05:00Z" w16du:dateUtc="2025-10-01T13:05:00Z">
        <w:r w:rsidRPr="00B1216F">
          <w:rPr>
            <w:highlight w:val="yellow"/>
            <w:lang w:val="en-US"/>
            <w:rPrChange w:id="3003" w:author="Cillian.McHugh" w:date="2025-10-15T16:07:00Z" w16du:dateUtc="2025-10-15T15:07:00Z">
              <w:rPr>
                <w:lang w:val="en-US"/>
              </w:rPr>
            </w:rPrChange>
          </w:rPr>
          <w:t>Participants in Study 2b…</w:t>
        </w:r>
      </w:ins>
    </w:p>
    <w:p w14:paraId="06A40517" w14:textId="303EECF6" w:rsidR="00044E92" w:rsidRPr="00B1216F" w:rsidRDefault="00044E92" w:rsidP="00044E92">
      <w:pPr>
        <w:rPr>
          <w:ins w:id="3004" w:author="Cillian.McHugh" w:date="2025-10-01T14:05:00Z" w16du:dateUtc="2025-10-01T13:05:00Z"/>
          <w:highlight w:val="yellow"/>
          <w:lang w:val="en-US"/>
          <w:rPrChange w:id="3005" w:author="Cillian.McHugh" w:date="2025-10-15T16:07:00Z" w16du:dateUtc="2025-10-15T15:07:00Z">
            <w:rPr>
              <w:ins w:id="3006" w:author="Cillian.McHugh" w:date="2025-10-01T14:05:00Z" w16du:dateUtc="2025-10-01T13:05:00Z"/>
              <w:lang w:val="en-US"/>
            </w:rPr>
          </w:rPrChange>
        </w:rPr>
      </w:pPr>
      <w:ins w:id="3007" w:author="Cillian.McHugh" w:date="2025-10-01T14:05:00Z" w16du:dateUtc="2025-10-01T13:05:00Z">
        <w:r w:rsidRPr="00B1216F">
          <w:rPr>
            <w:highlight w:val="yellow"/>
            <w:lang w:val="en-US"/>
            <w:rPrChange w:id="3008" w:author="Cillian.McHugh" w:date="2025-10-15T16:07:00Z" w16du:dateUtc="2025-10-15T15:07:00Z">
              <w:rPr>
                <w:lang w:val="en-US"/>
              </w:rPr>
            </w:rPrChange>
          </w:rPr>
          <w:t>Participants in Study 2c…</w:t>
        </w:r>
      </w:ins>
    </w:p>
    <w:p w14:paraId="5D6403B8" w14:textId="50F2DBE2" w:rsidR="00044E92" w:rsidRPr="00B1216F" w:rsidRDefault="00044E92" w:rsidP="00044E92">
      <w:pPr>
        <w:rPr>
          <w:ins w:id="3009" w:author="Cillian.McHugh" w:date="2025-10-01T14:05:00Z" w16du:dateUtc="2025-10-01T13:05:00Z"/>
          <w:highlight w:val="yellow"/>
          <w:lang w:val="en-US"/>
          <w:rPrChange w:id="3010" w:author="Cillian.McHugh" w:date="2025-10-15T16:07:00Z" w16du:dateUtc="2025-10-15T15:07:00Z">
            <w:rPr>
              <w:ins w:id="3011" w:author="Cillian.McHugh" w:date="2025-10-01T14:05:00Z" w16du:dateUtc="2025-10-01T13:05:00Z"/>
              <w:lang w:val="en-US"/>
            </w:rPr>
          </w:rPrChange>
        </w:rPr>
      </w:pPr>
      <w:ins w:id="3012" w:author="Cillian.McHugh" w:date="2025-10-01T14:05:00Z" w16du:dateUtc="2025-10-01T13:05:00Z">
        <w:r w:rsidRPr="00B1216F">
          <w:rPr>
            <w:highlight w:val="yellow"/>
            <w:lang w:val="en-US"/>
            <w:rPrChange w:id="3013" w:author="Cillian.McHugh" w:date="2025-10-15T16:07:00Z" w16du:dateUtc="2025-10-15T15:07:00Z">
              <w:rPr>
                <w:lang w:val="en-US"/>
              </w:rPr>
            </w:rPrChange>
          </w:rPr>
          <w:t>Participants in Study 2d…</w:t>
        </w:r>
      </w:ins>
    </w:p>
    <w:p w14:paraId="60EF904D" w14:textId="0485FD61" w:rsidR="00044E92" w:rsidRPr="00B1216F" w:rsidRDefault="00044E92" w:rsidP="00044E92">
      <w:pPr>
        <w:rPr>
          <w:ins w:id="3014" w:author="Cillian.McHugh" w:date="2025-10-01T14:05:00Z" w16du:dateUtc="2025-10-01T13:05:00Z"/>
          <w:highlight w:val="yellow"/>
          <w:lang w:val="en-US"/>
          <w:rPrChange w:id="3015" w:author="Cillian.McHugh" w:date="2025-10-15T16:07:00Z" w16du:dateUtc="2025-10-15T15:07:00Z">
            <w:rPr>
              <w:ins w:id="3016" w:author="Cillian.McHugh" w:date="2025-10-01T14:05:00Z" w16du:dateUtc="2025-10-01T13:05:00Z"/>
              <w:lang w:val="en-US"/>
            </w:rPr>
          </w:rPrChange>
        </w:rPr>
      </w:pPr>
      <w:ins w:id="3017" w:author="Cillian.McHugh" w:date="2025-10-01T14:05:00Z" w16du:dateUtc="2025-10-01T13:05:00Z">
        <w:r w:rsidRPr="00B1216F">
          <w:rPr>
            <w:highlight w:val="yellow"/>
            <w:lang w:val="en-US"/>
            <w:rPrChange w:id="3018" w:author="Cillian.McHugh" w:date="2025-10-15T16:07:00Z" w16du:dateUtc="2025-10-15T15:07:00Z">
              <w:rPr>
                <w:lang w:val="en-US"/>
              </w:rPr>
            </w:rPrChange>
          </w:rPr>
          <w:t>Participants in Study 2e…</w:t>
        </w:r>
      </w:ins>
    </w:p>
    <w:p w14:paraId="7F7F8E76" w14:textId="302DA298" w:rsidR="00044E92" w:rsidRPr="00B1216F" w:rsidRDefault="00044E92" w:rsidP="00ED6F24">
      <w:pPr>
        <w:rPr>
          <w:ins w:id="3019" w:author="Cillian.McHugh" w:date="2025-09-23T16:01:00Z" w16du:dateUtc="2025-09-23T15:01:00Z"/>
          <w:highlight w:val="yellow"/>
          <w:lang w:val="en-IE"/>
          <w:rPrChange w:id="3020" w:author="Cillian.McHugh" w:date="2025-10-15T16:07:00Z" w16du:dateUtc="2025-10-15T15:07:00Z">
            <w:rPr>
              <w:ins w:id="3021" w:author="Cillian.McHugh" w:date="2025-09-23T16:01:00Z" w16du:dateUtc="2025-09-23T15:01:00Z"/>
              <w:lang w:val="en-IE"/>
            </w:rPr>
          </w:rPrChange>
        </w:rPr>
      </w:pPr>
      <w:ins w:id="3022" w:author="Cillian.McHugh" w:date="2025-10-01T14:05:00Z" w16du:dateUtc="2025-10-01T13:05:00Z">
        <w:r w:rsidRPr="00B1216F">
          <w:rPr>
            <w:highlight w:val="yellow"/>
            <w:lang w:val="en-US"/>
            <w:rPrChange w:id="3023" w:author="Cillian.McHugh" w:date="2025-10-15T16:07:00Z" w16du:dateUtc="2025-10-15T15:07:00Z">
              <w:rPr>
                <w:lang w:val="en-US"/>
              </w:rPr>
            </w:rPrChange>
          </w:rPr>
          <w:t>Participants in Study 2f…</w:t>
        </w:r>
      </w:ins>
    </w:p>
    <w:p w14:paraId="2F3DEF5C" w14:textId="4CA1F4C8" w:rsidR="00ED6F24" w:rsidRPr="00B1216F" w:rsidRDefault="00ED6F24">
      <w:pPr>
        <w:pStyle w:val="Heading3"/>
        <w:rPr>
          <w:ins w:id="3024" w:author="Cillian.McHugh" w:date="2025-09-23T16:01:00Z" w16du:dateUtc="2025-09-23T15:01:00Z"/>
          <w:highlight w:val="yellow"/>
          <w:lang w:val="en-IE"/>
          <w:rPrChange w:id="3025" w:author="Cillian.McHugh" w:date="2025-10-15T16:07:00Z" w16du:dateUtc="2025-10-15T15:07:00Z">
            <w:rPr>
              <w:ins w:id="3026" w:author="Cillian.McHugh" w:date="2025-09-23T16:01:00Z" w16du:dateUtc="2025-09-23T15:01:00Z"/>
              <w:lang w:val="en-IE"/>
            </w:rPr>
          </w:rPrChange>
        </w:rPr>
        <w:pPrChange w:id="3027" w:author="Cillian.McHugh" w:date="2025-09-23T16:01:00Z" w16du:dateUtc="2025-09-23T15:01:00Z">
          <w:pPr/>
        </w:pPrChange>
      </w:pPr>
      <w:ins w:id="3028" w:author="Cillian.McHugh" w:date="2025-09-23T16:01:00Z" w16du:dateUtc="2025-09-23T15:01:00Z">
        <w:r w:rsidRPr="00B1216F">
          <w:rPr>
            <w:highlight w:val="yellow"/>
            <w:lang w:val="en-IE"/>
            <w:rPrChange w:id="3029" w:author="Cillian.McHugh" w:date="2025-10-15T16:07:00Z" w16du:dateUtc="2025-10-15T15:07:00Z">
              <w:rPr>
                <w:lang w:val="en-IE"/>
              </w:rPr>
            </w:rPrChange>
          </w:rPr>
          <w:t>Procedure and Materials</w:t>
        </w:r>
      </w:ins>
    </w:p>
    <w:p w14:paraId="17C39129" w14:textId="11FF992D" w:rsidR="00ED6F24" w:rsidRPr="00B1216F" w:rsidRDefault="0010454A" w:rsidP="00ED6F24">
      <w:pPr>
        <w:rPr>
          <w:ins w:id="3030" w:author="Cillian.McHugh" w:date="2025-10-01T14:53:00Z" w16du:dateUtc="2025-10-01T13:53:00Z"/>
          <w:highlight w:val="yellow"/>
          <w:lang w:val="en-IE"/>
          <w:rPrChange w:id="3031" w:author="Cillian.McHugh" w:date="2025-10-15T16:07:00Z" w16du:dateUtc="2025-10-15T15:07:00Z">
            <w:rPr>
              <w:ins w:id="3032" w:author="Cillian.McHugh" w:date="2025-10-01T14:53:00Z" w16du:dateUtc="2025-10-01T13:53:00Z"/>
              <w:lang w:val="en-IE"/>
            </w:rPr>
          </w:rPrChange>
        </w:rPr>
      </w:pPr>
      <w:ins w:id="3033" w:author="Cillian.McHugh" w:date="2025-10-01T14:17:00Z" w16du:dateUtc="2025-10-01T13:17:00Z">
        <w:r w:rsidRPr="00B1216F">
          <w:rPr>
            <w:highlight w:val="yellow"/>
            <w:lang w:val="en-IE"/>
            <w:rPrChange w:id="3034" w:author="Cillian.McHugh" w:date="2025-10-15T16:07:00Z" w16du:dateUtc="2025-10-15T15:07:00Z">
              <w:rPr>
                <w:lang w:val="en-IE"/>
              </w:rPr>
            </w:rPrChange>
          </w:rPr>
          <w:t xml:space="preserve">As with </w:t>
        </w:r>
      </w:ins>
      <w:ins w:id="3035" w:author="Cillian.McHugh" w:date="2025-10-01T14:18:00Z" w16du:dateUtc="2025-10-01T13:18:00Z">
        <w:r w:rsidRPr="00B1216F">
          <w:rPr>
            <w:highlight w:val="yellow"/>
            <w:lang w:val="en-IE"/>
            <w:rPrChange w:id="3036" w:author="Cillian.McHugh" w:date="2025-10-15T16:07:00Z" w16du:dateUtc="2025-10-15T15:07:00Z">
              <w:rPr>
                <w:lang w:val="en-IE"/>
              </w:rPr>
            </w:rPrChange>
          </w:rPr>
          <w:t>Study 1, data will be collected using an online survey programmed in Qualtrics. Participants who agree to take part will be randomly assigned to one of two experimental groups</w:t>
        </w:r>
      </w:ins>
      <w:ins w:id="3037" w:author="Cillian.McHugh" w:date="2025-10-01T14:19:00Z" w16du:dateUtc="2025-10-01T13:19:00Z">
        <w:r w:rsidRPr="00B1216F">
          <w:rPr>
            <w:highlight w:val="yellow"/>
            <w:lang w:val="en-IE"/>
            <w:rPrChange w:id="3038" w:author="Cillian.McHugh" w:date="2025-10-15T16:07:00Z" w16du:dateUtc="2025-10-15T15:07:00Z">
              <w:rPr>
                <w:lang w:val="en-IE"/>
              </w:rPr>
            </w:rPrChange>
          </w:rPr>
          <w:t xml:space="preserve">. </w:t>
        </w:r>
        <w:r w:rsidRPr="00B1216F">
          <w:rPr>
            <w:highlight w:val="yellow"/>
            <w:lang w:val="en-IE"/>
            <w:rPrChange w:id="3039" w:author="Cillian.McHugh" w:date="2025-10-15T16:07:00Z" w16du:dateUtc="2025-10-15T15:07:00Z">
              <w:rPr>
                <w:lang w:val="en-IE"/>
              </w:rPr>
            </w:rPrChange>
          </w:rPr>
          <w:lastRenderedPageBreak/>
          <w:t>Construal level/min</w:t>
        </w:r>
      </w:ins>
      <w:ins w:id="3040" w:author="Cillian.McHugh" w:date="2025-10-01T14:20:00Z" w16du:dateUtc="2025-10-01T13:20:00Z">
        <w:r w:rsidRPr="00B1216F">
          <w:rPr>
            <w:highlight w:val="yellow"/>
            <w:lang w:val="en-IE"/>
            <w:rPrChange w:id="3041" w:author="Cillian.McHugh" w:date="2025-10-15T16:07:00Z" w16du:dateUtc="2025-10-15T15:07:00Z">
              <w:rPr>
                <w:lang w:val="en-IE"/>
              </w:rPr>
            </w:rPrChange>
          </w:rPr>
          <w:t xml:space="preserve">dset will be manipulated using the “how-and-why” task </w:t>
        </w:r>
      </w:ins>
      <w:r w:rsidRPr="00B1216F">
        <w:rPr>
          <w:highlight w:val="yellow"/>
          <w:lang w:val="en-IE"/>
          <w:rPrChange w:id="3042" w:author="Cillian.McHugh" w:date="2025-10-15T16:07:00Z" w16du:dateUtc="2025-10-15T15:07:00Z">
            <w:rPr>
              <w:lang w:val="en-IE"/>
            </w:rPr>
          </w:rPrChange>
        </w:rPr>
        <w:fldChar w:fldCharType="begin"/>
      </w:r>
      <w:r w:rsidRPr="00B1216F">
        <w:rPr>
          <w:highlight w:val="yellow"/>
          <w:lang w:val="en-IE"/>
          <w:rPrChange w:id="3043" w:author="Cillian.McHugh" w:date="2025-10-15T16:07:00Z" w16du:dateUtc="2025-10-15T15:07:00Z">
            <w:rPr>
              <w:lang w:val="en-IE"/>
            </w:rPr>
          </w:rPrChange>
        </w:rPr>
        <w:instrText xml:space="preserve"> ADDIN ZOTERO_ITEM CSL_CITATION {"citationID":"JZa5B17s","properties":{"formattedCitation":"(Freitas et al., 2004)","plainCitation":"(Freitas et al., 2004)","noteIndex":0},"citationItems":[{"id":14802,"uris":["http://zotero.org/users/1340199/items/NH7KJ5SM"],"itemData":{"id":14802,"type":"article-journal","abstract":"To investigate how people anticipate and attempt to shape others' self-regulatory efforts, this work examined the impact of abstract and concrete mindsets on attention to goal-relevant aspects of others' situations. An abstract (relative to a concrete) mindset, by making accessible the cognitive operation of considering activities' purpose (versus process) was predicted to focus attention on how others' self-evaluative situations could impact others' long-term aims of self-knowledge and self-improvement, thus facilitating the anticipation and preference that others pursue accurate, even self-critical, feedback. Participants in an abstract (relative to a concrete) mindset both anticipated (Experiment 1) and suggested (Experiments 2a and b) that others pursue realistic rather than overly positive self-relevant information, with the latter effect apparently explained by the salience of abstract versus concrete goal-relevant features of others' situations (Experiment 2b). Implications for self-regulatory mindsets, as well as for interpersonal relations, are discussed.","container-title":"Journal of Experimental Social Psychology","DOI":"10.1016/j.jesp.2004.04.003","ISSN":"0022-1031","issue":"6","journalAbbreviation":"Journal of Experimental Social Psychology","note":"461 citations (Crossref/DOI) [2025-09-19]","page":"739-752","source":"ScienceDirect","title":"The influence of abstract and concrete mindsets on anticipating and guiding others' self-regulatory efforts","volume":"40","author":[{"family":"Freitas","given":"Antonio L."},{"family":"Gollwitzer","given":"Peter"},{"family":"Trope","given":"Yaacov"}],"issued":{"date-parts":[["2004",11,1]]},"citation-key":"freitas_influence_2004"}}],"schema":"https://github.com/citation-style-language/schema/raw/master/csl-citation.json"} </w:instrText>
      </w:r>
      <w:r w:rsidRPr="00B1216F">
        <w:rPr>
          <w:highlight w:val="yellow"/>
          <w:lang w:val="en-IE"/>
          <w:rPrChange w:id="3044" w:author="Cillian.McHugh" w:date="2025-10-15T16:07:00Z" w16du:dateUtc="2025-10-15T15:07:00Z">
            <w:rPr>
              <w:lang w:val="en-IE"/>
            </w:rPr>
          </w:rPrChange>
        </w:rPr>
        <w:fldChar w:fldCharType="separate"/>
      </w:r>
      <w:r w:rsidRPr="00B1216F">
        <w:rPr>
          <w:highlight w:val="yellow"/>
          <w:rPrChange w:id="3045" w:author="Cillian.McHugh" w:date="2025-10-15T16:07:00Z" w16du:dateUtc="2025-10-15T15:07:00Z">
            <w:rPr/>
          </w:rPrChange>
        </w:rPr>
        <w:t>(Freitas et al., 2004)</w:t>
      </w:r>
      <w:r w:rsidRPr="00B1216F">
        <w:rPr>
          <w:highlight w:val="yellow"/>
          <w:lang w:val="en-IE"/>
          <w:rPrChange w:id="3046" w:author="Cillian.McHugh" w:date="2025-10-15T16:07:00Z" w16du:dateUtc="2025-10-15T15:07:00Z">
            <w:rPr>
              <w:lang w:val="en-IE"/>
            </w:rPr>
          </w:rPrChange>
        </w:rPr>
        <w:fldChar w:fldCharType="end"/>
      </w:r>
      <w:ins w:id="3047" w:author="Cillian.McHugh" w:date="2025-10-01T14:21:00Z" w16du:dateUtc="2025-10-01T13:21:00Z">
        <w:r w:rsidRPr="00B1216F">
          <w:rPr>
            <w:highlight w:val="yellow"/>
            <w:lang w:val="en-IE"/>
            <w:rPrChange w:id="3048" w:author="Cillian.McHugh" w:date="2025-10-15T16:07:00Z" w16du:dateUtc="2025-10-15T15:07:00Z">
              <w:rPr>
                <w:lang w:val="en-IE"/>
              </w:rPr>
            </w:rPrChange>
          </w:rPr>
          <w:t xml:space="preserve">. </w:t>
        </w:r>
      </w:ins>
      <w:ins w:id="3049" w:author="Cillian.McHugh" w:date="2025-10-01T14:22:00Z" w16du:dateUtc="2025-10-01T13:22:00Z">
        <w:r w:rsidRPr="00B1216F">
          <w:rPr>
            <w:highlight w:val="yellow"/>
            <w:lang w:val="en-IE"/>
            <w:rPrChange w:id="3050" w:author="Cillian.McHugh" w:date="2025-10-15T16:07:00Z" w16du:dateUtc="2025-10-15T15:07:00Z">
              <w:rPr>
                <w:lang w:val="en-IE"/>
              </w:rPr>
            </w:rPrChange>
          </w:rPr>
          <w:t>Participants in the concrete (</w:t>
        </w:r>
        <w:proofErr w:type="gramStart"/>
        <w:r w:rsidRPr="00B1216F">
          <w:rPr>
            <w:highlight w:val="yellow"/>
            <w:lang w:val="en-IE"/>
            <w:rPrChange w:id="3051" w:author="Cillian.McHugh" w:date="2025-10-15T16:07:00Z" w16du:dateUtc="2025-10-15T15:07:00Z">
              <w:rPr>
                <w:lang w:val="en-IE"/>
              </w:rPr>
            </w:rPrChange>
          </w:rPr>
          <w:t>lower level</w:t>
        </w:r>
      </w:ins>
      <w:proofErr w:type="gramEnd"/>
      <w:ins w:id="3052" w:author="Cillian.McHugh" w:date="2025-10-01T14:55:00Z" w16du:dateUtc="2025-10-01T13:55:00Z">
        <w:r w:rsidR="00A33784" w:rsidRPr="00B1216F">
          <w:rPr>
            <w:highlight w:val="yellow"/>
            <w:lang w:val="en-IE"/>
            <w:rPrChange w:id="3053" w:author="Cillian.McHugh" w:date="2025-10-15T16:07:00Z" w16du:dateUtc="2025-10-15T15:07:00Z">
              <w:rPr>
                <w:lang w:val="en-IE"/>
              </w:rPr>
            </w:rPrChange>
          </w:rPr>
          <w:t xml:space="preserve"> construal</w:t>
        </w:r>
      </w:ins>
      <w:ins w:id="3054" w:author="Cillian.McHugh" w:date="2025-10-01T14:22:00Z" w16du:dateUtc="2025-10-01T13:22:00Z">
        <w:r w:rsidRPr="00B1216F">
          <w:rPr>
            <w:highlight w:val="yellow"/>
            <w:lang w:val="en-IE"/>
            <w:rPrChange w:id="3055" w:author="Cillian.McHugh" w:date="2025-10-15T16:07:00Z" w16du:dateUtc="2025-10-15T15:07:00Z">
              <w:rPr>
                <w:lang w:val="en-IE"/>
              </w:rPr>
            </w:rPrChange>
          </w:rPr>
          <w:t xml:space="preserve">) condition will complete the </w:t>
        </w:r>
        <w:r w:rsidRPr="00B1216F">
          <w:rPr>
            <w:i/>
            <w:iCs/>
            <w:highlight w:val="yellow"/>
            <w:lang w:val="en-IE"/>
            <w:rPrChange w:id="3056" w:author="Cillian.McHugh" w:date="2025-10-15T16:07:00Z" w16du:dateUtc="2025-10-15T15:07:00Z">
              <w:rPr>
                <w:i/>
                <w:iCs/>
                <w:lang w:val="en-IE"/>
              </w:rPr>
            </w:rPrChange>
          </w:rPr>
          <w:t>how</w:t>
        </w:r>
        <w:r w:rsidRPr="00B1216F">
          <w:rPr>
            <w:highlight w:val="yellow"/>
            <w:lang w:val="en-IE"/>
            <w:rPrChange w:id="3057" w:author="Cillian.McHugh" w:date="2025-10-15T16:07:00Z" w16du:dateUtc="2025-10-15T15:07:00Z">
              <w:rPr>
                <w:lang w:val="en-IE"/>
              </w:rPr>
            </w:rPrChange>
          </w:rPr>
          <w:t xml:space="preserve"> task</w:t>
        </w:r>
        <w:r w:rsidR="00C04A0B" w:rsidRPr="00B1216F">
          <w:rPr>
            <w:highlight w:val="yellow"/>
            <w:lang w:val="en-IE"/>
            <w:rPrChange w:id="3058" w:author="Cillian.McHugh" w:date="2025-10-15T16:07:00Z" w16du:dateUtc="2025-10-15T15:07:00Z">
              <w:rPr>
                <w:lang w:val="en-IE"/>
              </w:rPr>
            </w:rPrChange>
          </w:rPr>
          <w:t>, and p</w:t>
        </w:r>
      </w:ins>
      <w:ins w:id="3059" w:author="Cillian.McHugh" w:date="2025-10-01T14:21:00Z" w16du:dateUtc="2025-10-01T13:21:00Z">
        <w:r w:rsidRPr="00B1216F">
          <w:rPr>
            <w:highlight w:val="yellow"/>
            <w:lang w:val="en-IE"/>
            <w:rPrChange w:id="3060" w:author="Cillian.McHugh" w:date="2025-10-15T16:07:00Z" w16du:dateUtc="2025-10-15T15:07:00Z">
              <w:rPr>
                <w:lang w:val="en-IE"/>
              </w:rPr>
            </w:rPrChange>
          </w:rPr>
          <w:t>articipants in the abstract (higher level</w:t>
        </w:r>
      </w:ins>
      <w:ins w:id="3061" w:author="Cillian.McHugh" w:date="2025-10-01T14:55:00Z" w16du:dateUtc="2025-10-01T13:55:00Z">
        <w:r w:rsidR="00A33784" w:rsidRPr="00B1216F">
          <w:rPr>
            <w:highlight w:val="yellow"/>
            <w:lang w:val="en-IE"/>
            <w:rPrChange w:id="3062" w:author="Cillian.McHugh" w:date="2025-10-15T16:07:00Z" w16du:dateUtc="2025-10-15T15:07:00Z">
              <w:rPr>
                <w:lang w:val="en-IE"/>
              </w:rPr>
            </w:rPrChange>
          </w:rPr>
          <w:t xml:space="preserve"> construal</w:t>
        </w:r>
      </w:ins>
      <w:ins w:id="3063" w:author="Cillian.McHugh" w:date="2025-10-01T14:21:00Z" w16du:dateUtc="2025-10-01T13:21:00Z">
        <w:r w:rsidRPr="00B1216F">
          <w:rPr>
            <w:highlight w:val="yellow"/>
            <w:lang w:val="en-IE"/>
            <w:rPrChange w:id="3064" w:author="Cillian.McHugh" w:date="2025-10-15T16:07:00Z" w16du:dateUtc="2025-10-15T15:07:00Z">
              <w:rPr>
                <w:lang w:val="en-IE"/>
              </w:rPr>
            </w:rPrChange>
          </w:rPr>
          <w:t xml:space="preserve">) </w:t>
        </w:r>
      </w:ins>
      <w:ins w:id="3065" w:author="Cillian.McHugh" w:date="2025-10-01T14:23:00Z" w16du:dateUtc="2025-10-01T13:23:00Z">
        <w:r w:rsidR="00C04A0B" w:rsidRPr="00B1216F">
          <w:rPr>
            <w:highlight w:val="yellow"/>
            <w:lang w:val="en-IE"/>
            <w:rPrChange w:id="3066" w:author="Cillian.McHugh" w:date="2025-10-15T16:07:00Z" w16du:dateUtc="2025-10-15T15:07:00Z">
              <w:rPr>
                <w:lang w:val="en-IE"/>
              </w:rPr>
            </w:rPrChange>
          </w:rPr>
          <w:t xml:space="preserve">condition </w:t>
        </w:r>
      </w:ins>
      <w:ins w:id="3067" w:author="Cillian.McHugh" w:date="2025-10-01T14:21:00Z" w16du:dateUtc="2025-10-01T13:21:00Z">
        <w:r w:rsidRPr="00B1216F">
          <w:rPr>
            <w:highlight w:val="yellow"/>
            <w:lang w:val="en-IE"/>
            <w:rPrChange w:id="3068" w:author="Cillian.McHugh" w:date="2025-10-15T16:07:00Z" w16du:dateUtc="2025-10-15T15:07:00Z">
              <w:rPr>
                <w:lang w:val="en-IE"/>
              </w:rPr>
            </w:rPrChange>
          </w:rPr>
          <w:t xml:space="preserve">will complete the </w:t>
        </w:r>
      </w:ins>
      <w:ins w:id="3069" w:author="Cillian.McHugh" w:date="2025-10-01T14:23:00Z" w16du:dateUtc="2025-10-01T13:23:00Z">
        <w:r w:rsidR="00C04A0B" w:rsidRPr="00B1216F">
          <w:rPr>
            <w:i/>
            <w:iCs/>
            <w:highlight w:val="yellow"/>
            <w:lang w:val="en-IE"/>
            <w:rPrChange w:id="3070" w:author="Cillian.McHugh" w:date="2025-10-15T16:07:00Z" w16du:dateUtc="2025-10-15T15:07:00Z">
              <w:rPr>
                <w:i/>
                <w:iCs/>
                <w:lang w:val="en-IE"/>
              </w:rPr>
            </w:rPrChange>
          </w:rPr>
          <w:t>why</w:t>
        </w:r>
        <w:r w:rsidR="00C04A0B" w:rsidRPr="00B1216F">
          <w:rPr>
            <w:highlight w:val="yellow"/>
            <w:lang w:val="en-IE"/>
            <w:rPrChange w:id="3071" w:author="Cillian.McHugh" w:date="2025-10-15T16:07:00Z" w16du:dateUtc="2025-10-15T15:07:00Z">
              <w:rPr>
                <w:lang w:val="en-IE"/>
              </w:rPr>
            </w:rPrChange>
          </w:rPr>
          <w:t xml:space="preserve"> task.</w:t>
        </w:r>
      </w:ins>
    </w:p>
    <w:p w14:paraId="21291D9D" w14:textId="77777777" w:rsidR="00A651D4" w:rsidRPr="00B1216F" w:rsidRDefault="00A33784" w:rsidP="00196BAE">
      <w:pPr>
        <w:rPr>
          <w:ins w:id="3072" w:author="Cillian.McHugh" w:date="2025-10-03T10:58:00Z" w16du:dateUtc="2025-10-03T09:58:00Z"/>
          <w:highlight w:val="yellow"/>
          <w:lang w:val="en-IE"/>
          <w:rPrChange w:id="3073" w:author="Cillian.McHugh" w:date="2025-10-15T16:07:00Z" w16du:dateUtc="2025-10-15T15:07:00Z">
            <w:rPr>
              <w:ins w:id="3074" w:author="Cillian.McHugh" w:date="2025-10-03T10:58:00Z" w16du:dateUtc="2025-10-03T09:58:00Z"/>
              <w:lang w:val="en-IE"/>
            </w:rPr>
          </w:rPrChange>
        </w:rPr>
      </w:pPr>
      <w:ins w:id="3075" w:author="Cillian.McHugh" w:date="2025-10-01T14:53:00Z" w16du:dateUtc="2025-10-01T13:53:00Z">
        <w:r w:rsidRPr="00B1216F">
          <w:rPr>
            <w:highlight w:val="yellow"/>
            <w:lang w:val="en-IE"/>
            <w:rPrChange w:id="3076" w:author="Cillian.McHugh" w:date="2025-10-15T16:07:00Z" w16du:dateUtc="2025-10-15T15:07:00Z">
              <w:rPr>
                <w:lang w:val="en-IE"/>
              </w:rPr>
            </w:rPrChange>
          </w:rPr>
          <w:t xml:space="preserve">In the concrete </w:t>
        </w:r>
      </w:ins>
      <w:ins w:id="3077" w:author="Cillian.McHugh" w:date="2025-10-01T14:55:00Z" w16du:dateUtc="2025-10-01T13:55:00Z">
        <w:r w:rsidRPr="00B1216F">
          <w:rPr>
            <w:highlight w:val="yellow"/>
            <w:lang w:val="en-IE"/>
            <w:rPrChange w:id="3078" w:author="Cillian.McHugh" w:date="2025-10-15T16:07:00Z" w16du:dateUtc="2025-10-15T15:07:00Z">
              <w:rPr>
                <w:lang w:val="en-IE"/>
              </w:rPr>
            </w:rPrChange>
          </w:rPr>
          <w:t>(</w:t>
        </w:r>
        <w:proofErr w:type="gramStart"/>
        <w:r w:rsidRPr="00B1216F">
          <w:rPr>
            <w:highlight w:val="yellow"/>
            <w:lang w:val="en-IE"/>
            <w:rPrChange w:id="3079" w:author="Cillian.McHugh" w:date="2025-10-15T16:07:00Z" w16du:dateUtc="2025-10-15T15:07:00Z">
              <w:rPr>
                <w:lang w:val="en-IE"/>
              </w:rPr>
            </w:rPrChange>
          </w:rPr>
          <w:t>lower level</w:t>
        </w:r>
        <w:proofErr w:type="gramEnd"/>
        <w:r w:rsidRPr="00B1216F">
          <w:rPr>
            <w:highlight w:val="yellow"/>
            <w:lang w:val="en-IE"/>
            <w:rPrChange w:id="3080" w:author="Cillian.McHugh" w:date="2025-10-15T16:07:00Z" w16du:dateUtc="2025-10-15T15:07:00Z">
              <w:rPr>
                <w:lang w:val="en-IE"/>
              </w:rPr>
            </w:rPrChange>
          </w:rPr>
          <w:t xml:space="preserve"> construal) </w:t>
        </w:r>
      </w:ins>
      <w:ins w:id="3081" w:author="Cillian.McHugh" w:date="2025-10-01T14:53:00Z" w16du:dateUtc="2025-10-01T13:53:00Z">
        <w:r w:rsidRPr="00B1216F">
          <w:rPr>
            <w:highlight w:val="yellow"/>
            <w:lang w:val="en-IE"/>
            <w:rPrChange w:id="3082" w:author="Cillian.McHugh" w:date="2025-10-15T16:07:00Z" w16du:dateUtc="2025-10-15T15:07:00Z">
              <w:rPr>
                <w:lang w:val="en-IE"/>
              </w:rPr>
            </w:rPrChange>
          </w:rPr>
          <w:t>con</w:t>
        </w:r>
      </w:ins>
      <w:ins w:id="3083" w:author="Cillian.McHugh" w:date="2025-10-01T14:54:00Z" w16du:dateUtc="2025-10-01T13:54:00Z">
        <w:r w:rsidRPr="00B1216F">
          <w:rPr>
            <w:highlight w:val="yellow"/>
            <w:lang w:val="en-IE"/>
            <w:rPrChange w:id="3084" w:author="Cillian.McHugh" w:date="2025-10-15T16:07:00Z" w16du:dateUtc="2025-10-15T15:07:00Z">
              <w:rPr>
                <w:lang w:val="en-IE"/>
              </w:rPr>
            </w:rPrChange>
          </w:rPr>
          <w:t xml:space="preserve">dition </w:t>
        </w:r>
      </w:ins>
      <w:ins w:id="3085" w:author="Cillian.McHugh" w:date="2025-10-01T14:55:00Z" w16du:dateUtc="2025-10-01T13:55:00Z">
        <w:r w:rsidRPr="00B1216F">
          <w:rPr>
            <w:highlight w:val="yellow"/>
            <w:lang w:val="en-IE"/>
            <w:rPrChange w:id="3086" w:author="Cillian.McHugh" w:date="2025-10-15T16:07:00Z" w16du:dateUtc="2025-10-15T15:07:00Z">
              <w:rPr>
                <w:lang w:val="en-IE"/>
              </w:rPr>
            </w:rPrChange>
          </w:rPr>
          <w:t xml:space="preserve">participants will read a </w:t>
        </w:r>
      </w:ins>
      <w:ins w:id="3087" w:author="Cillian.McHugh" w:date="2025-10-01T14:56:00Z" w16du:dateUtc="2025-10-01T13:56:00Z">
        <w:r w:rsidRPr="00B1216F">
          <w:rPr>
            <w:highlight w:val="yellow"/>
            <w:lang w:val="en-IE"/>
            <w:rPrChange w:id="3088" w:author="Cillian.McHugh" w:date="2025-10-15T16:07:00Z" w16du:dateUtc="2025-10-15T15:07:00Z">
              <w:rPr>
                <w:lang w:val="en-IE"/>
              </w:rPr>
            </w:rPrChange>
          </w:rPr>
          <w:t xml:space="preserve">brief preamble </w:t>
        </w:r>
      </w:ins>
      <w:ins w:id="3089" w:author="Cillian.McHugh" w:date="2025-10-01T15:22:00Z" w16du:dateUtc="2025-10-01T14:22:00Z">
        <w:r w:rsidR="00A66318" w:rsidRPr="00B1216F">
          <w:rPr>
            <w:highlight w:val="yellow"/>
            <w:lang w:val="en-IE"/>
            <w:rPrChange w:id="3090" w:author="Cillian.McHugh" w:date="2025-10-15T16:07:00Z" w16du:dateUtc="2025-10-15T15:07:00Z">
              <w:rPr>
                <w:lang w:val="en-IE"/>
              </w:rPr>
            </w:rPrChange>
          </w:rPr>
          <w:t xml:space="preserve">describing how </w:t>
        </w:r>
      </w:ins>
      <w:ins w:id="3091" w:author="Cillian.McHugh" w:date="2025-10-01T15:23:00Z" w16du:dateUtc="2025-10-01T14:23:00Z">
        <w:r w:rsidR="00A66318" w:rsidRPr="00B1216F">
          <w:rPr>
            <w:highlight w:val="yellow"/>
            <w:lang w:val="en-IE"/>
            <w:rPrChange w:id="3092" w:author="Cillian.McHugh" w:date="2025-10-15T16:07:00Z" w16du:dateUtc="2025-10-15T15:07:00Z">
              <w:rPr>
                <w:lang w:val="en-IE"/>
              </w:rPr>
            </w:rPrChange>
          </w:rPr>
          <w:t>a person could think about</w:t>
        </w:r>
      </w:ins>
      <w:ins w:id="3093" w:author="Cillian.McHugh" w:date="2025-10-01T15:24:00Z" w16du:dateUtc="2025-10-01T14:24:00Z">
        <w:r w:rsidR="00A66318" w:rsidRPr="00B1216F">
          <w:rPr>
            <w:highlight w:val="yellow"/>
            <w:lang w:val="en-IE"/>
            <w:rPrChange w:id="3094" w:author="Cillian.McHugh" w:date="2025-10-15T16:07:00Z" w16du:dateUtc="2025-10-15T15:07:00Z">
              <w:rPr>
                <w:lang w:val="en-IE"/>
              </w:rPr>
            </w:rPrChange>
          </w:rPr>
          <w:t xml:space="preserve"> the process</w:t>
        </w:r>
      </w:ins>
      <w:ins w:id="3095" w:author="Cillian.McHugh" w:date="2025-10-01T15:20:00Z" w16du:dateUtc="2025-10-01T14:20:00Z">
        <w:r w:rsidR="00A66318" w:rsidRPr="00B1216F">
          <w:rPr>
            <w:highlight w:val="yellow"/>
            <w:lang w:val="en-IE"/>
            <w:rPrChange w:id="3096" w:author="Cillian.McHugh" w:date="2025-10-15T16:07:00Z" w16du:dateUtc="2025-10-15T15:07:00Z">
              <w:rPr>
                <w:lang w:val="en-IE"/>
              </w:rPr>
            </w:rPrChange>
          </w:rPr>
          <w:t xml:space="preserve"> of </w:t>
        </w:r>
      </w:ins>
      <w:ins w:id="3097" w:author="Cillian.McHugh" w:date="2025-10-01T15:21:00Z" w16du:dateUtc="2025-10-01T14:21:00Z">
        <w:r w:rsidR="00A66318" w:rsidRPr="00B1216F">
          <w:rPr>
            <w:i/>
            <w:iCs/>
            <w:highlight w:val="yellow"/>
            <w:lang w:val="en-IE"/>
            <w:rPrChange w:id="3098" w:author="Cillian.McHugh" w:date="2025-10-15T16:07:00Z" w16du:dateUtc="2025-10-15T15:07:00Z">
              <w:rPr>
                <w:i/>
                <w:iCs/>
                <w:lang w:val="en-IE"/>
              </w:rPr>
            </w:rPrChange>
          </w:rPr>
          <w:t>how</w:t>
        </w:r>
        <w:r w:rsidR="00A66318" w:rsidRPr="00B1216F">
          <w:rPr>
            <w:highlight w:val="yellow"/>
            <w:lang w:val="en-IE"/>
            <w:rPrChange w:id="3099" w:author="Cillian.McHugh" w:date="2025-10-15T16:07:00Z" w16du:dateUtc="2025-10-15T15:07:00Z">
              <w:rPr>
                <w:lang w:val="en-IE"/>
              </w:rPr>
            </w:rPrChange>
          </w:rPr>
          <w:t xml:space="preserve"> we can achieve our goals</w:t>
        </w:r>
      </w:ins>
      <w:ins w:id="3100" w:author="Cillian.McHugh" w:date="2025-10-01T15:23:00Z" w16du:dateUtc="2025-10-01T14:23:00Z">
        <w:r w:rsidR="00A66318" w:rsidRPr="00B1216F">
          <w:rPr>
            <w:highlight w:val="yellow"/>
            <w:lang w:val="en-IE"/>
            <w:rPrChange w:id="3101" w:author="Cillian.McHugh" w:date="2025-10-15T16:07:00Z" w16du:dateUtc="2025-10-15T15:07:00Z">
              <w:rPr>
                <w:lang w:val="en-IE"/>
              </w:rPr>
            </w:rPrChange>
          </w:rPr>
          <w:t xml:space="preserve"> (with some illustrative examples</w:t>
        </w:r>
      </w:ins>
      <w:ins w:id="3102" w:author="Cillian.McHugh" w:date="2025-10-02T10:41:00Z" w16du:dateUtc="2025-10-02T09:41:00Z">
        <w:r w:rsidR="00E55373" w:rsidRPr="00B1216F">
          <w:rPr>
            <w:highlight w:val="yellow"/>
            <w:lang w:val="en-IE"/>
            <w:rPrChange w:id="3103" w:author="Cillian.McHugh" w:date="2025-10-15T16:07:00Z" w16du:dateUtc="2025-10-15T15:07:00Z">
              <w:rPr>
                <w:lang w:val="en-IE"/>
              </w:rPr>
            </w:rPrChange>
          </w:rPr>
          <w:t xml:space="preserve"> see Supplementary m</w:t>
        </w:r>
      </w:ins>
      <w:ins w:id="3104" w:author="Cillian.McHugh" w:date="2025-10-02T10:42:00Z" w16du:dateUtc="2025-10-02T09:42:00Z">
        <w:r w:rsidR="00E55373" w:rsidRPr="00B1216F">
          <w:rPr>
            <w:highlight w:val="yellow"/>
            <w:lang w:val="en-IE"/>
            <w:rPrChange w:id="3105" w:author="Cillian.McHugh" w:date="2025-10-15T16:07:00Z" w16du:dateUtc="2025-10-15T15:07:00Z">
              <w:rPr>
                <w:lang w:val="en-IE"/>
              </w:rPr>
            </w:rPrChange>
          </w:rPr>
          <w:t>aterials for full text</w:t>
        </w:r>
      </w:ins>
      <w:ins w:id="3106" w:author="Cillian.McHugh" w:date="2025-10-01T15:23:00Z" w16du:dateUtc="2025-10-01T14:23:00Z">
        <w:r w:rsidR="00A66318" w:rsidRPr="00B1216F">
          <w:rPr>
            <w:highlight w:val="yellow"/>
            <w:lang w:val="en-IE"/>
            <w:rPrChange w:id="3107" w:author="Cillian.McHugh" w:date="2025-10-15T16:07:00Z" w16du:dateUtc="2025-10-15T15:07:00Z">
              <w:rPr>
                <w:lang w:val="en-IE"/>
              </w:rPr>
            </w:rPrChange>
          </w:rPr>
          <w:t>).</w:t>
        </w:r>
      </w:ins>
      <w:ins w:id="3108" w:author="Cillian.McHugh" w:date="2025-10-01T15:24:00Z" w16du:dateUtc="2025-10-01T14:24:00Z">
        <w:r w:rsidR="00A66318" w:rsidRPr="00B1216F">
          <w:rPr>
            <w:highlight w:val="yellow"/>
            <w:lang w:val="en-IE"/>
            <w:rPrChange w:id="3109" w:author="Cillian.McHugh" w:date="2025-10-15T16:07:00Z" w16du:dateUtc="2025-10-15T15:07:00Z">
              <w:rPr>
                <w:lang w:val="en-IE"/>
              </w:rPr>
            </w:rPrChange>
          </w:rPr>
          <w:t xml:space="preserve"> The fin</w:t>
        </w:r>
      </w:ins>
      <w:ins w:id="3110" w:author="Cillian.McHugh" w:date="2025-10-01T15:25:00Z" w16du:dateUtc="2025-10-01T14:25:00Z">
        <w:r w:rsidR="00A66318" w:rsidRPr="00B1216F">
          <w:rPr>
            <w:highlight w:val="yellow"/>
            <w:lang w:val="en-IE"/>
            <w:rPrChange w:id="3111" w:author="Cillian.McHugh" w:date="2025-10-15T16:07:00Z" w16du:dateUtc="2025-10-15T15:07:00Z">
              <w:rPr>
                <w:lang w:val="en-IE"/>
              </w:rPr>
            </w:rPrChange>
          </w:rPr>
          <w:t>al</w:t>
        </w:r>
      </w:ins>
      <w:ins w:id="3112" w:author="Cillian.McHugh" w:date="2025-10-02T10:40:00Z" w16du:dateUtc="2025-10-02T09:40:00Z">
        <w:r w:rsidR="00E55373" w:rsidRPr="00B1216F">
          <w:rPr>
            <w:highlight w:val="yellow"/>
            <w:lang w:val="en-IE"/>
            <w:rPrChange w:id="3113" w:author="Cillian.McHugh" w:date="2025-10-15T16:07:00Z" w16du:dateUtc="2025-10-15T15:07:00Z">
              <w:rPr>
                <w:lang w:val="en-IE"/>
              </w:rPr>
            </w:rPrChange>
          </w:rPr>
          <w:t xml:space="preserve"> sentence </w:t>
        </w:r>
      </w:ins>
      <w:ins w:id="3114" w:author="Cillian.McHugh" w:date="2025-10-02T10:41:00Z" w16du:dateUtc="2025-10-02T09:41:00Z">
        <w:r w:rsidR="00E55373" w:rsidRPr="00B1216F">
          <w:rPr>
            <w:highlight w:val="yellow"/>
            <w:lang w:val="en-IE"/>
            <w:rPrChange w:id="3115" w:author="Cillian.McHugh" w:date="2025-10-15T16:07:00Z" w16du:dateUtc="2025-10-15T15:07:00Z">
              <w:rPr>
                <w:lang w:val="en-IE"/>
              </w:rPr>
            </w:rPrChange>
          </w:rPr>
          <w:t>will read “For this thought exercise</w:t>
        </w:r>
      </w:ins>
      <w:ins w:id="3116" w:author="Cillian.McHugh" w:date="2025-10-02T10:42:00Z" w16du:dateUtc="2025-10-02T09:42:00Z">
        <w:r w:rsidR="00E55373" w:rsidRPr="00B1216F">
          <w:rPr>
            <w:highlight w:val="yellow"/>
            <w:lang w:val="en-IE"/>
            <w:rPrChange w:id="3117" w:author="Cillian.McHugh" w:date="2025-10-15T16:07:00Z" w16du:dateUtc="2025-10-15T15:07:00Z">
              <w:rPr>
                <w:lang w:val="en-IE"/>
              </w:rPr>
            </w:rPrChange>
          </w:rPr>
          <w:t xml:space="preserve">, please consider the following activity: </w:t>
        </w:r>
      </w:ins>
      <w:ins w:id="3118" w:author="Cillian.McHugh" w:date="2025-10-03T10:53:00Z" w16du:dateUtc="2025-10-03T09:53:00Z">
        <w:r w:rsidR="00A651D4" w:rsidRPr="00B1216F">
          <w:rPr>
            <w:highlight w:val="yellow"/>
            <w:lang w:val="en-IE"/>
            <w:rPrChange w:id="3119" w:author="Cillian.McHugh" w:date="2025-10-15T16:07:00Z" w16du:dateUtc="2025-10-15T15:07:00Z">
              <w:rPr>
                <w:lang w:val="en-IE"/>
              </w:rPr>
            </w:rPrChange>
          </w:rPr>
          <w:t>‘</w:t>
        </w:r>
      </w:ins>
      <w:ins w:id="3120" w:author="Cillian.McHugh" w:date="2025-10-02T10:42:00Z" w16du:dateUtc="2025-10-02T09:42:00Z">
        <w:r w:rsidR="00E55373" w:rsidRPr="00B1216F">
          <w:rPr>
            <w:highlight w:val="yellow"/>
            <w:lang w:val="en-IE"/>
            <w:rPrChange w:id="3121" w:author="Cillian.McHugh" w:date="2025-10-15T16:07:00Z" w16du:dateUtc="2025-10-15T15:07:00Z">
              <w:rPr>
                <w:lang w:val="en-IE"/>
              </w:rPr>
            </w:rPrChange>
          </w:rPr>
          <w:t>improving and maintaining one’s physical health</w:t>
        </w:r>
      </w:ins>
      <w:ins w:id="3122" w:author="Cillian.McHugh" w:date="2025-10-03T10:53:00Z" w16du:dateUtc="2025-10-03T09:53:00Z">
        <w:r w:rsidR="00A651D4" w:rsidRPr="00B1216F">
          <w:rPr>
            <w:highlight w:val="yellow"/>
            <w:lang w:val="en-IE"/>
            <w:rPrChange w:id="3123" w:author="Cillian.McHugh" w:date="2025-10-15T16:07:00Z" w16du:dateUtc="2025-10-15T15:07:00Z">
              <w:rPr>
                <w:lang w:val="en-IE"/>
              </w:rPr>
            </w:rPrChange>
          </w:rPr>
          <w:t>’</w:t>
        </w:r>
      </w:ins>
      <w:ins w:id="3124" w:author="Cillian.McHugh" w:date="2025-10-02T10:42:00Z" w16du:dateUtc="2025-10-02T09:42:00Z">
        <w:r w:rsidR="00E55373" w:rsidRPr="00B1216F">
          <w:rPr>
            <w:highlight w:val="yellow"/>
            <w:lang w:val="en-IE"/>
            <w:rPrChange w:id="3125" w:author="Cillian.McHugh" w:date="2025-10-15T16:07:00Z" w16du:dateUtc="2025-10-15T15:07:00Z">
              <w:rPr>
                <w:lang w:val="en-IE"/>
              </w:rPr>
            </w:rPrChange>
          </w:rPr>
          <w:t>”. Participants will then be asked to “Please list three ways in which you can improve your health:”.</w:t>
        </w:r>
      </w:ins>
      <w:ins w:id="3126" w:author="Cillian.McHugh" w:date="2025-10-02T10:43:00Z" w16du:dateUtc="2025-10-02T09:43:00Z">
        <w:r w:rsidR="00E55373" w:rsidRPr="00B1216F">
          <w:rPr>
            <w:highlight w:val="yellow"/>
            <w:lang w:val="en-IE"/>
            <w:rPrChange w:id="3127" w:author="Cillian.McHugh" w:date="2025-10-15T16:07:00Z" w16du:dateUtc="2025-10-15T15:07:00Z">
              <w:rPr>
                <w:lang w:val="en-IE"/>
              </w:rPr>
            </w:rPrChange>
          </w:rPr>
          <w:t xml:space="preserve"> There will be three empty text boxes which participants can enter their responses into. </w:t>
        </w:r>
      </w:ins>
      <w:ins w:id="3128" w:author="Cillian.McHugh" w:date="2025-10-02T10:44:00Z" w16du:dateUtc="2025-10-02T09:44:00Z">
        <w:r w:rsidR="00E55373" w:rsidRPr="00B1216F">
          <w:rPr>
            <w:highlight w:val="yellow"/>
            <w:lang w:val="en-IE"/>
            <w:rPrChange w:id="3129" w:author="Cillian.McHugh" w:date="2025-10-15T16:07:00Z" w16du:dateUtc="2025-10-15T15:07:00Z">
              <w:rPr>
                <w:lang w:val="en-IE"/>
              </w:rPr>
            </w:rPrChange>
          </w:rPr>
          <w:t xml:space="preserve">Under each text box </w:t>
        </w:r>
      </w:ins>
      <w:ins w:id="3130" w:author="Cillian.McHugh" w:date="2025-10-02T11:00:00Z" w16du:dateUtc="2025-10-02T10:00:00Z">
        <w:r w:rsidR="00A41592" w:rsidRPr="00B1216F">
          <w:rPr>
            <w:highlight w:val="yellow"/>
            <w:lang w:val="en-IE"/>
            <w:rPrChange w:id="3131" w:author="Cillian.McHugh" w:date="2025-10-15T16:07:00Z" w16du:dateUtc="2025-10-15T15:07:00Z">
              <w:rPr>
                <w:lang w:val="en-IE"/>
              </w:rPr>
            </w:rPrChange>
          </w:rPr>
          <w:t xml:space="preserve">participants will be </w:t>
        </w:r>
      </w:ins>
      <w:ins w:id="3132" w:author="Cillian.McHugh" w:date="2025-10-02T11:23:00Z" w16du:dateUtc="2025-10-02T10:23:00Z">
        <w:r w:rsidR="00DE1C24" w:rsidRPr="00B1216F">
          <w:rPr>
            <w:highlight w:val="yellow"/>
            <w:lang w:val="en-IE"/>
            <w:rPrChange w:id="3133" w:author="Cillian.McHugh" w:date="2025-10-15T16:07:00Z" w16du:dateUtc="2025-10-15T15:07:00Z">
              <w:rPr>
                <w:lang w:val="en-IE"/>
              </w:rPr>
            </w:rPrChange>
          </w:rPr>
          <w:t xml:space="preserve">asked to rate </w:t>
        </w:r>
      </w:ins>
      <w:ins w:id="3134" w:author="Cillian.McHugh" w:date="2025-10-02T11:24:00Z" w16du:dateUtc="2025-10-02T10:24:00Z">
        <w:r w:rsidR="00DE1C24" w:rsidRPr="00B1216F">
          <w:rPr>
            <w:highlight w:val="yellow"/>
            <w:lang w:val="en-IE"/>
            <w:rPrChange w:id="3135" w:author="Cillian.McHugh" w:date="2025-10-15T16:07:00Z" w16du:dateUtc="2025-10-15T15:07:00Z">
              <w:rPr>
                <w:lang w:val="en-IE"/>
              </w:rPr>
            </w:rPrChange>
          </w:rPr>
          <w:t xml:space="preserve">on a 5-point Likert scale (1 = </w:t>
        </w:r>
        <w:r w:rsidR="00DE1C24" w:rsidRPr="00B1216F">
          <w:rPr>
            <w:i/>
            <w:iCs/>
            <w:highlight w:val="yellow"/>
            <w:lang w:val="en-IE"/>
            <w:rPrChange w:id="3136" w:author="Cillian.McHugh" w:date="2025-10-15T16:07:00Z" w16du:dateUtc="2025-10-15T15:07:00Z">
              <w:rPr>
                <w:i/>
                <w:iCs/>
                <w:lang w:val="en-IE"/>
              </w:rPr>
            </w:rPrChange>
          </w:rPr>
          <w:t>a little</w:t>
        </w:r>
        <w:r w:rsidR="00DE1C24" w:rsidRPr="00B1216F">
          <w:rPr>
            <w:highlight w:val="yellow"/>
            <w:lang w:val="en-IE"/>
            <w:rPrChange w:id="3137" w:author="Cillian.McHugh" w:date="2025-10-15T16:07:00Z" w16du:dateUtc="2025-10-15T15:07:00Z">
              <w:rPr>
                <w:lang w:val="en-IE"/>
              </w:rPr>
            </w:rPrChange>
          </w:rPr>
          <w:t xml:space="preserve">, 5 = </w:t>
        </w:r>
      </w:ins>
      <w:ins w:id="3138" w:author="Cillian.McHugh" w:date="2025-10-02T11:25:00Z" w16du:dateUtc="2025-10-02T10:25:00Z">
        <w:r w:rsidR="00DE1C24" w:rsidRPr="00B1216F">
          <w:rPr>
            <w:i/>
            <w:iCs/>
            <w:highlight w:val="yellow"/>
            <w:lang w:val="en-IE"/>
            <w:rPrChange w:id="3139" w:author="Cillian.McHugh" w:date="2025-10-15T16:07:00Z" w16du:dateUtc="2025-10-15T15:07:00Z">
              <w:rPr>
                <w:i/>
                <w:iCs/>
                <w:lang w:val="en-IE"/>
              </w:rPr>
            </w:rPrChange>
          </w:rPr>
          <w:t>very, very much</w:t>
        </w:r>
        <w:r w:rsidR="00DE1C24" w:rsidRPr="00B1216F">
          <w:rPr>
            <w:highlight w:val="yellow"/>
            <w:lang w:val="en-IE"/>
            <w:rPrChange w:id="3140" w:author="Cillian.McHugh" w:date="2025-10-15T16:07:00Z" w16du:dateUtc="2025-10-15T15:07:00Z">
              <w:rPr>
                <w:lang w:val="en-IE"/>
              </w:rPr>
            </w:rPrChange>
          </w:rPr>
          <w:t xml:space="preserve">) in response to the question “how much will </w:t>
        </w:r>
      </w:ins>
      <w:ins w:id="3141" w:author="Cillian.McHugh" w:date="2025-10-02T11:46:00Z" w16du:dateUtc="2025-10-02T10:46:00Z">
        <w:r w:rsidR="006E40D5" w:rsidRPr="00B1216F">
          <w:rPr>
            <w:highlight w:val="yellow"/>
            <w:lang w:val="en-IE"/>
            <w:rPrChange w:id="3142" w:author="Cillian.McHugh" w:date="2025-10-15T16:07:00Z" w16du:dateUtc="2025-10-15T15:07:00Z">
              <w:rPr>
                <w:lang w:val="en-IE"/>
              </w:rPr>
            </w:rPrChange>
          </w:rPr>
          <w:t>engaging in this activity improve and maintain your health?”.</w:t>
        </w:r>
      </w:ins>
      <w:ins w:id="3143" w:author="Cillian.McHugh" w:date="2025-10-03T10:46:00Z" w16du:dateUtc="2025-10-03T09:46:00Z">
        <w:r w:rsidR="00196BAE" w:rsidRPr="00B1216F">
          <w:rPr>
            <w:highlight w:val="yellow"/>
            <w:lang w:val="en-IE"/>
            <w:rPrChange w:id="3144" w:author="Cillian.McHugh" w:date="2025-10-15T16:07:00Z" w16du:dateUtc="2025-10-15T15:07:00Z">
              <w:rPr>
                <w:lang w:val="en-IE"/>
              </w:rPr>
            </w:rPrChange>
          </w:rPr>
          <w:t xml:space="preserve"> </w:t>
        </w:r>
      </w:ins>
      <w:ins w:id="3145" w:author="Cillian.McHugh" w:date="2025-10-02T11:47:00Z" w16du:dateUtc="2025-10-02T10:47:00Z">
        <w:r w:rsidR="006E40D5" w:rsidRPr="00B1216F">
          <w:rPr>
            <w:highlight w:val="yellow"/>
            <w:lang w:val="en-IE"/>
            <w:rPrChange w:id="3146" w:author="Cillian.McHugh" w:date="2025-10-15T16:07:00Z" w16du:dateUtc="2025-10-15T15:07:00Z">
              <w:rPr>
                <w:lang w:val="en-IE"/>
              </w:rPr>
            </w:rPrChange>
          </w:rPr>
          <w:t xml:space="preserve">On the next page participants will </w:t>
        </w:r>
      </w:ins>
      <w:ins w:id="3147" w:author="Cillian.McHugh" w:date="2025-10-02T11:48:00Z" w16du:dateUtc="2025-10-02T10:48:00Z">
        <w:r w:rsidR="006E40D5" w:rsidRPr="00B1216F">
          <w:rPr>
            <w:highlight w:val="yellow"/>
            <w:lang w:val="en-IE"/>
            <w:rPrChange w:id="3148" w:author="Cillian.McHugh" w:date="2025-10-15T16:07:00Z" w16du:dateUtc="2025-10-15T15:07:00Z">
              <w:rPr>
                <w:lang w:val="en-IE"/>
              </w:rPr>
            </w:rPrChange>
          </w:rPr>
          <w:t>be presented with a series of</w:t>
        </w:r>
      </w:ins>
      <w:ins w:id="3149" w:author="Cillian.McHugh" w:date="2025-10-02T12:30:00Z" w16du:dateUtc="2025-10-02T11:30:00Z">
        <w:r w:rsidR="007833C1" w:rsidRPr="00B1216F">
          <w:rPr>
            <w:highlight w:val="yellow"/>
            <w:lang w:val="en-IE"/>
            <w:rPrChange w:id="3150" w:author="Cillian.McHugh" w:date="2025-10-15T16:07:00Z" w16du:dateUtc="2025-10-15T15:07:00Z">
              <w:rPr>
                <w:lang w:val="en-IE"/>
              </w:rPr>
            </w:rPrChange>
          </w:rPr>
          <w:t xml:space="preserve"> five</w:t>
        </w:r>
      </w:ins>
      <w:ins w:id="3151" w:author="Cillian.McHugh" w:date="2025-10-02T11:48:00Z" w16du:dateUtc="2025-10-02T10:48:00Z">
        <w:r w:rsidR="006E40D5" w:rsidRPr="00B1216F">
          <w:rPr>
            <w:highlight w:val="yellow"/>
            <w:lang w:val="en-IE"/>
            <w:rPrChange w:id="3152" w:author="Cillian.McHugh" w:date="2025-10-15T16:07:00Z" w16du:dateUtc="2025-10-15T15:07:00Z">
              <w:rPr>
                <w:lang w:val="en-IE"/>
              </w:rPr>
            </w:rPrChange>
          </w:rPr>
          <w:t xml:space="preserve"> vertically aligned boxes connected with downward arrows labelled “How?”</w:t>
        </w:r>
      </w:ins>
      <w:ins w:id="3153" w:author="Cillian.McHugh" w:date="2025-10-03T10:21:00Z" w16du:dateUtc="2025-10-03T09:21:00Z">
        <w:r w:rsidR="00525C4D" w:rsidRPr="00B1216F">
          <w:rPr>
            <w:highlight w:val="yellow"/>
            <w:lang w:val="en-IE"/>
            <w:rPrChange w:id="3154" w:author="Cillian.McHugh" w:date="2025-10-15T16:07:00Z" w16du:dateUtc="2025-10-15T15:07:00Z">
              <w:rPr>
                <w:lang w:val="en-IE"/>
              </w:rPr>
            </w:rPrChange>
          </w:rPr>
          <w:t>, accompanied by the following instructions:</w:t>
        </w:r>
      </w:ins>
    </w:p>
    <w:p w14:paraId="5FA6FA2D" w14:textId="77777777" w:rsidR="006144FA" w:rsidRPr="00B1216F" w:rsidRDefault="00525C4D">
      <w:pPr>
        <w:ind w:left="720" w:firstLine="0"/>
        <w:rPr>
          <w:ins w:id="3155" w:author="Cillian.McHugh" w:date="2025-10-03T10:58:00Z" w16du:dateUtc="2025-10-03T09:58:00Z"/>
          <w:highlight w:val="yellow"/>
          <w:lang w:val="en-IE"/>
          <w:rPrChange w:id="3156" w:author="Cillian.McHugh" w:date="2025-10-15T16:07:00Z" w16du:dateUtc="2025-10-15T15:07:00Z">
            <w:rPr>
              <w:ins w:id="3157" w:author="Cillian.McHugh" w:date="2025-10-03T10:58:00Z" w16du:dateUtc="2025-10-03T09:58:00Z"/>
              <w:lang w:val="en-IE"/>
            </w:rPr>
          </w:rPrChange>
        </w:rPr>
        <w:pPrChange w:id="3158" w:author="Cillian.McHugh" w:date="2025-10-03T10:58:00Z" w16du:dateUtc="2025-10-03T09:58:00Z">
          <w:pPr/>
        </w:pPrChange>
      </w:pPr>
      <w:ins w:id="3159" w:author="Cillian.McHugh" w:date="2025-10-03T10:22:00Z" w16du:dateUtc="2025-10-03T09:22:00Z">
        <w:r w:rsidRPr="00B1216F">
          <w:rPr>
            <w:highlight w:val="yellow"/>
            <w:lang w:val="en-IE"/>
            <w:rPrChange w:id="3160" w:author="Cillian.McHugh" w:date="2025-10-15T16:07:00Z" w16du:dateUtc="2025-10-15T15:07:00Z">
              <w:rPr>
                <w:lang w:val="en-IE"/>
              </w:rPr>
            </w:rPrChange>
          </w:rPr>
          <w:t>“</w:t>
        </w:r>
      </w:ins>
      <w:ins w:id="3161" w:author="Cillian.McHugh" w:date="2025-10-03T10:43:00Z" w16du:dateUtc="2025-10-03T09:43:00Z">
        <w:r w:rsidR="00196BAE" w:rsidRPr="00B1216F">
          <w:rPr>
            <w:highlight w:val="yellow"/>
            <w:lang w:val="en-IE"/>
            <w:rPrChange w:id="3162" w:author="Cillian.McHugh" w:date="2025-10-15T16:07:00Z" w16du:dateUtc="2025-10-15T15:07:00Z">
              <w:rPr>
                <w:lang w:val="en-IE"/>
              </w:rPr>
            </w:rPrChange>
          </w:rPr>
          <w:t>Starting with the goal outlined in the top box, please identify how you might achieve this and enter your answer into the second box. Next, think about the response you just provided and identify how you might achieve this; enter your answer in the box. Work your way through the boxes until you have entered a response into all boxes. Your first response should identify how you might improve and maintain your health</w:t>
        </w:r>
      </w:ins>
      <w:ins w:id="3163" w:author="Cillian.McHugh" w:date="2025-10-03T10:29:00Z" w16du:dateUtc="2025-10-03T09:29:00Z">
        <w:r w:rsidR="00115D13" w:rsidRPr="00B1216F">
          <w:rPr>
            <w:highlight w:val="yellow"/>
            <w:lang w:val="en-IE"/>
            <w:rPrChange w:id="3164" w:author="Cillian.McHugh" w:date="2025-10-15T16:07:00Z" w16du:dateUtc="2025-10-15T15:07:00Z">
              <w:rPr>
                <w:lang w:val="en-IE"/>
              </w:rPr>
            </w:rPrChange>
          </w:rPr>
          <w:t>.”</w:t>
        </w:r>
      </w:ins>
    </w:p>
    <w:p w14:paraId="57CEA5F4" w14:textId="1E3E328D" w:rsidR="00A33784" w:rsidRPr="00B1216F" w:rsidRDefault="00115D13" w:rsidP="00196BAE">
      <w:pPr>
        <w:rPr>
          <w:ins w:id="3165" w:author="Cillian.McHugh" w:date="2025-10-03T10:48:00Z" w16du:dateUtc="2025-10-03T09:48:00Z"/>
          <w:highlight w:val="yellow"/>
          <w:lang w:val="en-IE"/>
          <w:rPrChange w:id="3166" w:author="Cillian.McHugh" w:date="2025-10-15T16:07:00Z" w16du:dateUtc="2025-10-15T15:07:00Z">
            <w:rPr>
              <w:ins w:id="3167" w:author="Cillian.McHugh" w:date="2025-10-03T10:48:00Z" w16du:dateUtc="2025-10-03T09:48:00Z"/>
              <w:lang w:val="en-IE"/>
            </w:rPr>
          </w:rPrChange>
        </w:rPr>
      </w:pPr>
      <w:ins w:id="3168" w:author="Cillian.McHugh" w:date="2025-10-03T10:30:00Z" w16du:dateUtc="2025-10-03T09:30:00Z">
        <w:r w:rsidRPr="00B1216F">
          <w:rPr>
            <w:highlight w:val="yellow"/>
            <w:lang w:val="en-IE"/>
            <w:rPrChange w:id="3169" w:author="Cillian.McHugh" w:date="2025-10-15T16:07:00Z" w16du:dateUtc="2025-10-15T15:07:00Z">
              <w:rPr>
                <w:lang w:val="en-IE"/>
              </w:rPr>
            </w:rPrChange>
          </w:rPr>
          <w:t>As</w:t>
        </w:r>
      </w:ins>
      <w:ins w:id="3170" w:author="Cillian.McHugh" w:date="2025-10-03T10:41:00Z" w16du:dateUtc="2025-10-03T09:41:00Z">
        <w:r w:rsidR="00196BAE" w:rsidRPr="00B1216F">
          <w:rPr>
            <w:highlight w:val="yellow"/>
            <w:lang w:val="en-IE"/>
            <w:rPrChange w:id="3171" w:author="Cillian.McHugh" w:date="2025-10-15T16:07:00Z" w16du:dateUtc="2025-10-15T15:07:00Z">
              <w:rPr>
                <w:lang w:val="en-IE"/>
              </w:rPr>
            </w:rPrChange>
          </w:rPr>
          <w:t xml:space="preserve"> participants</w:t>
        </w:r>
      </w:ins>
      <w:ins w:id="3172" w:author="Cillian.McHugh" w:date="2025-10-03T10:30:00Z" w16du:dateUtc="2025-10-03T09:30:00Z">
        <w:r w:rsidRPr="00B1216F">
          <w:rPr>
            <w:highlight w:val="yellow"/>
            <w:lang w:val="en-IE"/>
            <w:rPrChange w:id="3173" w:author="Cillian.McHugh" w:date="2025-10-15T16:07:00Z" w16du:dateUtc="2025-10-15T15:07:00Z">
              <w:rPr>
                <w:lang w:val="en-IE"/>
              </w:rPr>
            </w:rPrChange>
          </w:rPr>
          <w:t xml:space="preserve"> progress</w:t>
        </w:r>
      </w:ins>
      <w:ins w:id="3174" w:author="Cillian.McHugh" w:date="2025-10-03T10:58:00Z" w16du:dateUtc="2025-10-03T09:58:00Z">
        <w:r w:rsidR="006144FA" w:rsidRPr="00B1216F">
          <w:rPr>
            <w:highlight w:val="yellow"/>
            <w:lang w:val="en-IE"/>
            <w:rPrChange w:id="3175" w:author="Cillian.McHugh" w:date="2025-10-15T16:07:00Z" w16du:dateUtc="2025-10-15T15:07:00Z">
              <w:rPr>
                <w:lang w:val="en-IE"/>
              </w:rPr>
            </w:rPrChange>
          </w:rPr>
          <w:t>,</w:t>
        </w:r>
      </w:ins>
      <w:ins w:id="3176" w:author="Cillian.McHugh" w:date="2025-10-03T10:30:00Z" w16du:dateUtc="2025-10-03T09:30:00Z">
        <w:r w:rsidRPr="00B1216F">
          <w:rPr>
            <w:highlight w:val="yellow"/>
            <w:lang w:val="en-IE"/>
            <w:rPrChange w:id="3177" w:author="Cillian.McHugh" w:date="2025-10-15T16:07:00Z" w16du:dateUtc="2025-10-15T15:07:00Z">
              <w:rPr>
                <w:lang w:val="en-IE"/>
              </w:rPr>
            </w:rPrChange>
          </w:rPr>
          <w:t xml:space="preserve"> they will be </w:t>
        </w:r>
      </w:ins>
      <w:ins w:id="3178" w:author="Cillian.McHugh" w:date="2025-10-02T11:51:00Z" w16du:dateUtc="2025-10-02T10:51:00Z">
        <w:r w:rsidR="006E40D5" w:rsidRPr="00B1216F">
          <w:rPr>
            <w:highlight w:val="yellow"/>
            <w:lang w:val="en-IE"/>
            <w:rPrChange w:id="3179" w:author="Cillian.McHugh" w:date="2025-10-15T16:07:00Z" w16du:dateUtc="2025-10-15T15:07:00Z">
              <w:rPr>
                <w:lang w:val="en-IE"/>
              </w:rPr>
            </w:rPrChange>
          </w:rPr>
          <w:t xml:space="preserve">prompted </w:t>
        </w:r>
      </w:ins>
      <w:ins w:id="3180" w:author="Cillian.McHugh" w:date="2025-10-02T11:55:00Z" w16du:dateUtc="2025-10-02T10:55:00Z">
        <w:r w:rsidR="006E40D5" w:rsidRPr="00B1216F">
          <w:rPr>
            <w:highlight w:val="yellow"/>
            <w:lang w:val="en-IE"/>
            <w:rPrChange w:id="3181" w:author="Cillian.McHugh" w:date="2025-10-15T16:07:00Z" w16du:dateUtc="2025-10-15T15:07:00Z">
              <w:rPr>
                <w:lang w:val="en-IE"/>
              </w:rPr>
            </w:rPrChange>
          </w:rPr>
          <w:t>with their</w:t>
        </w:r>
      </w:ins>
      <w:ins w:id="3182" w:author="Cillian.McHugh" w:date="2025-10-02T12:29:00Z" w16du:dateUtc="2025-10-02T11:29:00Z">
        <w:r w:rsidR="007833C1" w:rsidRPr="00B1216F">
          <w:rPr>
            <w:highlight w:val="yellow"/>
            <w:lang w:val="en-IE"/>
            <w:rPrChange w:id="3183" w:author="Cillian.McHugh" w:date="2025-10-15T16:07:00Z" w16du:dateUtc="2025-10-15T15:07:00Z">
              <w:rPr>
                <w:lang w:val="en-IE"/>
              </w:rPr>
            </w:rPrChange>
          </w:rPr>
          <w:t xml:space="preserve"> </w:t>
        </w:r>
      </w:ins>
      <w:ins w:id="3184" w:author="Cillian.McHugh" w:date="2025-10-03T10:30:00Z" w16du:dateUtc="2025-10-03T09:30:00Z">
        <w:r w:rsidRPr="00B1216F">
          <w:rPr>
            <w:highlight w:val="yellow"/>
            <w:lang w:val="en-IE"/>
            <w:rPrChange w:id="3185" w:author="Cillian.McHugh" w:date="2025-10-15T16:07:00Z" w16du:dateUtc="2025-10-15T15:07:00Z">
              <w:rPr>
                <w:lang w:val="en-IE"/>
              </w:rPr>
            </w:rPrChange>
          </w:rPr>
          <w:t xml:space="preserve">previous </w:t>
        </w:r>
      </w:ins>
      <w:ins w:id="3186" w:author="Cillian.McHugh" w:date="2025-10-02T12:29:00Z" w16du:dateUtc="2025-10-02T11:29:00Z">
        <w:r w:rsidR="007833C1" w:rsidRPr="00B1216F">
          <w:rPr>
            <w:highlight w:val="yellow"/>
            <w:lang w:val="en-IE"/>
            <w:rPrChange w:id="3187" w:author="Cillian.McHugh" w:date="2025-10-15T16:07:00Z" w16du:dateUtc="2025-10-15T15:07:00Z">
              <w:rPr>
                <w:lang w:val="en-IE"/>
              </w:rPr>
            </w:rPrChange>
          </w:rPr>
          <w:t>response</w:t>
        </w:r>
      </w:ins>
      <w:ins w:id="3188" w:author="Cillian.McHugh" w:date="2025-10-02T11:55:00Z" w16du:dateUtc="2025-10-02T10:55:00Z">
        <w:r w:rsidR="006E40D5" w:rsidRPr="00B1216F">
          <w:rPr>
            <w:highlight w:val="yellow"/>
            <w:lang w:val="en-IE"/>
            <w:rPrChange w:id="3189" w:author="Cillian.McHugh" w:date="2025-10-15T16:07:00Z" w16du:dateUtc="2025-10-15T15:07:00Z">
              <w:rPr>
                <w:lang w:val="en-IE"/>
              </w:rPr>
            </w:rPrChange>
          </w:rPr>
          <w:t xml:space="preserve"> </w:t>
        </w:r>
      </w:ins>
      <w:ins w:id="3190" w:author="Cillian.McHugh" w:date="2025-10-03T10:31:00Z" w16du:dateUtc="2025-10-03T09:31:00Z">
        <w:r w:rsidRPr="00B1216F">
          <w:rPr>
            <w:highlight w:val="yellow"/>
            <w:lang w:val="en-IE"/>
            <w:rPrChange w:id="3191" w:author="Cillian.McHugh" w:date="2025-10-15T16:07:00Z" w16du:dateUtc="2025-10-15T15:07:00Z">
              <w:rPr>
                <w:lang w:val="en-IE"/>
              </w:rPr>
            </w:rPrChange>
          </w:rPr>
          <w:t xml:space="preserve">and </w:t>
        </w:r>
      </w:ins>
      <w:ins w:id="3192" w:author="Cillian.McHugh" w:date="2025-10-02T11:56:00Z" w16du:dateUtc="2025-10-02T10:56:00Z">
        <w:r w:rsidR="006E40D5" w:rsidRPr="00B1216F">
          <w:rPr>
            <w:highlight w:val="yellow"/>
            <w:lang w:val="en-IE"/>
            <w:rPrChange w:id="3193" w:author="Cillian.McHugh" w:date="2025-10-15T16:07:00Z" w16du:dateUtc="2025-10-15T15:07:00Z">
              <w:rPr>
                <w:lang w:val="en-IE"/>
              </w:rPr>
            </w:rPrChange>
          </w:rPr>
          <w:t xml:space="preserve">asked how they would achieve </w:t>
        </w:r>
        <w:proofErr w:type="gramStart"/>
        <w:r w:rsidR="006E40D5" w:rsidRPr="00B1216F">
          <w:rPr>
            <w:highlight w:val="yellow"/>
            <w:lang w:val="en-IE"/>
            <w:rPrChange w:id="3194" w:author="Cillian.McHugh" w:date="2025-10-15T16:07:00Z" w16du:dateUtc="2025-10-15T15:07:00Z">
              <w:rPr>
                <w:lang w:val="en-IE"/>
              </w:rPr>
            </w:rPrChange>
          </w:rPr>
          <w:t>this;</w:t>
        </w:r>
        <w:proofErr w:type="gramEnd"/>
        <w:r w:rsidR="006E40D5" w:rsidRPr="00B1216F">
          <w:rPr>
            <w:highlight w:val="yellow"/>
            <w:lang w:val="en-IE"/>
            <w:rPrChange w:id="3195" w:author="Cillian.McHugh" w:date="2025-10-15T16:07:00Z" w16du:dateUtc="2025-10-15T15:07:00Z">
              <w:rPr>
                <w:lang w:val="en-IE"/>
              </w:rPr>
            </w:rPrChange>
          </w:rPr>
          <w:t xml:space="preserve"> e.g., if </w:t>
        </w:r>
        <w:r w:rsidR="00A53C39" w:rsidRPr="00B1216F">
          <w:rPr>
            <w:highlight w:val="yellow"/>
            <w:lang w:val="en-IE"/>
            <w:rPrChange w:id="3196" w:author="Cillian.McHugh" w:date="2025-10-15T16:07:00Z" w16du:dateUtc="2025-10-15T15:07:00Z">
              <w:rPr>
                <w:lang w:val="en-IE"/>
              </w:rPr>
            </w:rPrChange>
          </w:rPr>
          <w:t>th</w:t>
        </w:r>
      </w:ins>
      <w:ins w:id="3197" w:author="Cillian.McHugh" w:date="2025-10-02T11:57:00Z" w16du:dateUtc="2025-10-02T10:57:00Z">
        <w:r w:rsidR="00A53C39" w:rsidRPr="00B1216F">
          <w:rPr>
            <w:highlight w:val="yellow"/>
            <w:lang w:val="en-IE"/>
            <w:rPrChange w:id="3198" w:author="Cillian.McHugh" w:date="2025-10-15T16:07:00Z" w16du:dateUtc="2025-10-15T15:07:00Z">
              <w:rPr>
                <w:lang w:val="en-IE"/>
              </w:rPr>
            </w:rPrChange>
          </w:rPr>
          <w:t xml:space="preserve">eir response in the first box was “Go exercise”, the prompt would read “You entered </w:t>
        </w:r>
      </w:ins>
      <w:ins w:id="3199" w:author="Cillian.McHugh" w:date="2025-10-02T11:58:00Z" w16du:dateUtc="2025-10-02T10:58:00Z">
        <w:r w:rsidR="00A53C39" w:rsidRPr="00B1216F">
          <w:rPr>
            <w:highlight w:val="yellow"/>
            <w:lang w:val="en-IE"/>
            <w:rPrChange w:id="3200" w:author="Cillian.McHugh" w:date="2025-10-15T16:07:00Z" w16du:dateUtc="2025-10-15T15:07:00Z">
              <w:rPr>
                <w:lang w:val="en-IE"/>
              </w:rPr>
            </w:rPrChange>
          </w:rPr>
          <w:t xml:space="preserve">‘Go exercise’. </w:t>
        </w:r>
      </w:ins>
      <w:ins w:id="3201" w:author="Cillian.McHugh" w:date="2025-10-02T12:02:00Z" w16du:dateUtc="2025-10-02T11:02:00Z">
        <w:r w:rsidR="00A53C39" w:rsidRPr="00B1216F">
          <w:rPr>
            <w:highlight w:val="yellow"/>
            <w:lang w:val="en-IE"/>
            <w:rPrChange w:id="3202" w:author="Cillian.McHugh" w:date="2025-10-15T16:07:00Z" w16du:dateUtc="2025-10-15T15:07:00Z">
              <w:rPr>
                <w:lang w:val="en-IE"/>
              </w:rPr>
            </w:rPrChange>
          </w:rPr>
          <w:t>How would you ‘Go exercise</w:t>
        </w:r>
      </w:ins>
      <w:ins w:id="3203" w:author="Cillian.McHugh" w:date="2025-10-02T12:03:00Z" w16du:dateUtc="2025-10-02T11:03:00Z">
        <w:r w:rsidR="00A53C39" w:rsidRPr="00B1216F">
          <w:rPr>
            <w:highlight w:val="yellow"/>
            <w:lang w:val="en-IE"/>
            <w:rPrChange w:id="3204" w:author="Cillian.McHugh" w:date="2025-10-15T16:07:00Z" w16du:dateUtc="2025-10-15T15:07:00Z">
              <w:rPr>
                <w:lang w:val="en-IE"/>
              </w:rPr>
            </w:rPrChange>
          </w:rPr>
          <w:t>’?”</w:t>
        </w:r>
      </w:ins>
      <w:ins w:id="3205" w:author="Cillian.McHugh" w:date="2025-10-02T12:30:00Z" w16du:dateUtc="2025-10-02T11:30:00Z">
        <w:r w:rsidR="007833C1" w:rsidRPr="00B1216F">
          <w:rPr>
            <w:highlight w:val="yellow"/>
            <w:lang w:val="en-IE"/>
            <w:rPrChange w:id="3206" w:author="Cillian.McHugh" w:date="2025-10-15T16:07:00Z" w16du:dateUtc="2025-10-15T15:07:00Z">
              <w:rPr>
                <w:lang w:val="en-IE"/>
              </w:rPr>
            </w:rPrChange>
          </w:rPr>
          <w:t xml:space="preserve">. This process </w:t>
        </w:r>
      </w:ins>
      <w:ins w:id="3207" w:author="Cillian.McHugh" w:date="2025-10-03T10:41:00Z" w16du:dateUtc="2025-10-03T09:41:00Z">
        <w:r w:rsidR="00196BAE" w:rsidRPr="00B1216F">
          <w:rPr>
            <w:highlight w:val="yellow"/>
            <w:lang w:val="en-IE"/>
            <w:rPrChange w:id="3208" w:author="Cillian.McHugh" w:date="2025-10-15T16:07:00Z" w16du:dateUtc="2025-10-15T15:07:00Z">
              <w:rPr>
                <w:lang w:val="en-IE"/>
              </w:rPr>
            </w:rPrChange>
          </w:rPr>
          <w:t>will repeat until all boxes are completed.</w:t>
        </w:r>
      </w:ins>
    </w:p>
    <w:p w14:paraId="2727CE6C" w14:textId="77777777" w:rsidR="006144FA" w:rsidRPr="00B1216F" w:rsidRDefault="00A651D4" w:rsidP="00A651D4">
      <w:pPr>
        <w:rPr>
          <w:ins w:id="3209" w:author="Cillian.McHugh" w:date="2025-10-03T10:58:00Z" w16du:dateUtc="2025-10-03T09:58:00Z"/>
          <w:highlight w:val="yellow"/>
          <w:lang w:val="en-IE"/>
          <w:rPrChange w:id="3210" w:author="Cillian.McHugh" w:date="2025-10-15T16:07:00Z" w16du:dateUtc="2025-10-15T15:07:00Z">
            <w:rPr>
              <w:ins w:id="3211" w:author="Cillian.McHugh" w:date="2025-10-03T10:58:00Z" w16du:dateUtc="2025-10-03T09:58:00Z"/>
              <w:lang w:val="en-IE"/>
            </w:rPr>
          </w:rPrChange>
        </w:rPr>
      </w:pPr>
      <w:ins w:id="3212" w:author="Cillian.McHugh" w:date="2025-10-03T10:48:00Z" w16du:dateUtc="2025-10-03T09:48:00Z">
        <w:r w:rsidRPr="00B1216F">
          <w:rPr>
            <w:highlight w:val="yellow"/>
            <w:lang w:val="en-IE"/>
            <w:rPrChange w:id="3213" w:author="Cillian.McHugh" w:date="2025-10-15T16:07:00Z" w16du:dateUtc="2025-10-15T15:07:00Z">
              <w:rPr>
                <w:lang w:val="en-IE"/>
              </w:rPr>
            </w:rPrChange>
          </w:rPr>
          <w:lastRenderedPageBreak/>
          <w:t>In the abstract (higher level construal) condition participants will read a similar preamble</w:t>
        </w:r>
      </w:ins>
      <w:ins w:id="3214" w:author="Cillian.McHugh" w:date="2025-10-03T10:49:00Z" w16du:dateUtc="2025-10-03T09:49:00Z">
        <w:r w:rsidRPr="00B1216F">
          <w:rPr>
            <w:highlight w:val="yellow"/>
            <w:lang w:val="en-IE"/>
            <w:rPrChange w:id="3215" w:author="Cillian.McHugh" w:date="2025-10-15T16:07:00Z" w16du:dateUtc="2025-10-15T15:07:00Z">
              <w:rPr>
                <w:lang w:val="en-IE"/>
              </w:rPr>
            </w:rPrChange>
          </w:rPr>
          <w:t xml:space="preserve"> </w:t>
        </w:r>
      </w:ins>
      <w:ins w:id="3216" w:author="Cillian.McHugh" w:date="2025-10-03T10:51:00Z" w16du:dateUtc="2025-10-03T09:51:00Z">
        <w:r w:rsidRPr="00B1216F">
          <w:rPr>
            <w:highlight w:val="yellow"/>
            <w:lang w:val="en-IE"/>
            <w:rPrChange w:id="3217" w:author="Cillian.McHugh" w:date="2025-10-15T16:07:00Z" w16du:dateUtc="2025-10-15T15:07:00Z">
              <w:rPr>
                <w:lang w:val="en-IE"/>
              </w:rPr>
            </w:rPrChange>
          </w:rPr>
          <w:t>describing how a person could consider the reasons why they do things (again wi</w:t>
        </w:r>
      </w:ins>
      <w:ins w:id="3218" w:author="Cillian.McHugh" w:date="2025-10-03T10:52:00Z" w16du:dateUtc="2025-10-03T09:52:00Z">
        <w:r w:rsidRPr="00B1216F">
          <w:rPr>
            <w:highlight w:val="yellow"/>
            <w:lang w:val="en-IE"/>
            <w:rPrChange w:id="3219" w:author="Cillian.McHugh" w:date="2025-10-15T16:07:00Z" w16du:dateUtc="2025-10-15T15:07:00Z">
              <w:rPr>
                <w:lang w:val="en-IE"/>
              </w:rPr>
            </w:rPrChange>
          </w:rPr>
          <w:t>th some examples, see Supplementary materials for full text). The final sentence will read “For this thought exercise, please co</w:t>
        </w:r>
      </w:ins>
      <w:ins w:id="3220" w:author="Cillian.McHugh" w:date="2025-10-03T10:53:00Z" w16du:dateUtc="2025-10-03T09:53:00Z">
        <w:r w:rsidRPr="00B1216F">
          <w:rPr>
            <w:highlight w:val="yellow"/>
            <w:lang w:val="en-IE"/>
            <w:rPrChange w:id="3221" w:author="Cillian.McHugh" w:date="2025-10-15T16:07:00Z" w16du:dateUtc="2025-10-15T15:07:00Z">
              <w:rPr>
                <w:lang w:val="en-IE"/>
              </w:rPr>
            </w:rPrChange>
          </w:rPr>
          <w:t>n</w:t>
        </w:r>
      </w:ins>
      <w:ins w:id="3222" w:author="Cillian.McHugh" w:date="2025-10-03T10:52:00Z" w16du:dateUtc="2025-10-03T09:52:00Z">
        <w:r w:rsidRPr="00B1216F">
          <w:rPr>
            <w:highlight w:val="yellow"/>
            <w:lang w:val="en-IE"/>
            <w:rPrChange w:id="3223" w:author="Cillian.McHugh" w:date="2025-10-15T16:07:00Z" w16du:dateUtc="2025-10-15T15:07:00Z">
              <w:rPr>
                <w:lang w:val="en-IE"/>
              </w:rPr>
            </w:rPrChange>
          </w:rPr>
          <w:t>sider the following activity</w:t>
        </w:r>
      </w:ins>
      <w:ins w:id="3224" w:author="Cillian.McHugh" w:date="2025-10-03T10:53:00Z" w16du:dateUtc="2025-10-03T09:53:00Z">
        <w:r w:rsidRPr="00B1216F">
          <w:rPr>
            <w:highlight w:val="yellow"/>
            <w:lang w:val="en-IE"/>
            <w:rPrChange w:id="3225" w:author="Cillian.McHugh" w:date="2025-10-15T16:07:00Z" w16du:dateUtc="2025-10-15T15:07:00Z">
              <w:rPr>
                <w:lang w:val="en-IE"/>
              </w:rPr>
            </w:rPrChange>
          </w:rPr>
          <w:t xml:space="preserve">: ‘improving and maintaining one’s physical health’”. Participants will then be asked to “Please list three ways in which improving and maintaining </w:t>
        </w:r>
      </w:ins>
      <w:ins w:id="3226" w:author="Cillian.McHugh" w:date="2025-10-03T10:54:00Z" w16du:dateUtc="2025-10-03T09:54:00Z">
        <w:r w:rsidRPr="00B1216F">
          <w:rPr>
            <w:highlight w:val="yellow"/>
            <w:lang w:val="en-IE"/>
            <w:rPrChange w:id="3227" w:author="Cillian.McHugh" w:date="2025-10-15T16:07:00Z" w16du:dateUtc="2025-10-15T15:07:00Z">
              <w:rPr>
                <w:lang w:val="en-IE"/>
              </w:rPr>
            </w:rPrChange>
          </w:rPr>
          <w:t>your physical health could help you meet important life goals”</w:t>
        </w:r>
      </w:ins>
      <w:ins w:id="3228" w:author="Cillian.McHugh" w:date="2025-10-03T10:55:00Z" w16du:dateUtc="2025-10-03T09:55:00Z">
        <w:r w:rsidRPr="00B1216F">
          <w:rPr>
            <w:highlight w:val="yellow"/>
            <w:lang w:val="en-IE"/>
            <w:rPrChange w:id="3229" w:author="Cillian.McHugh" w:date="2025-10-15T16:07:00Z" w16du:dateUtc="2025-10-15T15:07:00Z">
              <w:rPr>
                <w:lang w:val="en-IE"/>
              </w:rPr>
            </w:rPrChange>
          </w:rPr>
          <w:t>, with three empty text poxes for participant responses. Under each box participants will be asked to rate “How much will improving and maintaining your health help you meet this important goal?”</w:t>
        </w:r>
      </w:ins>
      <w:ins w:id="3230" w:author="Cillian.McHugh" w:date="2025-10-03T10:56:00Z" w16du:dateUtc="2025-10-03T09:56:00Z">
        <w:r w:rsidRPr="00B1216F">
          <w:rPr>
            <w:highlight w:val="yellow"/>
            <w:lang w:val="en-IE"/>
            <w:rPrChange w:id="3231" w:author="Cillian.McHugh" w:date="2025-10-15T16:07:00Z" w16du:dateUtc="2025-10-15T15:07:00Z">
              <w:rPr>
                <w:lang w:val="en-IE"/>
              </w:rPr>
            </w:rPrChange>
          </w:rPr>
          <w:t xml:space="preserve"> on a 5-point Likert scale (1 = </w:t>
        </w:r>
        <w:r w:rsidRPr="00B1216F">
          <w:rPr>
            <w:i/>
            <w:iCs/>
            <w:highlight w:val="yellow"/>
            <w:lang w:val="en-IE"/>
            <w:rPrChange w:id="3232" w:author="Cillian.McHugh" w:date="2025-10-15T16:07:00Z" w16du:dateUtc="2025-10-15T15:07:00Z">
              <w:rPr>
                <w:i/>
                <w:iCs/>
                <w:lang w:val="en-IE"/>
              </w:rPr>
            </w:rPrChange>
          </w:rPr>
          <w:t>a little,</w:t>
        </w:r>
        <w:r w:rsidRPr="00B1216F">
          <w:rPr>
            <w:highlight w:val="yellow"/>
            <w:lang w:val="en-IE"/>
            <w:rPrChange w:id="3233" w:author="Cillian.McHugh" w:date="2025-10-15T16:07:00Z" w16du:dateUtc="2025-10-15T15:07:00Z">
              <w:rPr>
                <w:lang w:val="en-IE"/>
              </w:rPr>
            </w:rPrChange>
          </w:rPr>
          <w:t xml:space="preserve"> 5 = </w:t>
        </w:r>
        <w:r w:rsidRPr="00B1216F">
          <w:rPr>
            <w:i/>
            <w:iCs/>
            <w:highlight w:val="yellow"/>
            <w:lang w:val="en-IE"/>
            <w:rPrChange w:id="3234" w:author="Cillian.McHugh" w:date="2025-10-15T16:07:00Z" w16du:dateUtc="2025-10-15T15:07:00Z">
              <w:rPr>
                <w:i/>
                <w:iCs/>
                <w:lang w:val="en-IE"/>
              </w:rPr>
            </w:rPrChange>
          </w:rPr>
          <w:t>very, very much</w:t>
        </w:r>
        <w:r w:rsidRPr="00B1216F">
          <w:rPr>
            <w:highlight w:val="yellow"/>
            <w:lang w:val="en-IE"/>
            <w:rPrChange w:id="3235" w:author="Cillian.McHugh" w:date="2025-10-15T16:07:00Z" w16du:dateUtc="2025-10-15T15:07:00Z">
              <w:rPr>
                <w:lang w:val="en-IE"/>
              </w:rPr>
            </w:rPrChange>
          </w:rPr>
          <w:t>). On the next page, participants will be presented with a series of five vertically aligned bo</w:t>
        </w:r>
      </w:ins>
      <w:ins w:id="3236" w:author="Cillian.McHugh" w:date="2025-10-03T10:57:00Z" w16du:dateUtc="2025-10-03T09:57:00Z">
        <w:r w:rsidRPr="00B1216F">
          <w:rPr>
            <w:highlight w:val="yellow"/>
            <w:lang w:val="en-IE"/>
            <w:rPrChange w:id="3237" w:author="Cillian.McHugh" w:date="2025-10-15T16:07:00Z" w16du:dateUtc="2025-10-15T15:07:00Z">
              <w:rPr>
                <w:lang w:val="en-IE"/>
              </w:rPr>
            </w:rPrChange>
          </w:rPr>
          <w:t>xes connected with upward arrows labelled “Why?”, and the following instructions:</w:t>
        </w:r>
      </w:ins>
    </w:p>
    <w:p w14:paraId="5CBD5486" w14:textId="3908F18F" w:rsidR="00A651D4" w:rsidRPr="00B1216F" w:rsidRDefault="00A651D4" w:rsidP="006144FA">
      <w:pPr>
        <w:ind w:left="720" w:firstLine="0"/>
        <w:rPr>
          <w:ins w:id="3238" w:author="Cillian.McHugh" w:date="2025-10-03T10:58:00Z" w16du:dateUtc="2025-10-03T09:58:00Z"/>
          <w:highlight w:val="yellow"/>
          <w:lang w:val="en-IE"/>
          <w:rPrChange w:id="3239" w:author="Cillian.McHugh" w:date="2025-10-15T16:07:00Z" w16du:dateUtc="2025-10-15T15:07:00Z">
            <w:rPr>
              <w:ins w:id="3240" w:author="Cillian.McHugh" w:date="2025-10-03T10:58:00Z" w16du:dateUtc="2025-10-03T09:58:00Z"/>
              <w:lang w:val="en-IE"/>
            </w:rPr>
          </w:rPrChange>
        </w:rPr>
      </w:pPr>
      <w:ins w:id="3241" w:author="Cillian.McHugh" w:date="2025-10-03T10:57:00Z" w16du:dateUtc="2025-10-03T09:57:00Z">
        <w:r w:rsidRPr="00B1216F">
          <w:rPr>
            <w:highlight w:val="yellow"/>
            <w:lang w:val="en-IE"/>
            <w:rPrChange w:id="3242" w:author="Cillian.McHugh" w:date="2025-10-15T16:07:00Z" w16du:dateUtc="2025-10-15T15:07:00Z">
              <w:rPr>
                <w:lang w:val="en-IE"/>
              </w:rPr>
            </w:rPrChange>
          </w:rPr>
          <w:t xml:space="preserve">“Starting with the goal outlined in the bottom box, please identify why you might want to achieve this and enter your answer into the second box. Next, think about the response you just provided and identify why you might want </w:t>
        </w:r>
        <w:proofErr w:type="gramStart"/>
        <w:r w:rsidRPr="00B1216F">
          <w:rPr>
            <w:highlight w:val="yellow"/>
            <w:lang w:val="en-IE"/>
            <w:rPrChange w:id="3243" w:author="Cillian.McHugh" w:date="2025-10-15T16:07:00Z" w16du:dateUtc="2025-10-15T15:07:00Z">
              <w:rPr>
                <w:lang w:val="en-IE"/>
              </w:rPr>
            </w:rPrChange>
          </w:rPr>
          <w:t>achieve</w:t>
        </w:r>
        <w:proofErr w:type="gramEnd"/>
        <w:r w:rsidRPr="00B1216F">
          <w:rPr>
            <w:highlight w:val="yellow"/>
            <w:lang w:val="en-IE"/>
            <w:rPrChange w:id="3244" w:author="Cillian.McHugh" w:date="2025-10-15T16:07:00Z" w16du:dateUtc="2025-10-15T15:07:00Z">
              <w:rPr>
                <w:lang w:val="en-IE"/>
              </w:rPr>
            </w:rPrChange>
          </w:rPr>
          <w:t xml:space="preserve"> this; enter your answer in the next box. Work your way through the boxes until you have entered a response into all boxes. Your first response should identify why you might want to improve and maintain your health”</w:t>
        </w:r>
      </w:ins>
    </w:p>
    <w:p w14:paraId="36AC6756" w14:textId="5F98C5F8" w:rsidR="006144FA" w:rsidRPr="00B1216F" w:rsidRDefault="006144FA" w:rsidP="006144FA">
      <w:pPr>
        <w:rPr>
          <w:ins w:id="3245" w:author="Cillian.McHugh" w:date="2025-10-03T11:02:00Z" w16du:dateUtc="2025-10-03T10:02:00Z"/>
          <w:highlight w:val="yellow"/>
          <w:lang w:val="en-IE"/>
          <w:rPrChange w:id="3246" w:author="Cillian.McHugh" w:date="2025-10-15T16:07:00Z" w16du:dateUtc="2025-10-15T15:07:00Z">
            <w:rPr>
              <w:ins w:id="3247" w:author="Cillian.McHugh" w:date="2025-10-03T11:02:00Z" w16du:dateUtc="2025-10-03T10:02:00Z"/>
              <w:lang w:val="en-IE"/>
            </w:rPr>
          </w:rPrChange>
        </w:rPr>
      </w:pPr>
      <w:ins w:id="3248" w:author="Cillian.McHugh" w:date="2025-10-03T10:58:00Z" w16du:dateUtc="2025-10-03T09:58:00Z">
        <w:r w:rsidRPr="00B1216F">
          <w:rPr>
            <w:highlight w:val="yellow"/>
            <w:lang w:val="en-IE"/>
            <w:rPrChange w:id="3249" w:author="Cillian.McHugh" w:date="2025-10-15T16:07:00Z" w16du:dateUtc="2025-10-15T15:07:00Z">
              <w:rPr>
                <w:lang w:val="en-IE"/>
              </w:rPr>
            </w:rPrChange>
          </w:rPr>
          <w:t>As participants progress, they will be prom</w:t>
        </w:r>
      </w:ins>
      <w:ins w:id="3250" w:author="Cillian.McHugh" w:date="2025-10-03T10:59:00Z" w16du:dateUtc="2025-10-03T09:59:00Z">
        <w:r w:rsidRPr="00B1216F">
          <w:rPr>
            <w:highlight w:val="yellow"/>
            <w:lang w:val="en-IE"/>
            <w:rPrChange w:id="3251" w:author="Cillian.McHugh" w:date="2025-10-15T16:07:00Z" w16du:dateUtc="2025-10-15T15:07:00Z">
              <w:rPr>
                <w:lang w:val="en-IE"/>
              </w:rPr>
            </w:rPrChange>
          </w:rPr>
          <w:t xml:space="preserve">pted with their previous response and asked why they want to achieve this, e.g., if their response </w:t>
        </w:r>
      </w:ins>
      <w:ins w:id="3252" w:author="Cillian.McHugh" w:date="2025-10-03T11:00:00Z" w16du:dateUtc="2025-10-03T10:00:00Z">
        <w:r w:rsidRPr="00B1216F">
          <w:rPr>
            <w:highlight w:val="yellow"/>
            <w:lang w:val="en-IE"/>
            <w:rPrChange w:id="3253" w:author="Cillian.McHugh" w:date="2025-10-15T16:07:00Z" w16du:dateUtc="2025-10-15T15:07:00Z">
              <w:rPr>
                <w:lang w:val="en-IE"/>
              </w:rPr>
            </w:rPrChange>
          </w:rPr>
          <w:t xml:space="preserve">was “To do well in school” the prompt would read “You entered ‘to do well in school’. Why do you want to ‘do well in school’?”. </w:t>
        </w:r>
      </w:ins>
      <w:ins w:id="3254" w:author="Cillian.McHugh" w:date="2025-10-03T11:01:00Z" w16du:dateUtc="2025-10-03T10:01:00Z">
        <w:r w:rsidRPr="00B1216F">
          <w:rPr>
            <w:highlight w:val="yellow"/>
            <w:lang w:val="en-IE"/>
            <w:rPrChange w:id="3255" w:author="Cillian.McHugh" w:date="2025-10-15T16:07:00Z" w16du:dateUtc="2025-10-15T15:07:00Z">
              <w:rPr>
                <w:lang w:val="en-IE"/>
              </w:rPr>
            </w:rPrChange>
          </w:rPr>
          <w:t>This process will repeat until all boxes are completed</w:t>
        </w:r>
      </w:ins>
      <w:ins w:id="3256" w:author="Cillian.McHugh" w:date="2025-10-03T11:02:00Z" w16du:dateUtc="2025-10-03T10:02:00Z">
        <w:r w:rsidRPr="00B1216F">
          <w:rPr>
            <w:highlight w:val="yellow"/>
            <w:lang w:val="en-IE"/>
            <w:rPrChange w:id="3257" w:author="Cillian.McHugh" w:date="2025-10-15T16:07:00Z" w16du:dateUtc="2025-10-15T15:07:00Z">
              <w:rPr>
                <w:lang w:val="en-IE"/>
              </w:rPr>
            </w:rPrChange>
          </w:rPr>
          <w:t>.</w:t>
        </w:r>
      </w:ins>
    </w:p>
    <w:p w14:paraId="757613CC" w14:textId="100CDFD0" w:rsidR="006144FA" w:rsidRPr="00B1216F" w:rsidRDefault="006144FA" w:rsidP="006144FA">
      <w:pPr>
        <w:rPr>
          <w:ins w:id="3258" w:author="Cillian.McHugh" w:date="2025-10-03T11:02:00Z" w16du:dateUtc="2025-10-03T10:02:00Z"/>
          <w:highlight w:val="yellow"/>
          <w:lang w:val="en-IE"/>
          <w:rPrChange w:id="3259" w:author="Cillian.McHugh" w:date="2025-10-15T16:07:00Z" w16du:dateUtc="2025-10-15T15:07:00Z">
            <w:rPr>
              <w:ins w:id="3260" w:author="Cillian.McHugh" w:date="2025-10-03T11:02:00Z" w16du:dateUtc="2025-10-03T10:02:00Z"/>
              <w:lang w:val="en-IE"/>
            </w:rPr>
          </w:rPrChange>
        </w:rPr>
      </w:pPr>
      <w:ins w:id="3261" w:author="Cillian.McHugh" w:date="2025-10-03T11:02:00Z" w16du:dateUtc="2025-10-03T10:02:00Z">
        <w:r w:rsidRPr="00B1216F">
          <w:rPr>
            <w:highlight w:val="yellow"/>
            <w:lang w:val="en-IE"/>
            <w:rPrChange w:id="3262" w:author="Cillian.McHugh" w:date="2025-10-15T16:07:00Z" w16du:dateUtc="2025-10-15T15:07:00Z">
              <w:rPr>
                <w:lang w:val="en-IE"/>
              </w:rPr>
            </w:rPrChange>
          </w:rPr>
          <w:t xml:space="preserve">As </w:t>
        </w:r>
      </w:ins>
      <w:ins w:id="3263" w:author="Cillian.McHugh" w:date="2025-10-03T11:03:00Z" w16du:dateUtc="2025-10-03T10:03:00Z">
        <w:r w:rsidRPr="00B1216F">
          <w:rPr>
            <w:highlight w:val="yellow"/>
            <w:lang w:val="en-IE"/>
            <w:rPrChange w:id="3264" w:author="Cillian.McHugh" w:date="2025-10-15T16:07:00Z" w16du:dateUtc="2025-10-15T15:07:00Z">
              <w:rPr>
                <w:lang w:val="en-IE"/>
              </w:rPr>
            </w:rPrChange>
          </w:rPr>
          <w:t xml:space="preserve">a manipulation check, two judges who are </w:t>
        </w:r>
      </w:ins>
      <w:ins w:id="3265" w:author="Cillian.McHugh" w:date="2025-10-03T11:04:00Z" w16du:dateUtc="2025-10-03T10:04:00Z">
        <w:r w:rsidRPr="00B1216F">
          <w:rPr>
            <w:highlight w:val="yellow"/>
            <w:lang w:val="en-IE"/>
            <w:rPrChange w:id="3266" w:author="Cillian.McHugh" w:date="2025-10-15T16:07:00Z" w16du:dateUtc="2025-10-15T15:07:00Z">
              <w:rPr>
                <w:lang w:val="en-IE"/>
              </w:rPr>
            </w:rPrChange>
          </w:rPr>
          <w:t>unaware of the condition</w:t>
        </w:r>
      </w:ins>
      <w:ins w:id="3267" w:author="Cillian.McHugh" w:date="2025-10-03T11:05:00Z" w16du:dateUtc="2025-10-03T10:05:00Z">
        <w:r w:rsidRPr="00B1216F">
          <w:rPr>
            <w:highlight w:val="yellow"/>
            <w:lang w:val="en-IE"/>
            <w:rPrChange w:id="3268" w:author="Cillian.McHugh" w:date="2025-10-15T16:07:00Z" w16du:dateUtc="2025-10-15T15:07:00Z">
              <w:rPr>
                <w:lang w:val="en-IE"/>
              </w:rPr>
            </w:rPrChange>
          </w:rPr>
          <w:t xml:space="preserve"> will rate the abstractness of responses to the </w:t>
        </w:r>
      </w:ins>
      <w:ins w:id="3269" w:author="Cillian.McHugh" w:date="2025-10-03T11:07:00Z" w16du:dateUtc="2025-10-03T10:07:00Z">
        <w:r w:rsidRPr="00B1216F">
          <w:rPr>
            <w:highlight w:val="yellow"/>
            <w:lang w:val="en-IE"/>
            <w:rPrChange w:id="3270" w:author="Cillian.McHugh" w:date="2025-10-15T16:07:00Z" w16du:dateUtc="2025-10-15T15:07:00Z">
              <w:rPr>
                <w:lang w:val="en-IE"/>
              </w:rPr>
            </w:rPrChange>
          </w:rPr>
          <w:t>second part of the how-and-why task.</w:t>
        </w:r>
      </w:ins>
      <w:ins w:id="3271" w:author="Cillian.McHugh" w:date="2025-10-03T11:08:00Z" w16du:dateUtc="2025-10-03T10:08:00Z">
        <w:r w:rsidRPr="00B1216F">
          <w:rPr>
            <w:highlight w:val="yellow"/>
            <w:lang w:val="en-IE"/>
            <w:rPrChange w:id="3272" w:author="Cillian.McHugh" w:date="2025-10-15T16:07:00Z" w16du:dateUtc="2025-10-15T15:07:00Z">
              <w:rPr>
                <w:lang w:val="en-IE"/>
              </w:rPr>
            </w:rPrChange>
          </w:rPr>
          <w:t xml:space="preserve"> </w:t>
        </w:r>
        <w:r w:rsidR="00794DB9" w:rsidRPr="00B1216F">
          <w:rPr>
            <w:highlight w:val="yellow"/>
            <w:lang w:val="en-IE"/>
            <w:rPrChange w:id="3273" w:author="Cillian.McHugh" w:date="2025-10-15T16:07:00Z" w16du:dateUtc="2025-10-15T15:07:00Z">
              <w:rPr>
                <w:lang w:val="en-IE"/>
              </w:rPr>
            </w:rPrChange>
          </w:rPr>
          <w:t xml:space="preserve">Any response that is </w:t>
        </w:r>
        <w:r w:rsidR="00794DB9" w:rsidRPr="00B1216F">
          <w:rPr>
            <w:highlight w:val="yellow"/>
            <w:lang w:val="en-IE"/>
            <w:rPrChange w:id="3274" w:author="Cillian.McHugh" w:date="2025-10-15T16:07:00Z" w16du:dateUtc="2025-10-15T15:07:00Z">
              <w:rPr>
                <w:lang w:val="en-IE"/>
              </w:rPr>
            </w:rPrChange>
          </w:rPr>
          <w:lastRenderedPageBreak/>
          <w:t>identified as a subordinate means to the original statement will be assigned a</w:t>
        </w:r>
      </w:ins>
      <w:ins w:id="3275" w:author="Cillian.McHugh" w:date="2025-10-03T11:09:00Z" w16du:dateUtc="2025-10-03T10:09:00Z">
        <w:r w:rsidR="00794DB9" w:rsidRPr="00B1216F">
          <w:rPr>
            <w:highlight w:val="yellow"/>
            <w:lang w:val="en-IE"/>
            <w:rPrChange w:id="3276" w:author="Cillian.McHugh" w:date="2025-10-15T16:07:00Z" w16du:dateUtc="2025-10-15T15:07:00Z">
              <w:rPr>
                <w:lang w:val="en-IE"/>
              </w:rPr>
            </w:rPrChange>
          </w:rPr>
          <w:t xml:space="preserve"> score of -1, while any response that is a superordinate end of the or</w:t>
        </w:r>
      </w:ins>
      <w:ins w:id="3277" w:author="Cillian.McHugh" w:date="2025-10-03T11:10:00Z" w16du:dateUtc="2025-10-03T10:10:00Z">
        <w:r w:rsidR="00794DB9" w:rsidRPr="00B1216F">
          <w:rPr>
            <w:highlight w:val="yellow"/>
            <w:lang w:val="en-IE"/>
            <w:rPrChange w:id="3278" w:author="Cillian.McHugh" w:date="2025-10-15T16:07:00Z" w16du:dateUtc="2025-10-15T15:07:00Z">
              <w:rPr>
                <w:lang w:val="en-IE"/>
              </w:rPr>
            </w:rPrChange>
          </w:rPr>
          <w:t>iginal statement will be assigned a score of +1 (responses not meeting ei</w:t>
        </w:r>
      </w:ins>
      <w:ins w:id="3279" w:author="Cillian.McHugh" w:date="2025-10-03T11:11:00Z" w16du:dateUtc="2025-10-03T10:11:00Z">
        <w:r w:rsidR="00794DB9" w:rsidRPr="00B1216F">
          <w:rPr>
            <w:highlight w:val="yellow"/>
            <w:lang w:val="en-IE"/>
            <w:rPrChange w:id="3280" w:author="Cillian.McHugh" w:date="2025-10-15T16:07:00Z" w16du:dateUtc="2025-10-15T15:07:00Z">
              <w:rPr>
                <w:lang w:val="en-IE"/>
              </w:rPr>
            </w:rPrChange>
          </w:rPr>
          <w:t xml:space="preserve">ther criterion will be assigned a score of 0). Ratings </w:t>
        </w:r>
      </w:ins>
      <w:ins w:id="3281" w:author="Cillian.McHugh" w:date="2025-10-03T11:13:00Z" w16du:dateUtc="2025-10-03T10:13:00Z">
        <w:r w:rsidR="00794DB9" w:rsidRPr="00B1216F">
          <w:rPr>
            <w:highlight w:val="yellow"/>
            <w:lang w:val="en-IE"/>
            <w:rPrChange w:id="3282" w:author="Cillian.McHugh" w:date="2025-10-15T16:07:00Z" w16du:dateUtc="2025-10-15T15:07:00Z">
              <w:rPr>
                <w:lang w:val="en-IE"/>
              </w:rPr>
            </w:rPrChange>
          </w:rPr>
          <w:t>for the four responses will be summed to create co</w:t>
        </w:r>
      </w:ins>
      <w:ins w:id="3283" w:author="Cillian.McHugh" w:date="2025-10-03T11:14:00Z" w16du:dateUtc="2025-10-03T10:14:00Z">
        <w:r w:rsidR="00794DB9" w:rsidRPr="00B1216F">
          <w:rPr>
            <w:highlight w:val="yellow"/>
            <w:lang w:val="en-IE"/>
            <w:rPrChange w:id="3284" w:author="Cillian.McHugh" w:date="2025-10-15T16:07:00Z" w16du:dateUtc="2025-10-15T15:07:00Z">
              <w:rPr>
                <w:lang w:val="en-IE"/>
              </w:rPr>
            </w:rPrChange>
          </w:rPr>
          <w:t xml:space="preserve">nstrual level index with a potential range of -4 to +4 where higher scores represent higher levels of construal </w:t>
        </w:r>
      </w:ins>
      <w:r w:rsidR="00794DB9" w:rsidRPr="00B1216F">
        <w:rPr>
          <w:highlight w:val="yellow"/>
          <w:lang w:val="en-IE"/>
          <w:rPrChange w:id="3285" w:author="Cillian.McHugh" w:date="2025-10-15T16:07:00Z" w16du:dateUtc="2025-10-15T15:07:00Z">
            <w:rPr>
              <w:lang w:val="en-IE"/>
            </w:rPr>
          </w:rPrChange>
        </w:rPr>
        <w:fldChar w:fldCharType="begin"/>
      </w:r>
      <w:r w:rsidR="00794DB9" w:rsidRPr="00B1216F">
        <w:rPr>
          <w:highlight w:val="yellow"/>
          <w:lang w:val="en-IE"/>
          <w:rPrChange w:id="3286" w:author="Cillian.McHugh" w:date="2025-10-15T16:07:00Z" w16du:dateUtc="2025-10-15T15:07:00Z">
            <w:rPr>
              <w:lang w:val="en-IE"/>
            </w:rPr>
          </w:rPrChange>
        </w:rPr>
        <w:instrText xml:space="preserve"> ADDIN ZOTERO_ITEM CSL_CITATION {"citationID":"Zus3wrJo","properties":{"formattedCitation":"(see Fujita et al., 2006)","plainCitation":"(see Fujita et al., 2006)","noteIndex":0},"citationItems":[{"id":14714,"uris":["http://zotero.org/users/1340199/items/N5RA55HM"],"itemData":{"id":14714,"type":"article-journal","abstract":"The authors propose that self-control involves making decisions and behaving in a manner consistent with high-level versus low-level construals of a situation. Activation of high-level construals (which capture global, superordinate, primary features of an event) should lead to greater self-control than activation of low-level construals (which capture local, subordinate, secondary features). In 6 experiments using 3 different techniques, the authors manipulated construal levels and assessed their effects on self-control and underlying psychological processes. High-level construals led to decreased preferences for immediate over delayed outcomes, greater physical endurance, stronger intentions to exert self-control, and less positive evaluations of temptations that undermine self-control. These results support a construal-level analysis of self-control.","container-title":"Journal of personality and social psychology","DOI":"10.1037/0022-3514.90.3.351","ISSN":"0022-3514","issue":"3","journalAbbreviation":"J Pers Soc Psychol","note":"849 citations (Crossref/DOI) [2025-08-19]\nPMID: 16594824\nPMCID: PMC3153425","page":"351-367","source":"PubMed Central","title":"Construal Levels and Self-Control","volume":"90","author":[{"family":"Fujita","given":"Kentaro"},{"family":"Trope","given":"Yaacov"},{"family":"Liberman","given":"Nira"},{"family":"Levin-Sagi","given":"Maya"}],"issued":{"date-parts":[["2006",3]]},"citation-key":"fujita_Construal_2006"},"prefix":"see"}],"schema":"https://github.com/citation-style-language/schema/raw/master/csl-citation.json"} </w:instrText>
      </w:r>
      <w:r w:rsidR="00794DB9" w:rsidRPr="00B1216F">
        <w:rPr>
          <w:highlight w:val="yellow"/>
          <w:lang w:val="en-IE"/>
          <w:rPrChange w:id="3287" w:author="Cillian.McHugh" w:date="2025-10-15T16:07:00Z" w16du:dateUtc="2025-10-15T15:07:00Z">
            <w:rPr>
              <w:lang w:val="en-IE"/>
            </w:rPr>
          </w:rPrChange>
        </w:rPr>
        <w:fldChar w:fldCharType="separate"/>
      </w:r>
      <w:r w:rsidR="00794DB9" w:rsidRPr="00B1216F">
        <w:rPr>
          <w:highlight w:val="yellow"/>
          <w:rPrChange w:id="3288" w:author="Cillian.McHugh" w:date="2025-10-15T16:07:00Z" w16du:dateUtc="2025-10-15T15:07:00Z">
            <w:rPr/>
          </w:rPrChange>
        </w:rPr>
        <w:t>(see Fujita et al., 2006)</w:t>
      </w:r>
      <w:r w:rsidR="00794DB9" w:rsidRPr="00B1216F">
        <w:rPr>
          <w:highlight w:val="yellow"/>
          <w:lang w:val="en-IE"/>
          <w:rPrChange w:id="3289" w:author="Cillian.McHugh" w:date="2025-10-15T16:07:00Z" w16du:dateUtc="2025-10-15T15:07:00Z">
            <w:rPr>
              <w:lang w:val="en-IE"/>
            </w:rPr>
          </w:rPrChange>
        </w:rPr>
        <w:fldChar w:fldCharType="end"/>
      </w:r>
      <w:ins w:id="3290" w:author="Cillian.McHugh" w:date="2025-10-03T11:15:00Z" w16du:dateUtc="2025-10-03T10:15:00Z">
        <w:r w:rsidR="00794DB9" w:rsidRPr="00B1216F">
          <w:rPr>
            <w:highlight w:val="yellow"/>
            <w:lang w:val="en-IE"/>
            <w:rPrChange w:id="3291" w:author="Cillian.McHugh" w:date="2025-10-15T16:07:00Z" w16du:dateUtc="2025-10-15T15:07:00Z">
              <w:rPr>
                <w:lang w:val="en-IE"/>
              </w:rPr>
            </w:rPrChange>
          </w:rPr>
          <w:t>.</w:t>
        </w:r>
      </w:ins>
    </w:p>
    <w:p w14:paraId="36B9F597" w14:textId="7638F3FB" w:rsidR="006144FA" w:rsidRPr="00B1216F" w:rsidRDefault="006144FA" w:rsidP="006144FA">
      <w:pPr>
        <w:rPr>
          <w:ins w:id="3292" w:author="Cillian.McHugh" w:date="2025-10-03T11:28:00Z" w16du:dateUtc="2025-10-03T10:28:00Z"/>
          <w:highlight w:val="yellow"/>
          <w:lang w:val="en-US"/>
          <w:rPrChange w:id="3293" w:author="Cillian.McHugh" w:date="2025-10-15T16:07:00Z" w16du:dateUtc="2025-10-15T15:07:00Z">
            <w:rPr>
              <w:ins w:id="3294" w:author="Cillian.McHugh" w:date="2025-10-03T11:28:00Z" w16du:dateUtc="2025-10-03T10:28:00Z"/>
              <w:lang w:val="en-US"/>
            </w:rPr>
          </w:rPrChange>
        </w:rPr>
      </w:pPr>
      <w:ins w:id="3295" w:author="Cillian.McHugh" w:date="2025-10-03T11:02:00Z" w16du:dateUtc="2025-10-03T10:02:00Z">
        <w:r w:rsidRPr="00B1216F">
          <w:rPr>
            <w:highlight w:val="yellow"/>
            <w:lang w:val="en-IE"/>
            <w:rPrChange w:id="3296" w:author="Cillian.McHugh" w:date="2025-10-15T16:07:00Z" w16du:dateUtc="2025-10-15T15:07:00Z">
              <w:rPr>
                <w:lang w:val="en-IE"/>
              </w:rPr>
            </w:rPrChange>
          </w:rPr>
          <w:t xml:space="preserve">The procedure for the dumbfounding task will be the same as in Study 1. We will present participants with four scenarios </w:t>
        </w:r>
      </w:ins>
      <w:ins w:id="3297" w:author="Cillian.McHugh" w:date="2025-10-03T11:16:00Z" w16du:dateUtc="2025-10-03T10:16:00Z">
        <w:r w:rsidR="00794DB9" w:rsidRPr="00B1216F">
          <w:rPr>
            <w:highlight w:val="yellow"/>
            <w:lang w:val="en-US"/>
            <w:rPrChange w:id="3298" w:author="Cillian.McHugh" w:date="2025-10-15T16:07:00Z" w16du:dateUtc="2025-10-15T15:07:00Z">
              <w:rPr>
                <w:lang w:val="en-US"/>
              </w:rPr>
            </w:rPrChange>
          </w:rPr>
          <w:t>(</w:t>
        </w:r>
        <w:r w:rsidR="00794DB9" w:rsidRPr="00B1216F">
          <w:rPr>
            <w:i/>
            <w:iCs/>
            <w:highlight w:val="yellow"/>
            <w:lang w:val="en-US"/>
            <w:rPrChange w:id="3299" w:author="Cillian.McHugh" w:date="2025-10-15T16:07:00Z" w16du:dateUtc="2025-10-15T15:07:00Z">
              <w:rPr>
                <w:i/>
                <w:iCs/>
                <w:lang w:val="en-US"/>
              </w:rPr>
            </w:rPrChange>
          </w:rPr>
          <w:t>Heinz</w:t>
        </w:r>
        <w:r w:rsidR="00794DB9" w:rsidRPr="00B1216F">
          <w:rPr>
            <w:highlight w:val="yellow"/>
            <w:lang w:val="en-US"/>
            <w:rPrChange w:id="3300" w:author="Cillian.McHugh" w:date="2025-10-15T16:07:00Z" w16du:dateUtc="2025-10-15T15:07:00Z">
              <w:rPr>
                <w:lang w:val="en-US"/>
              </w:rPr>
            </w:rPrChange>
          </w:rPr>
          <w:t xml:space="preserve">, </w:t>
        </w:r>
        <w:r w:rsidR="00794DB9" w:rsidRPr="00B1216F">
          <w:rPr>
            <w:i/>
            <w:iCs/>
            <w:highlight w:val="yellow"/>
            <w:lang w:val="en-US"/>
            <w:rPrChange w:id="3301" w:author="Cillian.McHugh" w:date="2025-10-15T16:07:00Z" w16du:dateUtc="2025-10-15T15:07:00Z">
              <w:rPr>
                <w:i/>
                <w:iCs/>
                <w:lang w:val="en-US"/>
              </w:rPr>
            </w:rPrChange>
          </w:rPr>
          <w:t>Trolley</w:t>
        </w:r>
        <w:r w:rsidR="00794DB9" w:rsidRPr="00B1216F">
          <w:rPr>
            <w:highlight w:val="yellow"/>
            <w:lang w:val="en-US"/>
            <w:rPrChange w:id="3302" w:author="Cillian.McHugh" w:date="2025-10-15T16:07:00Z" w16du:dateUtc="2025-10-15T15:07:00Z">
              <w:rPr>
                <w:lang w:val="en-US"/>
              </w:rPr>
            </w:rPrChange>
          </w:rPr>
          <w:t xml:space="preserve">, </w:t>
        </w:r>
        <w:r w:rsidR="00794DB9" w:rsidRPr="00B1216F">
          <w:rPr>
            <w:i/>
            <w:iCs/>
            <w:highlight w:val="yellow"/>
            <w:lang w:val="en-US"/>
            <w:rPrChange w:id="3303" w:author="Cillian.McHugh" w:date="2025-10-15T16:07:00Z" w16du:dateUtc="2025-10-15T15:07:00Z">
              <w:rPr>
                <w:i/>
                <w:iCs/>
                <w:lang w:val="en-US"/>
              </w:rPr>
            </w:rPrChange>
          </w:rPr>
          <w:t>Jennifer</w:t>
        </w:r>
        <w:r w:rsidR="00794DB9" w:rsidRPr="00B1216F">
          <w:rPr>
            <w:highlight w:val="yellow"/>
            <w:lang w:val="en-US"/>
            <w:rPrChange w:id="3304" w:author="Cillian.McHugh" w:date="2025-10-15T16:07:00Z" w16du:dateUtc="2025-10-15T15:07:00Z">
              <w:rPr>
                <w:lang w:val="en-US"/>
              </w:rPr>
            </w:rPrChange>
          </w:rPr>
          <w:t xml:space="preserve">, and </w:t>
        </w:r>
        <w:r w:rsidR="00794DB9" w:rsidRPr="00B1216F">
          <w:rPr>
            <w:i/>
            <w:iCs/>
            <w:highlight w:val="yellow"/>
            <w:lang w:val="en-US"/>
            <w:rPrChange w:id="3305" w:author="Cillian.McHugh" w:date="2025-10-15T16:07:00Z" w16du:dateUtc="2025-10-15T15:07:00Z">
              <w:rPr>
                <w:i/>
                <w:iCs/>
                <w:lang w:val="en-US"/>
              </w:rPr>
            </w:rPrChange>
          </w:rPr>
          <w:t>Julie and Mark</w:t>
        </w:r>
        <w:r w:rsidR="00794DB9" w:rsidRPr="00B1216F">
          <w:rPr>
            <w:highlight w:val="yellow"/>
            <w:lang w:val="en-US"/>
            <w:rPrChange w:id="3306" w:author="Cillian.McHugh" w:date="2025-10-15T16:07:00Z" w16du:dateUtc="2025-10-15T15:07:00Z">
              <w:rPr>
                <w:lang w:val="en-US"/>
              </w:rPr>
            </w:rPrChange>
          </w:rPr>
          <w:t xml:space="preserve">). After each scenario, participants will rate the behavior (1 = </w:t>
        </w:r>
        <w:r w:rsidR="00794DB9" w:rsidRPr="00B1216F">
          <w:rPr>
            <w:i/>
            <w:iCs/>
            <w:highlight w:val="yellow"/>
            <w:lang w:val="en-US"/>
            <w:rPrChange w:id="3307" w:author="Cillian.McHugh" w:date="2025-10-15T16:07:00Z" w16du:dateUtc="2025-10-15T15:07:00Z">
              <w:rPr>
                <w:i/>
                <w:iCs/>
                <w:lang w:val="en-US"/>
              </w:rPr>
            </w:rPrChange>
          </w:rPr>
          <w:t>morally wrong</w:t>
        </w:r>
        <w:r w:rsidR="00794DB9" w:rsidRPr="00B1216F">
          <w:rPr>
            <w:highlight w:val="yellow"/>
            <w:lang w:val="en-US"/>
            <w:rPrChange w:id="3308" w:author="Cillian.McHugh" w:date="2025-10-15T16:07:00Z" w16du:dateUtc="2025-10-15T15:07:00Z">
              <w:rPr>
                <w:lang w:val="en-US"/>
              </w:rPr>
            </w:rPrChange>
          </w:rPr>
          <w:t xml:space="preserve">; 4 = </w:t>
        </w:r>
        <w:r w:rsidR="00794DB9" w:rsidRPr="00B1216F">
          <w:rPr>
            <w:i/>
            <w:iCs/>
            <w:highlight w:val="yellow"/>
            <w:lang w:val="en-US"/>
            <w:rPrChange w:id="3309" w:author="Cillian.McHugh" w:date="2025-10-15T16:07:00Z" w16du:dateUtc="2025-10-15T15:07:00Z">
              <w:rPr>
                <w:i/>
                <w:iCs/>
                <w:lang w:val="en-US"/>
              </w:rPr>
            </w:rPrChange>
          </w:rPr>
          <w:t>neutral</w:t>
        </w:r>
        <w:r w:rsidR="00794DB9" w:rsidRPr="00B1216F">
          <w:rPr>
            <w:highlight w:val="yellow"/>
            <w:lang w:val="en-US"/>
            <w:rPrChange w:id="3310" w:author="Cillian.McHugh" w:date="2025-10-15T16:07:00Z" w16du:dateUtc="2025-10-15T15:07:00Z">
              <w:rPr>
                <w:lang w:val="en-US"/>
              </w:rPr>
            </w:rPrChange>
          </w:rPr>
          <w:t xml:space="preserve">; 7 = </w:t>
        </w:r>
        <w:r w:rsidR="00794DB9" w:rsidRPr="00B1216F">
          <w:rPr>
            <w:i/>
            <w:iCs/>
            <w:highlight w:val="yellow"/>
            <w:lang w:val="en-US"/>
            <w:rPrChange w:id="3311" w:author="Cillian.McHugh" w:date="2025-10-15T16:07:00Z" w16du:dateUtc="2025-10-15T15:07:00Z">
              <w:rPr>
                <w:i/>
                <w:iCs/>
                <w:lang w:val="en-US"/>
              </w:rPr>
            </w:rPrChange>
          </w:rPr>
          <w:t>morally right</w:t>
        </w:r>
        <w:r w:rsidR="00794DB9" w:rsidRPr="00B1216F">
          <w:rPr>
            <w:highlight w:val="yellow"/>
            <w:lang w:val="en-US"/>
            <w:rPrChange w:id="3312" w:author="Cillian.McHugh" w:date="2025-10-15T16:07:00Z" w16du:dateUtc="2025-10-15T15:07:00Z">
              <w:rPr>
                <w:lang w:val="en-US"/>
              </w:rPr>
            </w:rPrChange>
          </w:rPr>
          <w:t xml:space="preserve">), and their confidence in this judgment (1 = </w:t>
        </w:r>
        <w:r w:rsidR="00794DB9" w:rsidRPr="00B1216F">
          <w:rPr>
            <w:i/>
            <w:iCs/>
            <w:highlight w:val="yellow"/>
            <w:lang w:val="en-US"/>
            <w:rPrChange w:id="3313" w:author="Cillian.McHugh" w:date="2025-10-15T16:07:00Z" w16du:dateUtc="2025-10-15T15:07:00Z">
              <w:rPr>
                <w:i/>
                <w:iCs/>
                <w:lang w:val="en-US"/>
              </w:rPr>
            </w:rPrChange>
          </w:rPr>
          <w:t>not at all confident</w:t>
        </w:r>
        <w:r w:rsidR="00794DB9" w:rsidRPr="00B1216F">
          <w:rPr>
            <w:highlight w:val="yellow"/>
            <w:lang w:val="en-US"/>
            <w:rPrChange w:id="3314" w:author="Cillian.McHugh" w:date="2025-10-15T16:07:00Z" w16du:dateUtc="2025-10-15T15:07:00Z">
              <w:rPr>
                <w:lang w:val="en-US"/>
              </w:rPr>
            </w:rPrChange>
          </w:rPr>
          <w:t xml:space="preserve">; 7 = </w:t>
        </w:r>
        <w:r w:rsidR="00794DB9" w:rsidRPr="00B1216F">
          <w:rPr>
            <w:i/>
            <w:iCs/>
            <w:highlight w:val="yellow"/>
            <w:lang w:val="en-US"/>
            <w:rPrChange w:id="3315" w:author="Cillian.McHugh" w:date="2025-10-15T16:07:00Z" w16du:dateUtc="2025-10-15T15:07:00Z">
              <w:rPr>
                <w:i/>
                <w:iCs/>
                <w:lang w:val="en-US"/>
              </w:rPr>
            </w:rPrChange>
          </w:rPr>
          <w:t>extremely confident</w:t>
        </w:r>
        <w:r w:rsidR="00794DB9" w:rsidRPr="00B1216F">
          <w:rPr>
            <w:highlight w:val="yellow"/>
            <w:lang w:val="en-US"/>
            <w:rPrChange w:id="3316" w:author="Cillian.McHugh" w:date="2025-10-15T16:07:00Z" w16du:dateUtc="2025-10-15T15:07:00Z">
              <w:rPr>
                <w:lang w:val="en-US"/>
              </w:rPr>
            </w:rPrChange>
          </w:rPr>
          <w:t xml:space="preserve">). </w:t>
        </w:r>
      </w:ins>
      <w:ins w:id="3317" w:author="Cillian.McHugh" w:date="2025-10-03T11:19:00Z" w16du:dateUtc="2025-10-03T10:19:00Z">
        <w:r w:rsidR="001B4DDE" w:rsidRPr="00B1216F">
          <w:rPr>
            <w:highlight w:val="yellow"/>
            <w:lang w:val="en-US"/>
            <w:rPrChange w:id="3318" w:author="Cillian.McHugh" w:date="2025-10-15T16:07:00Z" w16du:dateUtc="2025-10-15T15:07:00Z">
              <w:rPr>
                <w:lang w:val="en-US"/>
              </w:rPr>
            </w:rPrChange>
          </w:rPr>
          <w:t xml:space="preserve">Participants will be presented with the same series of </w:t>
        </w:r>
        <w:proofErr w:type="gramStart"/>
        <w:r w:rsidR="001B4DDE" w:rsidRPr="00B1216F">
          <w:rPr>
            <w:highlight w:val="yellow"/>
            <w:lang w:val="en-US"/>
            <w:rPrChange w:id="3319" w:author="Cillian.McHugh" w:date="2025-10-15T16:07:00Z" w16du:dateUtc="2025-10-15T15:07:00Z">
              <w:rPr>
                <w:lang w:val="en-US"/>
              </w:rPr>
            </w:rPrChange>
          </w:rPr>
          <w:t>counter-arguments</w:t>
        </w:r>
        <w:proofErr w:type="gramEnd"/>
        <w:r w:rsidR="001B4DDE" w:rsidRPr="00B1216F">
          <w:rPr>
            <w:highlight w:val="yellow"/>
            <w:lang w:val="en-US"/>
            <w:rPrChange w:id="3320" w:author="Cillian.McHugh" w:date="2025-10-15T16:07:00Z" w16du:dateUtc="2025-10-15T15:07:00Z">
              <w:rPr>
                <w:lang w:val="en-US"/>
              </w:rPr>
            </w:rPrChange>
          </w:rPr>
          <w:t xml:space="preserve"> and follow-up questions</w:t>
        </w:r>
      </w:ins>
      <w:ins w:id="3321" w:author="Cillian.McHugh" w:date="2025-10-03T11:21:00Z" w16du:dateUtc="2025-10-03T10:21:00Z">
        <w:r w:rsidR="001B4DDE" w:rsidRPr="00B1216F">
          <w:rPr>
            <w:highlight w:val="yellow"/>
            <w:lang w:val="en-US"/>
            <w:rPrChange w:id="3322" w:author="Cillian.McHugh" w:date="2025-10-15T16:07:00Z" w16du:dateUtc="2025-10-15T15:07:00Z">
              <w:rPr>
                <w:lang w:val="en-US"/>
              </w:rPr>
            </w:rPrChange>
          </w:rPr>
          <w:t xml:space="preserve"> asking if they view the behavior as wrong</w:t>
        </w:r>
      </w:ins>
      <w:ins w:id="3323" w:author="Cillian.McHugh" w:date="2025-10-08T16:55:00Z" w16du:dateUtc="2025-10-08T15:55:00Z">
        <w:r w:rsidR="00F8544E" w:rsidRPr="00B1216F">
          <w:rPr>
            <w:highlight w:val="yellow"/>
            <w:lang w:val="en-US"/>
            <w:rPrChange w:id="3324" w:author="Cillian.McHugh" w:date="2025-10-15T16:07:00Z" w16du:dateUtc="2025-10-15T15:07:00Z">
              <w:rPr>
                <w:lang w:val="en-US"/>
              </w:rPr>
            </w:rPrChange>
          </w:rPr>
          <w:t xml:space="preserve"> (yes/no)</w:t>
        </w:r>
      </w:ins>
      <w:ins w:id="3325" w:author="Cillian.McHugh" w:date="2025-10-03T11:21:00Z" w16du:dateUtc="2025-10-03T10:21:00Z">
        <w:r w:rsidR="001B4DDE" w:rsidRPr="00B1216F">
          <w:rPr>
            <w:highlight w:val="yellow"/>
            <w:lang w:val="en-US"/>
            <w:rPrChange w:id="3326" w:author="Cillian.McHugh" w:date="2025-10-15T16:07:00Z" w16du:dateUtc="2025-10-15T15:07:00Z">
              <w:rPr>
                <w:lang w:val="en-US"/>
              </w:rPr>
            </w:rPrChange>
          </w:rPr>
          <w:t>, and if they have a reason for their judgment</w:t>
        </w:r>
      </w:ins>
      <w:ins w:id="3327" w:author="Cillian.McHugh" w:date="2025-10-08T16:55:00Z" w16du:dateUtc="2025-10-08T15:55:00Z">
        <w:r w:rsidR="00F8544E" w:rsidRPr="00B1216F">
          <w:rPr>
            <w:highlight w:val="yellow"/>
            <w:lang w:val="en-US"/>
            <w:rPrChange w:id="3328" w:author="Cillian.McHugh" w:date="2025-10-15T16:07:00Z" w16du:dateUtc="2025-10-15T15:07:00Z">
              <w:rPr>
                <w:lang w:val="en-US"/>
              </w:rPr>
            </w:rPrChange>
          </w:rPr>
          <w:t xml:space="preserve"> (yes/no/unsure)</w:t>
        </w:r>
      </w:ins>
      <w:ins w:id="3329" w:author="Cillian.McHugh" w:date="2025-10-03T11:21:00Z" w16du:dateUtc="2025-10-03T10:21:00Z">
        <w:r w:rsidR="001B4DDE" w:rsidRPr="00B1216F">
          <w:rPr>
            <w:highlight w:val="yellow"/>
            <w:lang w:val="en-US"/>
            <w:rPrChange w:id="3330" w:author="Cillian.McHugh" w:date="2025-10-15T16:07:00Z" w16du:dateUtc="2025-10-15T15:07:00Z">
              <w:rPr>
                <w:lang w:val="en-US"/>
              </w:rPr>
            </w:rPrChange>
          </w:rPr>
          <w:t xml:space="preserve">. </w:t>
        </w:r>
      </w:ins>
      <w:ins w:id="3331" w:author="Cillian.McHugh" w:date="2025-10-03T11:23:00Z" w16du:dateUtc="2025-10-03T10:23:00Z">
        <w:r w:rsidR="001B4DDE" w:rsidRPr="00B1216F">
          <w:rPr>
            <w:highlight w:val="yellow"/>
            <w:lang w:val="en-US"/>
            <w:rPrChange w:id="3332" w:author="Cillian.McHugh" w:date="2025-10-15T16:07:00Z" w16du:dateUtc="2025-10-15T15:07:00Z">
              <w:rPr>
                <w:lang w:val="en-US"/>
              </w:rPr>
            </w:rPrChange>
          </w:rPr>
          <w:t>Next participants will respond to the critical slide, and any participants who select reason-giving will</w:t>
        </w:r>
      </w:ins>
      <w:ins w:id="3333" w:author="Cillian.McHugh" w:date="2025-10-03T11:24:00Z" w16du:dateUtc="2025-10-03T10:24:00Z">
        <w:r w:rsidR="001B4DDE" w:rsidRPr="00B1216F">
          <w:rPr>
            <w:highlight w:val="yellow"/>
            <w:lang w:val="en-US"/>
            <w:rPrChange w:id="3334" w:author="Cillian.McHugh" w:date="2025-10-15T16:07:00Z" w16du:dateUtc="2025-10-15T15:07:00Z">
              <w:rPr>
                <w:lang w:val="en-US"/>
              </w:rPr>
            </w:rPrChange>
          </w:rPr>
          <w:t xml:space="preserve"> be prompted to type a reason on the next page. Participants will then rate </w:t>
        </w:r>
        <w:proofErr w:type="gramStart"/>
        <w:r w:rsidR="001B4DDE" w:rsidRPr="00B1216F">
          <w:rPr>
            <w:highlight w:val="yellow"/>
            <w:lang w:val="en-US"/>
            <w:rPrChange w:id="3335" w:author="Cillian.McHugh" w:date="2025-10-15T16:07:00Z" w16du:dateUtc="2025-10-15T15:07:00Z">
              <w:rPr>
                <w:lang w:val="en-US"/>
              </w:rPr>
            </w:rPrChange>
          </w:rPr>
          <w:t>the</w:t>
        </w:r>
      </w:ins>
      <w:proofErr w:type="gramEnd"/>
      <w:ins w:id="3336" w:author="Cillian.McHugh" w:date="2025-10-03T11:25:00Z" w16du:dateUtc="2025-10-03T10:25:00Z">
        <w:r w:rsidR="001B4DDE" w:rsidRPr="00B1216F">
          <w:rPr>
            <w:highlight w:val="yellow"/>
            <w:lang w:val="en-US"/>
            <w:rPrChange w:id="3337" w:author="Cillian.McHugh" w:date="2025-10-15T16:07:00Z" w16du:dateUtc="2025-10-15T15:07:00Z">
              <w:rPr>
                <w:lang w:val="en-US"/>
              </w:rPr>
            </w:rPrChange>
          </w:rPr>
          <w:t xml:space="preserve"> behavior and their confidence</w:t>
        </w:r>
      </w:ins>
      <w:ins w:id="3338" w:author="Cillian.McHugh" w:date="2025-10-03T11:27:00Z" w16du:dateUtc="2025-10-03T10:27:00Z">
        <w:r w:rsidR="001B4DDE" w:rsidRPr="00B1216F">
          <w:rPr>
            <w:highlight w:val="yellow"/>
            <w:lang w:val="en-US"/>
            <w:rPrChange w:id="3339" w:author="Cillian.McHugh" w:date="2025-10-15T16:07:00Z" w16du:dateUtc="2025-10-15T15:07:00Z">
              <w:rPr>
                <w:lang w:val="en-US"/>
              </w:rPr>
            </w:rPrChange>
          </w:rPr>
          <w:t xml:space="preserve"> again</w:t>
        </w:r>
      </w:ins>
      <w:ins w:id="3340" w:author="Cillian.McHugh" w:date="2025-10-03T11:25:00Z" w16du:dateUtc="2025-10-03T10:25:00Z">
        <w:r w:rsidR="001B4DDE" w:rsidRPr="00B1216F">
          <w:rPr>
            <w:highlight w:val="yellow"/>
            <w:lang w:val="en-US"/>
            <w:rPrChange w:id="3341" w:author="Cillian.McHugh" w:date="2025-10-15T16:07:00Z" w16du:dateUtc="2025-10-15T15:07:00Z">
              <w:rPr>
                <w:lang w:val="en-US"/>
              </w:rPr>
            </w:rPrChange>
          </w:rPr>
          <w:t xml:space="preserve">. </w:t>
        </w:r>
        <w:proofErr w:type="gramStart"/>
        <w:r w:rsidR="001B4DDE" w:rsidRPr="00B1216F">
          <w:rPr>
            <w:highlight w:val="yellow"/>
            <w:lang w:val="en-US"/>
            <w:rPrChange w:id="3342" w:author="Cillian.McHugh" w:date="2025-10-15T16:07:00Z" w16du:dateUtc="2025-10-15T15:07:00Z">
              <w:rPr>
                <w:lang w:val="en-US"/>
              </w:rPr>
            </w:rPrChange>
          </w:rPr>
          <w:t>Responses times</w:t>
        </w:r>
        <w:proofErr w:type="gramEnd"/>
        <w:r w:rsidR="001B4DDE" w:rsidRPr="00B1216F">
          <w:rPr>
            <w:highlight w:val="yellow"/>
            <w:lang w:val="en-US"/>
            <w:rPrChange w:id="3343" w:author="Cillian.McHugh" w:date="2025-10-15T16:07:00Z" w16du:dateUtc="2025-10-15T15:07:00Z">
              <w:rPr>
                <w:lang w:val="en-US"/>
              </w:rPr>
            </w:rPrChange>
          </w:rPr>
          <w:t xml:space="preserve"> will be recorded for potential </w:t>
        </w:r>
      </w:ins>
      <w:ins w:id="3344" w:author="Cillian.McHugh" w:date="2025-10-03T11:27:00Z" w16du:dateUtc="2025-10-03T10:27:00Z">
        <w:r w:rsidR="001B4DDE" w:rsidRPr="00B1216F">
          <w:rPr>
            <w:highlight w:val="yellow"/>
            <w:lang w:val="en-US"/>
            <w:rPrChange w:id="3345" w:author="Cillian.McHugh" w:date="2025-10-15T16:07:00Z" w16du:dateUtc="2025-10-15T15:07:00Z">
              <w:rPr>
                <w:lang w:val="en-US"/>
              </w:rPr>
            </w:rPrChange>
          </w:rPr>
          <w:t>future secondary and explo</w:t>
        </w:r>
      </w:ins>
      <w:ins w:id="3346" w:author="Cillian.McHugh" w:date="2025-10-03T11:28:00Z" w16du:dateUtc="2025-10-03T10:28:00Z">
        <w:r w:rsidR="001B4DDE" w:rsidRPr="00B1216F">
          <w:rPr>
            <w:highlight w:val="yellow"/>
            <w:lang w:val="en-US"/>
            <w:rPrChange w:id="3347" w:author="Cillian.McHugh" w:date="2025-10-15T16:07:00Z" w16du:dateUtc="2025-10-15T15:07:00Z">
              <w:rPr>
                <w:lang w:val="en-US"/>
              </w:rPr>
            </w:rPrChange>
          </w:rPr>
          <w:t>ratory analyses.</w:t>
        </w:r>
      </w:ins>
    </w:p>
    <w:p w14:paraId="230B20BD" w14:textId="07E86C13" w:rsidR="001B4DDE" w:rsidRPr="00B1216F" w:rsidRDefault="001B4DDE" w:rsidP="006144FA">
      <w:pPr>
        <w:rPr>
          <w:ins w:id="3348" w:author="Cillian.McHugh" w:date="2025-10-03T11:35:00Z" w16du:dateUtc="2025-10-03T10:35:00Z"/>
          <w:highlight w:val="yellow"/>
          <w:lang w:val="en-US"/>
          <w:rPrChange w:id="3349" w:author="Cillian.McHugh" w:date="2025-10-15T16:07:00Z" w16du:dateUtc="2025-10-15T15:07:00Z">
            <w:rPr>
              <w:ins w:id="3350" w:author="Cillian.McHugh" w:date="2025-10-03T11:35:00Z" w16du:dateUtc="2025-10-03T10:35:00Z"/>
              <w:lang w:val="en-US"/>
            </w:rPr>
          </w:rPrChange>
        </w:rPr>
      </w:pPr>
      <w:ins w:id="3351" w:author="Cillian.McHugh" w:date="2025-10-03T11:28:00Z" w16du:dateUtc="2025-10-03T10:28:00Z">
        <w:r w:rsidRPr="00B1216F">
          <w:rPr>
            <w:highlight w:val="yellow"/>
            <w:lang w:val="en-US"/>
            <w:rPrChange w:id="3352" w:author="Cillian.McHugh" w:date="2025-10-15T16:07:00Z" w16du:dateUtc="2025-10-15T15:07:00Z">
              <w:rPr>
                <w:lang w:val="en-US"/>
              </w:rPr>
            </w:rPrChange>
          </w:rPr>
          <w:t>As with Study 1, we will take two measures of reason-giving/dumbfounding</w:t>
        </w:r>
      </w:ins>
      <w:ins w:id="3353" w:author="Cillian.McHugh" w:date="2025-10-03T11:31:00Z" w16du:dateUtc="2025-10-03T10:31:00Z">
        <w:r w:rsidR="00EE290B" w:rsidRPr="00B1216F">
          <w:rPr>
            <w:highlight w:val="yellow"/>
            <w:lang w:val="en-US"/>
            <w:rPrChange w:id="3354" w:author="Cillian.McHugh" w:date="2025-10-15T16:07:00Z" w16du:dateUtc="2025-10-15T15:07:00Z">
              <w:rPr>
                <w:lang w:val="en-US"/>
              </w:rPr>
            </w:rPrChange>
          </w:rPr>
          <w:t xml:space="preserve">. Our first measure will be based on responses to the critical slide only. Our second measure will additionally include the coded responses provided by participants who indicated that they </w:t>
        </w:r>
        <w:proofErr w:type="gramStart"/>
        <w:r w:rsidR="00EE290B" w:rsidRPr="00B1216F">
          <w:rPr>
            <w:highlight w:val="yellow"/>
            <w:lang w:val="en-US"/>
            <w:rPrChange w:id="3355" w:author="Cillian.McHugh" w:date="2025-10-15T16:07:00Z" w16du:dateUtc="2025-10-15T15:07:00Z">
              <w:rPr>
                <w:lang w:val="en-US"/>
              </w:rPr>
            </w:rPrChange>
          </w:rPr>
          <w:t>can</w:t>
        </w:r>
        <w:proofErr w:type="gramEnd"/>
        <w:r w:rsidR="00EE290B" w:rsidRPr="00B1216F">
          <w:rPr>
            <w:highlight w:val="yellow"/>
            <w:lang w:val="en-US"/>
            <w:rPrChange w:id="3356" w:author="Cillian.McHugh" w:date="2025-10-15T16:07:00Z" w16du:dateUtc="2025-10-15T15:07:00Z">
              <w:rPr>
                <w:lang w:val="en-US"/>
              </w:rPr>
            </w:rPrChange>
          </w:rPr>
          <w:t xml:space="preserve"> provide </w:t>
        </w:r>
      </w:ins>
      <w:ins w:id="3357" w:author="Cillian.McHugh" w:date="2025-10-03T11:32:00Z" w16du:dateUtc="2025-10-03T10:32:00Z">
        <w:r w:rsidR="00EE290B" w:rsidRPr="00B1216F">
          <w:rPr>
            <w:highlight w:val="yellow"/>
            <w:lang w:val="en-US"/>
            <w:rPrChange w:id="3358" w:author="Cillian.McHugh" w:date="2025-10-15T16:07:00Z" w16du:dateUtc="2025-10-15T15:07:00Z">
              <w:rPr>
                <w:lang w:val="en-US"/>
              </w:rPr>
            </w:rPrChange>
          </w:rPr>
          <w:t>a reason; we will code these responses for unsupported declarations (</w:t>
        </w:r>
        <w:r w:rsidR="00EE290B" w:rsidRPr="00B1216F">
          <w:rPr>
            <w:i/>
            <w:iCs/>
            <w:highlight w:val="yellow"/>
            <w:lang w:val="en-US"/>
            <w:rPrChange w:id="3359" w:author="Cillian.McHugh" w:date="2025-10-15T16:07:00Z" w16du:dateUtc="2025-10-15T15:07:00Z">
              <w:rPr>
                <w:i/>
                <w:iCs/>
                <w:lang w:val="en-US"/>
              </w:rPr>
            </w:rPrChange>
          </w:rPr>
          <w:t>it’s just wrong</w:t>
        </w:r>
      </w:ins>
      <w:ins w:id="3360" w:author="Cillian.McHugh" w:date="2025-10-03T11:33:00Z" w16du:dateUtc="2025-10-03T10:33:00Z">
        <w:r w:rsidR="00EE290B" w:rsidRPr="00B1216F">
          <w:rPr>
            <w:highlight w:val="yellow"/>
            <w:lang w:val="en-US"/>
            <w:rPrChange w:id="3361" w:author="Cillian.McHugh" w:date="2025-10-15T16:07:00Z" w16du:dateUtc="2025-10-15T15:07:00Z">
              <w:rPr>
                <w:lang w:val="en-US"/>
              </w:rPr>
            </w:rPrChange>
          </w:rPr>
          <w:t>)</w:t>
        </w:r>
      </w:ins>
      <w:ins w:id="3362" w:author="Cillian.McHugh" w:date="2025-10-03T11:32:00Z" w16du:dateUtc="2025-10-03T10:32:00Z">
        <w:r w:rsidR="00EE290B" w:rsidRPr="00B1216F">
          <w:rPr>
            <w:highlight w:val="yellow"/>
            <w:lang w:val="en-US"/>
            <w:rPrChange w:id="3363" w:author="Cillian.McHugh" w:date="2025-10-15T16:07:00Z" w16du:dateUtc="2025-10-15T15:07:00Z">
              <w:rPr>
                <w:lang w:val="en-US"/>
              </w:rPr>
            </w:rPrChange>
          </w:rPr>
          <w:t xml:space="preserve"> and tautological responses</w:t>
        </w:r>
      </w:ins>
      <w:ins w:id="3364" w:author="Cillian.McHugh" w:date="2025-10-03T11:33:00Z" w16du:dateUtc="2025-10-03T10:33:00Z">
        <w:r w:rsidR="00EE290B" w:rsidRPr="00B1216F">
          <w:rPr>
            <w:highlight w:val="yellow"/>
            <w:lang w:val="en-US"/>
            <w:rPrChange w:id="3365" w:author="Cillian.McHugh" w:date="2025-10-15T16:07:00Z" w16du:dateUtc="2025-10-15T15:07:00Z">
              <w:rPr>
                <w:lang w:val="en-US"/>
              </w:rPr>
            </w:rPrChange>
          </w:rPr>
          <w:t xml:space="preserve"> (</w:t>
        </w:r>
        <w:r w:rsidR="00EE290B" w:rsidRPr="00B1216F">
          <w:rPr>
            <w:i/>
            <w:iCs/>
            <w:highlight w:val="yellow"/>
            <w:lang w:val="en-US"/>
            <w:rPrChange w:id="3366" w:author="Cillian.McHugh" w:date="2025-10-15T16:07:00Z" w16du:dateUtc="2025-10-15T15:07:00Z">
              <w:rPr>
                <w:i/>
                <w:iCs/>
                <w:lang w:val="en-US"/>
              </w:rPr>
            </w:rPrChange>
          </w:rPr>
          <w:t>because it’s incest</w:t>
        </w:r>
        <w:r w:rsidR="00EE290B" w:rsidRPr="00B1216F">
          <w:rPr>
            <w:highlight w:val="yellow"/>
            <w:lang w:val="en-US"/>
            <w:rPrChange w:id="3367" w:author="Cillian.McHugh" w:date="2025-10-15T16:07:00Z" w16du:dateUtc="2025-10-15T15:07:00Z">
              <w:rPr>
                <w:lang w:val="en-US"/>
              </w:rPr>
            </w:rPrChange>
          </w:rPr>
          <w:t>)</w:t>
        </w:r>
      </w:ins>
      <w:ins w:id="3368" w:author="Cillian.McHugh" w:date="2025-10-03T11:34:00Z" w16du:dateUtc="2025-10-03T10:34:00Z">
        <w:r w:rsidR="00EE290B" w:rsidRPr="00B1216F">
          <w:rPr>
            <w:highlight w:val="yellow"/>
            <w:lang w:val="en-US"/>
            <w:rPrChange w:id="3369" w:author="Cillian.McHugh" w:date="2025-10-15T16:07:00Z" w16du:dateUtc="2025-10-15T15:07:00Z">
              <w:rPr>
                <w:lang w:val="en-US"/>
              </w:rPr>
            </w:rPrChange>
          </w:rPr>
          <w:t xml:space="preserve">. </w:t>
        </w:r>
      </w:ins>
      <w:ins w:id="3370" w:author="Cillian.McHugh" w:date="2025-10-03T11:35:00Z" w16du:dateUtc="2025-10-03T10:35:00Z">
        <w:r w:rsidR="00EE290B" w:rsidRPr="00B1216F">
          <w:rPr>
            <w:highlight w:val="yellow"/>
            <w:lang w:val="en-US"/>
            <w:rPrChange w:id="3371" w:author="Cillian.McHugh" w:date="2025-10-15T16:07:00Z" w16du:dateUtc="2025-10-15T15:07:00Z">
              <w:rPr>
                <w:lang w:val="en-US"/>
              </w:rPr>
            </w:rPrChange>
          </w:rPr>
          <w:t>Our second measure will reclassify p</w:t>
        </w:r>
      </w:ins>
      <w:ins w:id="3372" w:author="Cillian.McHugh" w:date="2025-10-03T11:34:00Z" w16du:dateUtc="2025-10-03T10:34:00Z">
        <w:r w:rsidR="00EE290B" w:rsidRPr="00B1216F">
          <w:rPr>
            <w:highlight w:val="yellow"/>
            <w:lang w:val="en-US"/>
            <w:rPrChange w:id="3373" w:author="Cillian.McHugh" w:date="2025-10-15T16:07:00Z" w16du:dateUtc="2025-10-15T15:07:00Z">
              <w:rPr>
                <w:lang w:val="en-US"/>
              </w:rPr>
            </w:rPrChange>
          </w:rPr>
          <w:t>articipants providing such responses will be reclassified as dumbfounded</w:t>
        </w:r>
      </w:ins>
      <w:ins w:id="3374" w:author="Cillian.McHugh" w:date="2025-10-03T11:35:00Z" w16du:dateUtc="2025-10-03T10:35:00Z">
        <w:r w:rsidR="00EE290B" w:rsidRPr="00B1216F">
          <w:rPr>
            <w:highlight w:val="yellow"/>
            <w:lang w:val="en-US"/>
            <w:rPrChange w:id="3375" w:author="Cillian.McHugh" w:date="2025-10-15T16:07:00Z" w16du:dateUtc="2025-10-15T15:07:00Z">
              <w:rPr>
                <w:lang w:val="en-US"/>
              </w:rPr>
            </w:rPrChange>
          </w:rPr>
          <w:t xml:space="preserve"> (rather than reason-giving).</w:t>
        </w:r>
      </w:ins>
    </w:p>
    <w:p w14:paraId="07EC824F" w14:textId="2716EF01" w:rsidR="00EE290B" w:rsidRPr="00B1216F" w:rsidRDefault="00EE290B" w:rsidP="006144FA">
      <w:pPr>
        <w:rPr>
          <w:ins w:id="3376" w:author="Cillian.McHugh" w:date="2025-09-23T16:01:00Z" w16du:dateUtc="2025-09-23T15:01:00Z"/>
          <w:highlight w:val="yellow"/>
          <w:lang w:val="en-IE"/>
          <w:rPrChange w:id="3377" w:author="Cillian.McHugh" w:date="2025-10-15T16:07:00Z" w16du:dateUtc="2025-10-15T15:07:00Z">
            <w:rPr>
              <w:ins w:id="3378" w:author="Cillian.McHugh" w:date="2025-09-23T16:01:00Z" w16du:dateUtc="2025-09-23T15:01:00Z"/>
              <w:lang w:val="en-IE"/>
            </w:rPr>
          </w:rPrChange>
        </w:rPr>
      </w:pPr>
      <w:ins w:id="3379" w:author="Cillian.McHugh" w:date="2025-10-03T11:35:00Z" w16du:dateUtc="2025-10-03T10:35:00Z">
        <w:r w:rsidRPr="00B1216F">
          <w:rPr>
            <w:highlight w:val="yellow"/>
            <w:lang w:val="en-US"/>
            <w:rPrChange w:id="3380" w:author="Cillian.McHugh" w:date="2025-10-15T16:07:00Z" w16du:dateUtc="2025-10-15T15:07:00Z">
              <w:rPr>
                <w:lang w:val="en-US"/>
              </w:rPr>
            </w:rPrChange>
          </w:rPr>
          <w:t>The same two attention chec</w:t>
        </w:r>
      </w:ins>
      <w:ins w:id="3381" w:author="Cillian.McHugh" w:date="2025-10-03T11:36:00Z" w16du:dateUtc="2025-10-03T10:36:00Z">
        <w:r w:rsidRPr="00B1216F">
          <w:rPr>
            <w:highlight w:val="yellow"/>
            <w:lang w:val="en-US"/>
            <w:rPrChange w:id="3382" w:author="Cillian.McHugh" w:date="2025-10-15T16:07:00Z" w16du:dateUtc="2025-10-15T15:07:00Z">
              <w:rPr>
                <w:lang w:val="en-US"/>
              </w:rPr>
            </w:rPrChange>
          </w:rPr>
          <w:t>ks as in Study 1 will be used in Study 2</w:t>
        </w:r>
      </w:ins>
      <w:ins w:id="3383" w:author="Cillian.McHugh" w:date="2025-10-03T11:49:00Z" w16du:dateUtc="2025-10-03T10:49:00Z">
        <w:r w:rsidR="0051480C" w:rsidRPr="00B1216F">
          <w:rPr>
            <w:highlight w:val="yellow"/>
            <w:lang w:val="en-US"/>
            <w:rPrChange w:id="3384" w:author="Cillian.McHugh" w:date="2025-10-15T16:07:00Z" w16du:dateUtc="2025-10-15T15:07:00Z">
              <w:rPr>
                <w:lang w:val="en-US"/>
              </w:rPr>
            </w:rPrChange>
          </w:rPr>
          <w:t xml:space="preserve">, and participants who fail both will be </w:t>
        </w:r>
      </w:ins>
      <w:ins w:id="3385" w:author="Cillian.McHugh" w:date="2025-10-03T11:50:00Z" w16du:dateUtc="2025-10-03T10:50:00Z">
        <w:r w:rsidR="0051480C" w:rsidRPr="00B1216F">
          <w:rPr>
            <w:highlight w:val="yellow"/>
            <w:lang w:val="en-US"/>
            <w:rPrChange w:id="3386" w:author="Cillian.McHugh" w:date="2025-10-15T16:07:00Z" w16du:dateUtc="2025-10-15T15:07:00Z">
              <w:rPr>
                <w:lang w:val="en-US"/>
              </w:rPr>
            </w:rPrChange>
          </w:rPr>
          <w:t>excluded from analysis.</w:t>
        </w:r>
      </w:ins>
      <w:ins w:id="3387" w:author="Cillian.McHugh" w:date="2025-10-03T11:53:00Z" w16du:dateUtc="2025-10-03T10:53:00Z">
        <w:r w:rsidR="0051480C" w:rsidRPr="00B1216F">
          <w:rPr>
            <w:highlight w:val="yellow"/>
            <w:lang w:val="en-US"/>
            <w:rPrChange w:id="3388" w:author="Cillian.McHugh" w:date="2025-10-15T16:07:00Z" w16du:dateUtc="2025-10-15T15:07:00Z">
              <w:rPr>
                <w:lang w:val="en-US"/>
              </w:rPr>
            </w:rPrChange>
          </w:rPr>
          <w:t xml:space="preserve"> We al</w:t>
        </w:r>
      </w:ins>
      <w:ins w:id="3389" w:author="Cillian.McHugh" w:date="2025-10-03T11:54:00Z" w16du:dateUtc="2025-10-03T10:54:00Z">
        <w:r w:rsidR="0051480C" w:rsidRPr="00B1216F">
          <w:rPr>
            <w:highlight w:val="yellow"/>
            <w:lang w:val="en-US"/>
            <w:rPrChange w:id="3390" w:author="Cillian.McHugh" w:date="2025-10-15T16:07:00Z" w16du:dateUtc="2025-10-15T15:07:00Z">
              <w:rPr>
                <w:lang w:val="en-US"/>
              </w:rPr>
            </w:rPrChange>
          </w:rPr>
          <w:t xml:space="preserve">so ask participants to provide basic </w:t>
        </w:r>
        <w:r w:rsidR="0051480C" w:rsidRPr="00B1216F">
          <w:rPr>
            <w:highlight w:val="yellow"/>
            <w:lang w:val="en-US"/>
            <w:rPrChange w:id="3391" w:author="Cillian.McHugh" w:date="2025-10-15T16:07:00Z" w16du:dateUtc="2025-10-15T15:07:00Z">
              <w:rPr>
                <w:lang w:val="en-US"/>
              </w:rPr>
            </w:rPrChange>
          </w:rPr>
          <w:lastRenderedPageBreak/>
          <w:t>demographic information including age, gender, nationality, religion, political ideology, and place of residence.</w:t>
        </w:r>
      </w:ins>
    </w:p>
    <w:p w14:paraId="4E470878" w14:textId="65010C6B" w:rsidR="00ED6F24" w:rsidRPr="00B1216F" w:rsidRDefault="00ED6F24" w:rsidP="00ED6F24">
      <w:pPr>
        <w:pStyle w:val="Heading3"/>
        <w:rPr>
          <w:ins w:id="3392" w:author="Cillian.McHugh" w:date="2025-09-23T16:01:00Z" w16du:dateUtc="2025-09-23T15:01:00Z"/>
          <w:highlight w:val="yellow"/>
          <w:lang w:val="en-IE"/>
          <w:rPrChange w:id="3393" w:author="Cillian.McHugh" w:date="2025-10-15T16:07:00Z" w16du:dateUtc="2025-10-15T15:07:00Z">
            <w:rPr>
              <w:ins w:id="3394" w:author="Cillian.McHugh" w:date="2025-09-23T16:01:00Z" w16du:dateUtc="2025-09-23T15:01:00Z"/>
              <w:lang w:val="en-IE"/>
            </w:rPr>
          </w:rPrChange>
        </w:rPr>
      </w:pPr>
      <w:ins w:id="3395" w:author="Cillian.McHugh" w:date="2025-09-23T16:01:00Z" w16du:dateUtc="2025-09-23T15:01:00Z">
        <w:r w:rsidRPr="00B1216F">
          <w:rPr>
            <w:highlight w:val="yellow"/>
            <w:lang w:val="en-IE"/>
            <w:rPrChange w:id="3396" w:author="Cillian.McHugh" w:date="2025-10-15T16:07:00Z" w16du:dateUtc="2025-10-15T15:07:00Z">
              <w:rPr>
                <w:lang w:val="en-IE"/>
              </w:rPr>
            </w:rPrChange>
          </w:rPr>
          <w:t>Analysis Plan</w:t>
        </w:r>
      </w:ins>
    </w:p>
    <w:p w14:paraId="645554EC" w14:textId="2DCFD9D8" w:rsidR="00ED6F24" w:rsidRPr="00B1216F" w:rsidRDefault="001257ED" w:rsidP="00ED6F24">
      <w:pPr>
        <w:rPr>
          <w:ins w:id="3397" w:author="Cillian.McHugh" w:date="2025-10-08T14:20:00Z" w16du:dateUtc="2025-10-08T13:20:00Z"/>
          <w:highlight w:val="yellow"/>
          <w:lang w:val="en-IE"/>
          <w:rPrChange w:id="3398" w:author="Cillian.McHugh" w:date="2025-10-15T16:07:00Z" w16du:dateUtc="2025-10-15T15:07:00Z">
            <w:rPr>
              <w:ins w:id="3399" w:author="Cillian.McHugh" w:date="2025-10-08T14:20:00Z" w16du:dateUtc="2025-10-08T13:20:00Z"/>
              <w:lang w:val="en-IE"/>
            </w:rPr>
          </w:rPrChange>
        </w:rPr>
      </w:pPr>
      <w:ins w:id="3400" w:author="Cillian.McHugh" w:date="2025-10-08T14:17:00Z" w16du:dateUtc="2025-10-08T13:17:00Z">
        <w:r w:rsidRPr="00B1216F">
          <w:rPr>
            <w:highlight w:val="yellow"/>
            <w:lang w:val="en-IE"/>
            <w:rPrChange w:id="3401" w:author="Cillian.McHugh" w:date="2025-10-15T16:07:00Z" w16du:dateUtc="2025-10-15T15:07:00Z">
              <w:rPr>
                <w:lang w:val="en-IE"/>
              </w:rPr>
            </w:rPrChange>
          </w:rPr>
          <w:t>The analysis plan for Study 2 will closely resemble that of Study 1. The design and hypotheses are similar</w:t>
        </w:r>
      </w:ins>
      <w:ins w:id="3402" w:author="Cillian.McHugh" w:date="2025-10-08T14:18:00Z" w16du:dateUtc="2025-10-08T13:18:00Z">
        <w:r w:rsidRPr="00B1216F">
          <w:rPr>
            <w:highlight w:val="yellow"/>
            <w:lang w:val="en-IE"/>
            <w:rPrChange w:id="3403" w:author="Cillian.McHugh" w:date="2025-10-15T16:07:00Z" w16du:dateUtc="2025-10-15T15:07:00Z">
              <w:rPr>
                <w:lang w:val="en-IE"/>
              </w:rPr>
            </w:rPrChange>
          </w:rPr>
          <w:t xml:space="preserve">. The differences between the studies </w:t>
        </w:r>
        <w:proofErr w:type="gramStart"/>
        <w:r w:rsidRPr="00B1216F">
          <w:rPr>
            <w:highlight w:val="yellow"/>
            <w:lang w:val="en-IE"/>
            <w:rPrChange w:id="3404" w:author="Cillian.McHugh" w:date="2025-10-15T16:07:00Z" w16du:dateUtc="2025-10-15T15:07:00Z">
              <w:rPr>
                <w:lang w:val="en-IE"/>
              </w:rPr>
            </w:rPrChange>
          </w:rPr>
          <w:t>is</w:t>
        </w:r>
        <w:proofErr w:type="gramEnd"/>
        <w:r w:rsidRPr="00B1216F">
          <w:rPr>
            <w:highlight w:val="yellow"/>
            <w:lang w:val="en-IE"/>
            <w:rPrChange w:id="3405" w:author="Cillian.McHugh" w:date="2025-10-15T16:07:00Z" w16du:dateUtc="2025-10-15T15:07:00Z">
              <w:rPr>
                <w:lang w:val="en-IE"/>
              </w:rPr>
            </w:rPrChange>
          </w:rPr>
          <w:t xml:space="preserve"> the manipulation of construal level that was used. In Study 1 we manipulated temporal </w:t>
        </w:r>
        <w:proofErr w:type="gramStart"/>
        <w:r w:rsidRPr="00B1216F">
          <w:rPr>
            <w:highlight w:val="yellow"/>
            <w:lang w:val="en-IE"/>
            <w:rPrChange w:id="3406" w:author="Cillian.McHugh" w:date="2025-10-15T16:07:00Z" w16du:dateUtc="2025-10-15T15:07:00Z">
              <w:rPr>
                <w:lang w:val="en-IE"/>
              </w:rPr>
            </w:rPrChange>
          </w:rPr>
          <w:t>distance</w:t>
        </w:r>
        <w:proofErr w:type="gramEnd"/>
        <w:r w:rsidRPr="00B1216F">
          <w:rPr>
            <w:highlight w:val="yellow"/>
            <w:lang w:val="en-IE"/>
            <w:rPrChange w:id="3407" w:author="Cillian.McHugh" w:date="2025-10-15T16:07:00Z" w16du:dateUtc="2025-10-15T15:07:00Z">
              <w:rPr>
                <w:lang w:val="en-IE"/>
              </w:rPr>
            </w:rPrChange>
          </w:rPr>
          <w:t xml:space="preserve"> and this </w:t>
        </w:r>
      </w:ins>
      <w:ins w:id="3408" w:author="Cillian.McHugh" w:date="2025-10-08T14:19:00Z" w16du:dateUtc="2025-10-08T13:19:00Z">
        <w:r w:rsidRPr="00B1216F">
          <w:rPr>
            <w:highlight w:val="yellow"/>
            <w:lang w:val="en-IE"/>
            <w:rPrChange w:id="3409" w:author="Cillian.McHugh" w:date="2025-10-15T16:07:00Z" w16du:dateUtc="2025-10-15T15:07:00Z">
              <w:rPr>
                <w:lang w:val="en-IE"/>
              </w:rPr>
            </w:rPrChange>
          </w:rPr>
          <w:t>independent variable had three levels, control, increased, and decreased. In Study 2 we manipulated mindset/construal level directly leading to an independent variable with two leve</w:t>
        </w:r>
      </w:ins>
      <w:ins w:id="3410" w:author="Cillian.McHugh" w:date="2025-10-08T14:20:00Z" w16du:dateUtc="2025-10-08T13:20:00Z">
        <w:r w:rsidRPr="00B1216F">
          <w:rPr>
            <w:highlight w:val="yellow"/>
            <w:lang w:val="en-IE"/>
            <w:rPrChange w:id="3411" w:author="Cillian.McHugh" w:date="2025-10-15T16:07:00Z" w16du:dateUtc="2025-10-15T15:07:00Z">
              <w:rPr>
                <w:lang w:val="en-IE"/>
              </w:rPr>
            </w:rPrChange>
          </w:rPr>
          <w:t>ls, abstract vs concrete.</w:t>
        </w:r>
      </w:ins>
    </w:p>
    <w:p w14:paraId="2BF87217" w14:textId="6F8AC808" w:rsidR="001257ED" w:rsidRPr="00B1216F" w:rsidRDefault="001257ED" w:rsidP="00ED6F24">
      <w:pPr>
        <w:rPr>
          <w:ins w:id="3412" w:author="Cillian.McHugh" w:date="2025-10-08T14:22:00Z" w16du:dateUtc="2025-10-08T13:22:00Z"/>
          <w:highlight w:val="yellow"/>
          <w:lang w:val="en-IE"/>
          <w:rPrChange w:id="3413" w:author="Cillian.McHugh" w:date="2025-10-15T16:07:00Z" w16du:dateUtc="2025-10-15T15:07:00Z">
            <w:rPr>
              <w:ins w:id="3414" w:author="Cillian.McHugh" w:date="2025-10-08T14:22:00Z" w16du:dateUtc="2025-10-08T13:22:00Z"/>
              <w:lang w:val="en-IE"/>
            </w:rPr>
          </w:rPrChange>
        </w:rPr>
      </w:pPr>
      <w:ins w:id="3415" w:author="Cillian.McHugh" w:date="2025-10-08T14:20:00Z" w16du:dateUtc="2025-10-08T13:20:00Z">
        <w:r w:rsidRPr="00B1216F">
          <w:rPr>
            <w:highlight w:val="yellow"/>
            <w:lang w:val="en-IE"/>
            <w:rPrChange w:id="3416" w:author="Cillian.McHugh" w:date="2025-10-15T16:07:00Z" w16du:dateUtc="2025-10-15T15:07:00Z">
              <w:rPr>
                <w:lang w:val="en-IE"/>
              </w:rPr>
            </w:rPrChange>
          </w:rPr>
          <w:t>As with Study 1, the main analyses for each Study 2a-</w:t>
        </w:r>
      </w:ins>
      <w:ins w:id="3417" w:author="Cillian.McHugh" w:date="2025-10-08T14:21:00Z" w16du:dateUtc="2025-10-08T13:21:00Z">
        <w:r w:rsidRPr="00B1216F">
          <w:rPr>
            <w:highlight w:val="yellow"/>
            <w:lang w:val="en-IE"/>
            <w:rPrChange w:id="3418" w:author="Cillian.McHugh" w:date="2025-10-15T16:07:00Z" w16du:dateUtc="2025-10-15T15:07:00Z">
              <w:rPr>
                <w:lang w:val="en-IE"/>
              </w:rPr>
            </w:rPrChange>
          </w:rPr>
          <w:t>2f will be conducted separately, with aggregated results collated using internal meta-analysis. Again</w:t>
        </w:r>
      </w:ins>
      <w:ins w:id="3419" w:author="Cillian.McHugh" w:date="2025-10-08T16:29:00Z" w16du:dateUtc="2025-10-08T15:29:00Z">
        <w:r w:rsidR="004B0359" w:rsidRPr="00B1216F">
          <w:rPr>
            <w:highlight w:val="yellow"/>
            <w:lang w:val="en-IE"/>
            <w:rPrChange w:id="3420" w:author="Cillian.McHugh" w:date="2025-10-15T16:07:00Z" w16du:dateUtc="2025-10-15T15:07:00Z">
              <w:rPr>
                <w:lang w:val="en-IE"/>
              </w:rPr>
            </w:rPrChange>
          </w:rPr>
          <w:t>,</w:t>
        </w:r>
      </w:ins>
      <w:ins w:id="3421" w:author="Cillian.McHugh" w:date="2025-10-08T14:21:00Z" w16du:dateUtc="2025-10-08T13:21:00Z">
        <w:r w:rsidRPr="00B1216F">
          <w:rPr>
            <w:highlight w:val="yellow"/>
            <w:lang w:val="en-IE"/>
            <w:rPrChange w:id="3422" w:author="Cillian.McHugh" w:date="2025-10-15T16:07:00Z" w16du:dateUtc="2025-10-15T15:07:00Z">
              <w:rPr>
                <w:lang w:val="en-IE"/>
              </w:rPr>
            </w:rPrChange>
          </w:rPr>
          <w:t xml:space="preserve"> we will conduct some exploratory pooled analyses (contr</w:t>
        </w:r>
      </w:ins>
      <w:ins w:id="3423" w:author="Cillian.McHugh" w:date="2025-10-08T14:22:00Z" w16du:dateUtc="2025-10-08T13:22:00Z">
        <w:r w:rsidRPr="00B1216F">
          <w:rPr>
            <w:highlight w:val="yellow"/>
            <w:lang w:val="en-IE"/>
            <w:rPrChange w:id="3424" w:author="Cillian.McHugh" w:date="2025-10-15T16:07:00Z" w16du:dateUtc="2025-10-15T15:07:00Z">
              <w:rPr>
                <w:lang w:val="en-IE"/>
              </w:rPr>
            </w:rPrChange>
          </w:rPr>
          <w:t>olling for study site), but our conclusions will be based on the separate analyses and meta-analyses.</w:t>
        </w:r>
      </w:ins>
    </w:p>
    <w:p w14:paraId="747F5BC2" w14:textId="4B1DD27B" w:rsidR="001257ED" w:rsidRPr="00B1216F" w:rsidRDefault="001257ED" w:rsidP="00ED6F24">
      <w:pPr>
        <w:rPr>
          <w:ins w:id="3425" w:author="Cillian.McHugh" w:date="2025-10-08T14:26:00Z" w16du:dateUtc="2025-10-08T13:26:00Z"/>
          <w:highlight w:val="yellow"/>
          <w:lang w:val="en-IE"/>
          <w:rPrChange w:id="3426" w:author="Cillian.McHugh" w:date="2025-10-15T16:07:00Z" w16du:dateUtc="2025-10-15T15:07:00Z">
            <w:rPr>
              <w:ins w:id="3427" w:author="Cillian.McHugh" w:date="2025-10-08T14:26:00Z" w16du:dateUtc="2025-10-08T13:26:00Z"/>
              <w:lang w:val="en-IE"/>
            </w:rPr>
          </w:rPrChange>
        </w:rPr>
      </w:pPr>
      <w:ins w:id="3428" w:author="Cillian.McHugh" w:date="2025-10-08T14:24:00Z" w16du:dateUtc="2025-10-08T13:24:00Z">
        <w:r w:rsidRPr="00B1216F">
          <w:rPr>
            <w:highlight w:val="yellow"/>
            <w:lang w:val="en-IE"/>
            <w:rPrChange w:id="3429" w:author="Cillian.McHugh" w:date="2025-10-15T16:07:00Z" w16du:dateUtc="2025-10-15T15:07:00Z">
              <w:rPr>
                <w:lang w:val="en-IE"/>
              </w:rPr>
            </w:rPrChange>
          </w:rPr>
          <w:t xml:space="preserve">As noted above, our manipulation check will involve </w:t>
        </w:r>
      </w:ins>
      <w:ins w:id="3430" w:author="Cillian.McHugh" w:date="2025-10-08T14:23:00Z" w16du:dateUtc="2025-10-08T13:23:00Z">
        <w:r w:rsidRPr="00B1216F">
          <w:rPr>
            <w:highlight w:val="yellow"/>
            <w:lang w:val="en-IE"/>
            <w:rPrChange w:id="3431" w:author="Cillian.McHugh" w:date="2025-10-15T16:07:00Z" w16du:dateUtc="2025-10-15T15:07:00Z">
              <w:rPr>
                <w:lang w:val="en-IE"/>
              </w:rPr>
            </w:rPrChange>
          </w:rPr>
          <w:t>independent coders cod</w:t>
        </w:r>
      </w:ins>
      <w:ins w:id="3432" w:author="Cillian.McHugh" w:date="2025-10-08T14:25:00Z" w16du:dateUtc="2025-10-08T13:25:00Z">
        <w:r w:rsidRPr="00B1216F">
          <w:rPr>
            <w:highlight w:val="yellow"/>
            <w:lang w:val="en-IE"/>
            <w:rPrChange w:id="3433" w:author="Cillian.McHugh" w:date="2025-10-15T16:07:00Z" w16du:dateUtc="2025-10-15T15:07:00Z">
              <w:rPr>
                <w:lang w:val="en-IE"/>
              </w:rPr>
            </w:rPrChange>
          </w:rPr>
          <w:t xml:space="preserve">ing </w:t>
        </w:r>
      </w:ins>
      <w:ins w:id="3434" w:author="Cillian.McHugh" w:date="2025-10-08T14:23:00Z" w16du:dateUtc="2025-10-08T13:23:00Z">
        <w:r w:rsidRPr="00B1216F">
          <w:rPr>
            <w:highlight w:val="yellow"/>
            <w:lang w:val="en-IE"/>
            <w:rPrChange w:id="3435" w:author="Cillian.McHugh" w:date="2025-10-15T16:07:00Z" w16du:dateUtc="2025-10-15T15:07:00Z">
              <w:rPr>
                <w:lang w:val="en-IE"/>
              </w:rPr>
            </w:rPrChange>
          </w:rPr>
          <w:t xml:space="preserve">the responses to the “how-and-why” </w:t>
        </w:r>
      </w:ins>
      <w:ins w:id="3436" w:author="Cillian.McHugh" w:date="2025-10-08T14:24:00Z" w16du:dateUtc="2025-10-08T13:24:00Z">
        <w:r w:rsidRPr="00B1216F">
          <w:rPr>
            <w:highlight w:val="yellow"/>
            <w:lang w:val="en-IE"/>
            <w:rPrChange w:id="3437" w:author="Cillian.McHugh" w:date="2025-10-15T16:07:00Z" w16du:dateUtc="2025-10-15T15:07:00Z">
              <w:rPr>
                <w:lang w:val="en-IE"/>
              </w:rPr>
            </w:rPrChange>
          </w:rPr>
          <w:t xml:space="preserve">task to generate an index with a potential range of -4 to +4 where higher scores represent higher levels of construal </w:t>
        </w:r>
      </w:ins>
      <w:ins w:id="3438" w:author="Cillian.McHugh" w:date="2025-10-08T14:25:00Z" w16du:dateUtc="2025-10-08T13:25:00Z">
        <w:r w:rsidR="00E266E0" w:rsidRPr="00B1216F">
          <w:rPr>
            <w:highlight w:val="yellow"/>
            <w:lang w:val="en-IE"/>
            <w:rPrChange w:id="3439" w:author="Cillian.McHugh" w:date="2025-10-15T16:07:00Z" w16du:dateUtc="2025-10-15T15:07:00Z">
              <w:rPr>
                <w:lang w:val="en-IE"/>
              </w:rPr>
            </w:rPrChange>
          </w:rPr>
          <w:t xml:space="preserve">(described above). We will conduct an independent samples t-test to test </w:t>
        </w:r>
      </w:ins>
      <w:ins w:id="3440" w:author="Cillian.McHugh" w:date="2025-10-08T14:26:00Z" w16du:dateUtc="2025-10-08T13:26:00Z">
        <w:r w:rsidR="00E266E0" w:rsidRPr="00B1216F">
          <w:rPr>
            <w:highlight w:val="yellow"/>
            <w:lang w:val="en-IE"/>
            <w:rPrChange w:id="3441" w:author="Cillian.McHugh" w:date="2025-10-15T16:07:00Z" w16du:dateUtc="2025-10-15T15:07:00Z">
              <w:rPr>
                <w:lang w:val="en-IE"/>
              </w:rPr>
            </w:rPrChange>
          </w:rPr>
          <w:t>for differences in this construal level index depending on experimental condition.</w:t>
        </w:r>
      </w:ins>
    </w:p>
    <w:p w14:paraId="5DBF0240" w14:textId="6D6429D4" w:rsidR="00E266E0" w:rsidRPr="00B1216F" w:rsidRDefault="00E266E0" w:rsidP="00ED6F24">
      <w:pPr>
        <w:rPr>
          <w:ins w:id="3442" w:author="Cillian.McHugh" w:date="2025-10-08T14:32:00Z" w16du:dateUtc="2025-10-08T13:32:00Z"/>
          <w:highlight w:val="yellow"/>
          <w:lang w:val="en-US"/>
          <w:rPrChange w:id="3443" w:author="Cillian.McHugh" w:date="2025-10-15T16:07:00Z" w16du:dateUtc="2025-10-15T15:07:00Z">
            <w:rPr>
              <w:ins w:id="3444" w:author="Cillian.McHugh" w:date="2025-10-08T14:32:00Z" w16du:dateUtc="2025-10-08T13:32:00Z"/>
              <w:lang w:val="en-US"/>
            </w:rPr>
          </w:rPrChange>
        </w:rPr>
      </w:pPr>
      <w:ins w:id="3445" w:author="Cillian.McHugh" w:date="2025-10-08T14:26:00Z" w16du:dateUtc="2025-10-08T13:26:00Z">
        <w:r w:rsidRPr="00B1216F">
          <w:rPr>
            <w:highlight w:val="yellow"/>
            <w:lang w:val="en-IE"/>
            <w:rPrChange w:id="3446" w:author="Cillian.McHugh" w:date="2025-10-15T16:07:00Z" w16du:dateUtc="2025-10-15T15:07:00Z">
              <w:rPr>
                <w:lang w:val="en-IE"/>
              </w:rPr>
            </w:rPrChange>
          </w:rPr>
          <w:t xml:space="preserve">As in Study 1 our first test of our hypothesis will involve a series of </w:t>
        </w:r>
      </w:ins>
      <w:ins w:id="3447" w:author="Cillian.McHugh" w:date="2025-10-08T14:27:00Z" w16du:dateUtc="2025-10-08T13:27:00Z">
        <w:r w:rsidRPr="00B1216F">
          <w:rPr>
            <w:highlight w:val="yellow"/>
            <w:lang w:val="en-IE"/>
            <w:rPrChange w:id="3448" w:author="Cillian.McHugh" w:date="2025-10-15T16:07:00Z" w16du:dateUtc="2025-10-15T15:07:00Z">
              <w:rPr>
                <w:lang w:val="en-IE"/>
              </w:rPr>
            </w:rPrChange>
          </w:rPr>
          <w:t xml:space="preserve">chi-squared tests for each scenario separately </w:t>
        </w:r>
        <w:r w:rsidRPr="00B1216F">
          <w:rPr>
            <w:highlight w:val="yellow"/>
            <w:lang w:val="en-US"/>
            <w:rPrChange w:id="3449" w:author="Cillian.McHugh" w:date="2025-10-15T16:07:00Z" w16du:dateUtc="2025-10-15T15:07:00Z">
              <w:rPr>
                <w:lang w:val="en-US"/>
              </w:rPr>
            </w:rPrChange>
          </w:rPr>
          <w:t>(</w:t>
        </w:r>
        <w:r w:rsidRPr="00B1216F">
          <w:rPr>
            <w:i/>
            <w:iCs/>
            <w:highlight w:val="yellow"/>
            <w:lang w:val="en-US"/>
            <w:rPrChange w:id="3450" w:author="Cillian.McHugh" w:date="2025-10-15T16:07:00Z" w16du:dateUtc="2025-10-15T15:07:00Z">
              <w:rPr>
                <w:i/>
                <w:iCs/>
                <w:lang w:val="en-US"/>
              </w:rPr>
            </w:rPrChange>
          </w:rPr>
          <w:t>Julie and Mark</w:t>
        </w:r>
        <w:r w:rsidRPr="00B1216F">
          <w:rPr>
            <w:highlight w:val="yellow"/>
            <w:lang w:val="en-US"/>
            <w:rPrChange w:id="3451" w:author="Cillian.McHugh" w:date="2025-10-15T16:07:00Z" w16du:dateUtc="2025-10-15T15:07:00Z">
              <w:rPr>
                <w:lang w:val="en-US"/>
              </w:rPr>
            </w:rPrChange>
          </w:rPr>
          <w:t xml:space="preserve">, </w:t>
        </w:r>
        <w:r w:rsidRPr="00B1216F">
          <w:rPr>
            <w:i/>
            <w:iCs/>
            <w:highlight w:val="yellow"/>
            <w:lang w:val="en-US"/>
            <w:rPrChange w:id="3452" w:author="Cillian.McHugh" w:date="2025-10-15T16:07:00Z" w16du:dateUtc="2025-10-15T15:07:00Z">
              <w:rPr>
                <w:i/>
                <w:iCs/>
                <w:lang w:val="en-US"/>
              </w:rPr>
            </w:rPrChange>
          </w:rPr>
          <w:t>Jennifer</w:t>
        </w:r>
        <w:r w:rsidRPr="00B1216F">
          <w:rPr>
            <w:highlight w:val="yellow"/>
            <w:lang w:val="en-US"/>
            <w:rPrChange w:id="3453" w:author="Cillian.McHugh" w:date="2025-10-15T16:07:00Z" w16du:dateUtc="2025-10-15T15:07:00Z">
              <w:rPr>
                <w:lang w:val="en-US"/>
              </w:rPr>
            </w:rPrChange>
          </w:rPr>
          <w:t xml:space="preserve">, </w:t>
        </w:r>
        <w:r w:rsidRPr="00B1216F">
          <w:rPr>
            <w:i/>
            <w:iCs/>
            <w:highlight w:val="yellow"/>
            <w:lang w:val="en-US"/>
            <w:rPrChange w:id="3454" w:author="Cillian.McHugh" w:date="2025-10-15T16:07:00Z" w16du:dateUtc="2025-10-15T15:07:00Z">
              <w:rPr>
                <w:i/>
                <w:iCs/>
                <w:lang w:val="en-US"/>
              </w:rPr>
            </w:rPrChange>
          </w:rPr>
          <w:t>Trolley</w:t>
        </w:r>
        <w:r w:rsidRPr="00B1216F">
          <w:rPr>
            <w:highlight w:val="yellow"/>
            <w:lang w:val="en-US"/>
            <w:rPrChange w:id="3455" w:author="Cillian.McHugh" w:date="2025-10-15T16:07:00Z" w16du:dateUtc="2025-10-15T15:07:00Z">
              <w:rPr>
                <w:lang w:val="en-US"/>
              </w:rPr>
            </w:rPrChange>
          </w:rPr>
          <w:t xml:space="preserve">, </w:t>
        </w:r>
        <w:r w:rsidRPr="00B1216F">
          <w:rPr>
            <w:i/>
            <w:iCs/>
            <w:highlight w:val="yellow"/>
            <w:lang w:val="en-US"/>
            <w:rPrChange w:id="3456" w:author="Cillian.McHugh" w:date="2025-10-15T16:07:00Z" w16du:dateUtc="2025-10-15T15:07:00Z">
              <w:rPr>
                <w:i/>
                <w:iCs/>
                <w:lang w:val="en-US"/>
              </w:rPr>
            </w:rPrChange>
          </w:rPr>
          <w:t>Heinz</w:t>
        </w:r>
        <w:r w:rsidRPr="00B1216F">
          <w:rPr>
            <w:highlight w:val="yellow"/>
            <w:lang w:val="en-US"/>
            <w:rPrChange w:id="3457" w:author="Cillian.McHugh" w:date="2025-10-15T16:07:00Z" w16du:dateUtc="2025-10-15T15:07:00Z">
              <w:rPr>
                <w:lang w:val="en-US"/>
              </w:rPr>
            </w:rPrChange>
          </w:rPr>
          <w:t>). The first set</w:t>
        </w:r>
      </w:ins>
      <w:ins w:id="3458" w:author="Cillian.McHugh" w:date="2025-10-08T14:28:00Z" w16du:dateUtc="2025-10-08T13:28:00Z">
        <w:r w:rsidRPr="00B1216F">
          <w:rPr>
            <w:highlight w:val="yellow"/>
            <w:lang w:val="en-US"/>
            <w:rPrChange w:id="3459" w:author="Cillian.McHugh" w:date="2025-10-15T16:07:00Z" w16du:dateUtc="2025-10-15T15:07:00Z">
              <w:rPr>
                <w:lang w:val="en-US"/>
              </w:rPr>
            </w:rPrChange>
          </w:rPr>
          <w:t xml:space="preserve"> of </w:t>
        </w:r>
      </w:ins>
      <w:ins w:id="3460" w:author="Cillian.McHugh" w:date="2025-10-08T14:29:00Z" w16du:dateUtc="2025-10-08T13:29:00Z">
        <w:r w:rsidRPr="00B1216F">
          <w:rPr>
            <w:highlight w:val="yellow"/>
            <w:lang w:val="en-US"/>
            <w:rPrChange w:id="3461" w:author="Cillian.McHugh" w:date="2025-10-15T16:07:00Z" w16du:dateUtc="2025-10-15T15:07:00Z">
              <w:rPr>
                <w:lang w:val="en-US"/>
              </w:rPr>
            </w:rPrChange>
          </w:rPr>
          <w:t xml:space="preserve">2 × 3 </w:t>
        </w:r>
      </w:ins>
      <w:ins w:id="3462" w:author="Cillian.McHugh" w:date="2025-10-08T14:28:00Z" w16du:dateUtc="2025-10-08T13:28:00Z">
        <w:r w:rsidRPr="00B1216F">
          <w:rPr>
            <w:highlight w:val="yellow"/>
            <w:lang w:val="en-US"/>
            <w:rPrChange w:id="3463" w:author="Cillian.McHugh" w:date="2025-10-15T16:07:00Z" w16du:dateUtc="2025-10-15T15:07:00Z">
              <w:rPr>
                <w:lang w:val="en-US"/>
              </w:rPr>
            </w:rPrChange>
          </w:rPr>
          <w:t xml:space="preserve">chi-squared tests will examine raw responses to the critical </w:t>
        </w:r>
        <w:proofErr w:type="gramStart"/>
        <w:r w:rsidRPr="00B1216F">
          <w:rPr>
            <w:highlight w:val="yellow"/>
            <w:lang w:val="en-US"/>
            <w:rPrChange w:id="3464" w:author="Cillian.McHugh" w:date="2025-10-15T16:07:00Z" w16du:dateUtc="2025-10-15T15:07:00Z">
              <w:rPr>
                <w:lang w:val="en-US"/>
              </w:rPr>
            </w:rPrChange>
          </w:rPr>
          <w:t>slide</w:t>
        </w:r>
      </w:ins>
      <w:ins w:id="3465" w:author="Cillian.McHugh" w:date="2025-10-08T14:29:00Z" w16du:dateUtc="2025-10-08T13:29:00Z">
        <w:r w:rsidRPr="00B1216F">
          <w:rPr>
            <w:highlight w:val="yellow"/>
            <w:lang w:val="en-US"/>
            <w:rPrChange w:id="3466" w:author="Cillian.McHugh" w:date="2025-10-15T16:07:00Z" w16du:dateUtc="2025-10-15T15:07:00Z">
              <w:rPr>
                <w:lang w:val="en-US"/>
              </w:rPr>
            </w:rPrChange>
          </w:rPr>
          <w:t>,</w:t>
        </w:r>
        <w:proofErr w:type="gramEnd"/>
        <w:r w:rsidRPr="00B1216F">
          <w:rPr>
            <w:highlight w:val="yellow"/>
            <w:lang w:val="en-US"/>
            <w:rPrChange w:id="3467" w:author="Cillian.McHugh" w:date="2025-10-15T16:07:00Z" w16du:dateUtc="2025-10-15T15:07:00Z">
              <w:rPr>
                <w:lang w:val="en-US"/>
              </w:rPr>
            </w:rPrChange>
          </w:rPr>
          <w:t xml:space="preserve"> the second set of 2 × 3 chi-squared tests will examine </w:t>
        </w:r>
      </w:ins>
      <w:ins w:id="3468" w:author="Cillian.McHugh" w:date="2025-10-08T14:30:00Z" w16du:dateUtc="2025-10-08T13:30:00Z">
        <w:r w:rsidRPr="00B1216F">
          <w:rPr>
            <w:highlight w:val="yellow"/>
            <w:lang w:val="en-US"/>
            <w:rPrChange w:id="3469" w:author="Cillian.McHugh" w:date="2025-10-15T16:07:00Z" w16du:dateUtc="2025-10-15T15:07:00Z">
              <w:rPr>
                <w:lang w:val="en-US"/>
              </w:rPr>
            </w:rPrChange>
          </w:rPr>
          <w:t xml:space="preserve">the secondary measure of reason-giving/dumbfounding (when coded open-ended responses are included). A final set of exploratory 2 × 4 chi-squared tests will </w:t>
        </w:r>
      </w:ins>
      <w:ins w:id="3470" w:author="Cillian.McHugh" w:date="2025-10-08T14:31:00Z" w16du:dateUtc="2025-10-08T13:31:00Z">
        <w:r w:rsidRPr="00B1216F">
          <w:rPr>
            <w:highlight w:val="yellow"/>
            <w:lang w:val="en-US"/>
            <w:rPrChange w:id="3471" w:author="Cillian.McHugh" w:date="2025-10-15T16:07:00Z" w16du:dateUtc="2025-10-15T15:07:00Z">
              <w:rPr>
                <w:lang w:val="en-US"/>
              </w:rPr>
            </w:rPrChange>
          </w:rPr>
          <w:t xml:space="preserve">examine the </w:t>
        </w:r>
        <w:r w:rsidRPr="00B1216F">
          <w:rPr>
            <w:highlight w:val="yellow"/>
            <w:lang w:val="en-US"/>
            <w:rPrChange w:id="3472" w:author="Cillian.McHugh" w:date="2025-10-15T16:07:00Z" w16du:dateUtc="2025-10-15T15:07:00Z">
              <w:rPr>
                <w:lang w:val="en-US"/>
              </w:rPr>
            </w:rPrChange>
          </w:rPr>
          <w:lastRenderedPageBreak/>
          <w:t>third measure of reason-giving/dumbfounding that differentiates between dumbfounding before and after coding.</w:t>
        </w:r>
      </w:ins>
    </w:p>
    <w:p w14:paraId="1A4EE02D" w14:textId="307FA7C1" w:rsidR="00E266E0" w:rsidRPr="00B1216F" w:rsidRDefault="00E266E0" w:rsidP="00ED6F24">
      <w:pPr>
        <w:rPr>
          <w:ins w:id="3473" w:author="Cillian.McHugh" w:date="2025-10-08T14:55:00Z" w16du:dateUtc="2025-10-08T13:55:00Z"/>
          <w:highlight w:val="yellow"/>
          <w:lang w:val="en-US"/>
          <w:rPrChange w:id="3474" w:author="Cillian.McHugh" w:date="2025-10-15T16:07:00Z" w16du:dateUtc="2025-10-15T15:07:00Z">
            <w:rPr>
              <w:ins w:id="3475" w:author="Cillian.McHugh" w:date="2025-10-08T14:55:00Z" w16du:dateUtc="2025-10-08T13:55:00Z"/>
              <w:lang w:val="en-US"/>
            </w:rPr>
          </w:rPrChange>
        </w:rPr>
      </w:pPr>
      <w:ins w:id="3476" w:author="Cillian.McHugh" w:date="2025-10-08T14:32:00Z" w16du:dateUtc="2025-10-08T13:32:00Z">
        <w:r w:rsidRPr="00B1216F">
          <w:rPr>
            <w:highlight w:val="yellow"/>
            <w:lang w:val="en-US"/>
            <w:rPrChange w:id="3477" w:author="Cillian.McHugh" w:date="2025-10-15T16:07:00Z" w16du:dateUtc="2025-10-15T15:07:00Z">
              <w:rPr>
                <w:lang w:val="en-US"/>
              </w:rPr>
            </w:rPrChange>
          </w:rPr>
          <w:t xml:space="preserve">Next we will test for an overall effect of construal level on rates of reason-giving/dumbfounding </w:t>
        </w:r>
      </w:ins>
      <w:ins w:id="3478" w:author="Cillian.McHugh" w:date="2025-10-08T14:36:00Z" w16du:dateUtc="2025-10-08T13:36:00Z">
        <w:r w:rsidR="002857C4" w:rsidRPr="00B1216F">
          <w:rPr>
            <w:highlight w:val="yellow"/>
            <w:lang w:val="en-US"/>
            <w:rPrChange w:id="3479" w:author="Cillian.McHugh" w:date="2025-10-15T16:07:00Z" w16du:dateUtc="2025-10-15T15:07:00Z">
              <w:rPr>
                <w:lang w:val="en-US"/>
              </w:rPr>
            </w:rPrChange>
          </w:rPr>
          <w:t>using a series of mixed-effects multinomial logistic regression (w</w:t>
        </w:r>
      </w:ins>
      <w:ins w:id="3480" w:author="Cillian.McHugh" w:date="2025-10-08T14:37:00Z" w16du:dateUtc="2025-10-08T13:37:00Z">
        <w:r w:rsidR="002857C4" w:rsidRPr="00B1216F">
          <w:rPr>
            <w:highlight w:val="yellow"/>
            <w:lang w:val="en-US"/>
            <w:rPrChange w:id="3481" w:author="Cillian.McHugh" w:date="2025-10-15T16:07:00Z" w16du:dateUtc="2025-10-15T15:07:00Z">
              <w:rPr>
                <w:lang w:val="en-US"/>
              </w:rPr>
            </w:rPrChange>
          </w:rPr>
          <w:t xml:space="preserve">ith separate analyses for each of the three measures of reason-giving/dumbfounding: raw critical slide responses, </w:t>
        </w:r>
      </w:ins>
      <w:ins w:id="3482" w:author="Cillian.McHugh" w:date="2025-10-08T14:38:00Z" w16du:dateUtc="2025-10-08T13:38:00Z">
        <w:r w:rsidR="002857C4" w:rsidRPr="00B1216F">
          <w:rPr>
            <w:highlight w:val="yellow"/>
            <w:lang w:val="en-US"/>
            <w:rPrChange w:id="3483" w:author="Cillian.McHugh" w:date="2025-10-15T16:07:00Z" w16du:dateUtc="2025-10-15T15:07:00Z">
              <w:rPr>
                <w:lang w:val="en-US"/>
              </w:rPr>
            </w:rPrChange>
          </w:rPr>
          <w:t>including coded responses, differentiating between dumbfounding before/after coding</w:t>
        </w:r>
      </w:ins>
      <w:ins w:id="3484" w:author="Cillian.McHugh" w:date="2025-10-08T14:37:00Z" w16du:dateUtc="2025-10-08T13:37:00Z">
        <w:r w:rsidR="002857C4" w:rsidRPr="00B1216F">
          <w:rPr>
            <w:highlight w:val="yellow"/>
            <w:lang w:val="en-US"/>
            <w:rPrChange w:id="3485" w:author="Cillian.McHugh" w:date="2025-10-15T16:07:00Z" w16du:dateUtc="2025-10-15T15:07:00Z">
              <w:rPr>
                <w:lang w:val="en-US"/>
              </w:rPr>
            </w:rPrChange>
          </w:rPr>
          <w:t>)</w:t>
        </w:r>
      </w:ins>
      <w:ins w:id="3486" w:author="Cillian.McHugh" w:date="2025-10-08T14:38:00Z" w16du:dateUtc="2025-10-08T13:38:00Z">
        <w:r w:rsidR="002857C4" w:rsidRPr="00B1216F">
          <w:rPr>
            <w:highlight w:val="yellow"/>
            <w:lang w:val="en-US"/>
            <w:rPrChange w:id="3487" w:author="Cillian.McHugh" w:date="2025-10-15T16:07:00Z" w16du:dateUtc="2025-10-15T15:07:00Z">
              <w:rPr>
                <w:lang w:val="en-US"/>
              </w:rPr>
            </w:rPrChange>
          </w:rPr>
          <w:t>. As in Study 1 we wil</w:t>
        </w:r>
      </w:ins>
      <w:ins w:id="3488" w:author="Cillian.McHugh" w:date="2025-10-08T14:39:00Z" w16du:dateUtc="2025-10-08T13:39:00Z">
        <w:r w:rsidR="002857C4" w:rsidRPr="00B1216F">
          <w:rPr>
            <w:highlight w:val="yellow"/>
            <w:lang w:val="en-US"/>
            <w:rPrChange w:id="3489" w:author="Cillian.McHugh" w:date="2025-10-15T16:07:00Z" w16du:dateUtc="2025-10-15T15:07:00Z">
              <w:rPr>
                <w:lang w:val="en-US"/>
              </w:rPr>
            </w:rPrChange>
          </w:rPr>
          <w:t xml:space="preserve">l construct </w:t>
        </w:r>
      </w:ins>
      <w:ins w:id="3490" w:author="Cillian.McHugh" w:date="2025-10-13T00:31:00Z" w16du:dateUtc="2025-10-12T23:31:00Z">
        <w:r w:rsidR="005B21D6" w:rsidRPr="00B1216F">
          <w:rPr>
            <w:highlight w:val="yellow"/>
            <w:lang w:val="en-US"/>
            <w:rPrChange w:id="3491" w:author="Cillian.McHugh" w:date="2025-10-15T16:07:00Z" w16du:dateUtc="2025-10-15T15:07:00Z">
              <w:rPr>
                <w:lang w:val="en-US"/>
              </w:rPr>
            </w:rPrChange>
          </w:rPr>
          <w:t>four</w:t>
        </w:r>
      </w:ins>
      <w:ins w:id="3492" w:author="Cillian.McHugh" w:date="2025-10-08T14:39:00Z" w16du:dateUtc="2025-10-08T13:39:00Z">
        <w:r w:rsidR="002857C4" w:rsidRPr="00B1216F">
          <w:rPr>
            <w:highlight w:val="yellow"/>
            <w:lang w:val="en-US"/>
            <w:rPrChange w:id="3493" w:author="Cillian.McHugh" w:date="2025-10-15T16:07:00Z" w16du:dateUtc="2025-10-15T15:07:00Z">
              <w:rPr>
                <w:lang w:val="en-US"/>
              </w:rPr>
            </w:rPrChange>
          </w:rPr>
          <w:t xml:space="preserve"> models</w:t>
        </w:r>
      </w:ins>
      <w:ins w:id="3494" w:author="Cillian.McHugh" w:date="2025-10-08T14:47:00Z" w16du:dateUtc="2025-10-08T13:47:00Z">
        <w:r w:rsidR="004F47B5" w:rsidRPr="00B1216F">
          <w:rPr>
            <w:highlight w:val="yellow"/>
            <w:lang w:val="en-US"/>
            <w:rPrChange w:id="3495" w:author="Cillian.McHugh" w:date="2025-10-15T16:07:00Z" w16du:dateUtc="2025-10-15T15:07:00Z">
              <w:rPr>
                <w:lang w:val="en-US"/>
              </w:rPr>
            </w:rPrChange>
          </w:rPr>
          <w:t xml:space="preserve"> for each outcome measure</w:t>
        </w:r>
      </w:ins>
      <w:ins w:id="3496" w:author="Cillian.McHugh" w:date="2025-10-08T14:39:00Z" w16du:dateUtc="2025-10-08T13:39:00Z">
        <w:r w:rsidR="002857C4" w:rsidRPr="00B1216F">
          <w:rPr>
            <w:highlight w:val="yellow"/>
            <w:lang w:val="en-US"/>
            <w:rPrChange w:id="3497" w:author="Cillian.McHugh" w:date="2025-10-15T16:07:00Z" w16du:dateUtc="2025-10-15T15:07:00Z">
              <w:rPr>
                <w:lang w:val="en-US"/>
              </w:rPr>
            </w:rPrChange>
          </w:rPr>
          <w:t xml:space="preserve">, with Models 1 and 2 directly testing the hypothesis, </w:t>
        </w:r>
      </w:ins>
      <w:ins w:id="3498" w:author="Cillian.McHugh" w:date="2025-10-08T14:52:00Z" w16du:dateUtc="2025-10-08T13:52:00Z">
        <w:r w:rsidR="004F47B5" w:rsidRPr="00B1216F">
          <w:rPr>
            <w:highlight w:val="yellow"/>
            <w:lang w:val="en-US"/>
            <w:rPrChange w:id="3499" w:author="Cillian.McHugh" w:date="2025-10-15T16:07:00Z" w16du:dateUtc="2025-10-15T15:07:00Z">
              <w:rPr>
                <w:lang w:val="en-US"/>
              </w:rPr>
            </w:rPrChange>
          </w:rPr>
          <w:t xml:space="preserve">an </w:t>
        </w:r>
        <w:proofErr w:type="gramStart"/>
        <w:r w:rsidR="004F47B5" w:rsidRPr="00B1216F">
          <w:rPr>
            <w:highlight w:val="yellow"/>
            <w:lang w:val="en-US"/>
            <w:rPrChange w:id="3500" w:author="Cillian.McHugh" w:date="2025-10-15T16:07:00Z" w16du:dateUtc="2025-10-15T15:07:00Z">
              <w:rPr>
                <w:lang w:val="en-US"/>
              </w:rPr>
            </w:rPrChange>
          </w:rPr>
          <w:t>exploratory</w:t>
        </w:r>
      </w:ins>
      <w:proofErr w:type="gramEnd"/>
      <w:ins w:id="3501" w:author="Cillian.McHugh" w:date="2025-10-08T14:53:00Z" w16du:dateUtc="2025-10-08T13:53:00Z">
        <w:r w:rsidR="004F47B5" w:rsidRPr="00B1216F">
          <w:rPr>
            <w:highlight w:val="yellow"/>
            <w:lang w:val="en-US"/>
            <w:rPrChange w:id="3502" w:author="Cillian.McHugh" w:date="2025-10-15T16:07:00Z" w16du:dateUtc="2025-10-15T15:07:00Z">
              <w:rPr>
                <w:lang w:val="en-US"/>
              </w:rPr>
            </w:rPrChange>
          </w:rPr>
          <w:t xml:space="preserve"> </w:t>
        </w:r>
      </w:ins>
      <w:ins w:id="3503" w:author="Cillian.McHugh" w:date="2025-10-08T14:39:00Z" w16du:dateUtc="2025-10-08T13:39:00Z">
        <w:r w:rsidR="002857C4" w:rsidRPr="00B1216F">
          <w:rPr>
            <w:highlight w:val="yellow"/>
            <w:lang w:val="en-US"/>
            <w:rPrChange w:id="3504" w:author="Cillian.McHugh" w:date="2025-10-15T16:07:00Z" w16du:dateUtc="2025-10-15T15:07:00Z">
              <w:rPr>
                <w:lang w:val="en-US"/>
              </w:rPr>
            </w:rPrChange>
          </w:rPr>
          <w:t>Model 3 including additional measures</w:t>
        </w:r>
      </w:ins>
      <w:ins w:id="3505" w:author="Cillian.McHugh" w:date="2025-10-13T00:31:00Z" w16du:dateUtc="2025-10-12T23:31:00Z">
        <w:r w:rsidR="005B21D6" w:rsidRPr="00B1216F">
          <w:rPr>
            <w:highlight w:val="yellow"/>
            <w:lang w:val="en-US"/>
            <w:rPrChange w:id="3506" w:author="Cillian.McHugh" w:date="2025-10-15T16:07:00Z" w16du:dateUtc="2025-10-15T15:07:00Z">
              <w:rPr>
                <w:lang w:val="en-US"/>
              </w:rPr>
            </w:rPrChange>
          </w:rPr>
          <w:t>, and Model 4</w:t>
        </w:r>
      </w:ins>
      <w:ins w:id="3507" w:author="Cillian.McHugh" w:date="2025-10-13T00:32:00Z" w16du:dateUtc="2025-10-12T23:32:00Z">
        <w:r w:rsidR="005B21D6" w:rsidRPr="00B1216F">
          <w:rPr>
            <w:highlight w:val="yellow"/>
            <w:lang w:val="en-US"/>
            <w:rPrChange w:id="3508" w:author="Cillian.McHugh" w:date="2025-10-15T16:07:00Z" w16du:dateUtc="2025-10-15T15:07:00Z">
              <w:rPr>
                <w:lang w:val="en-US"/>
              </w:rPr>
            </w:rPrChange>
          </w:rPr>
          <w:t xml:space="preserve"> will examine </w:t>
        </w:r>
      </w:ins>
      <w:ins w:id="3509" w:author="Cillian.McHugh" w:date="2025-10-13T00:35:00Z" w16du:dateUtc="2025-10-12T23:35:00Z">
        <w:r w:rsidR="00E03F1E" w:rsidRPr="00B1216F">
          <w:rPr>
            <w:highlight w:val="yellow"/>
            <w:lang w:val="en-US"/>
            <w:rPrChange w:id="3510" w:author="Cillian.McHugh" w:date="2025-10-15T16:07:00Z" w16du:dateUtc="2025-10-15T15:07:00Z">
              <w:rPr>
                <w:lang w:val="en-US"/>
              </w:rPr>
            </w:rPrChange>
          </w:rPr>
          <w:t>the role of ambiguity (trade-off salience)</w:t>
        </w:r>
      </w:ins>
      <w:ins w:id="3511" w:author="Cillian.McHugh" w:date="2025-10-08T14:39:00Z" w16du:dateUtc="2025-10-08T13:39:00Z">
        <w:r w:rsidR="002857C4" w:rsidRPr="00B1216F">
          <w:rPr>
            <w:highlight w:val="yellow"/>
            <w:lang w:val="en-US"/>
            <w:rPrChange w:id="3512" w:author="Cillian.McHugh" w:date="2025-10-15T16:07:00Z" w16du:dateUtc="2025-10-15T15:07:00Z">
              <w:rPr>
                <w:lang w:val="en-US"/>
              </w:rPr>
            </w:rPrChange>
          </w:rPr>
          <w:t>.</w:t>
        </w:r>
      </w:ins>
      <w:ins w:id="3513" w:author="Cillian.McHugh" w:date="2025-10-08T14:47:00Z" w16du:dateUtc="2025-10-08T13:47:00Z">
        <w:r w:rsidR="004F47B5" w:rsidRPr="00B1216F">
          <w:rPr>
            <w:highlight w:val="yellow"/>
            <w:lang w:val="en-US"/>
            <w:rPrChange w:id="3514" w:author="Cillian.McHugh" w:date="2025-10-15T16:07:00Z" w16du:dateUtc="2025-10-15T15:07:00Z">
              <w:rPr>
                <w:lang w:val="en-US"/>
              </w:rPr>
            </w:rPrChange>
          </w:rPr>
          <w:t xml:space="preserve"> Model 1 will include construal level as a fixed effect and random effects for </w:t>
        </w:r>
      </w:ins>
      <w:ins w:id="3515" w:author="Cillian.McHugh" w:date="2025-10-08T14:48:00Z" w16du:dateUtc="2025-10-08T13:48:00Z">
        <w:r w:rsidR="004F47B5" w:rsidRPr="00B1216F">
          <w:rPr>
            <w:highlight w:val="yellow"/>
            <w:lang w:val="en-US"/>
            <w:rPrChange w:id="3516" w:author="Cillian.McHugh" w:date="2025-10-15T16:07:00Z" w16du:dateUtc="2025-10-15T15:07:00Z">
              <w:rPr>
                <w:lang w:val="en-US"/>
              </w:rPr>
            </w:rPrChange>
          </w:rPr>
          <w:t>participant ID</w:t>
        </w:r>
      </w:ins>
      <w:ins w:id="3517" w:author="Cillian.McHugh" w:date="2025-10-08T14:53:00Z" w16du:dateUtc="2025-10-08T13:53:00Z">
        <w:r w:rsidR="004F47B5" w:rsidRPr="00B1216F">
          <w:rPr>
            <w:highlight w:val="yellow"/>
            <w:lang w:val="en-US"/>
            <w:rPrChange w:id="3518" w:author="Cillian.McHugh" w:date="2025-10-15T16:07:00Z" w16du:dateUtc="2025-10-15T15:07:00Z">
              <w:rPr>
                <w:lang w:val="en-US"/>
              </w:rPr>
            </w:rPrChange>
          </w:rPr>
          <w:t>, Model 2 will additionally include scenario and a construal level × scenario</w:t>
        </w:r>
      </w:ins>
      <w:ins w:id="3519" w:author="Cillian.McHugh" w:date="2025-10-08T14:54:00Z" w16du:dateUtc="2025-10-08T13:54:00Z">
        <w:r w:rsidR="004F47B5" w:rsidRPr="00B1216F">
          <w:rPr>
            <w:highlight w:val="yellow"/>
            <w:lang w:val="en-US"/>
            <w:rPrChange w:id="3520" w:author="Cillian.McHugh" w:date="2025-10-15T16:07:00Z" w16du:dateUtc="2025-10-15T15:07:00Z">
              <w:rPr>
                <w:lang w:val="en-US"/>
              </w:rPr>
            </w:rPrChange>
          </w:rPr>
          <w:t xml:space="preserve"> interaction as fixed effects, while Model 3 will additionally include initial/revised judgment, initial/revised confidence, confusion, irritation, based on reason, based on gut feeling, as fixed effects.</w:t>
        </w:r>
      </w:ins>
      <w:ins w:id="3521" w:author="Cillian.McHugh" w:date="2025-10-13T00:35:00Z" w16du:dateUtc="2025-10-12T23:35:00Z">
        <w:r w:rsidR="00E03F1E" w:rsidRPr="00B1216F">
          <w:rPr>
            <w:highlight w:val="yellow"/>
            <w:lang w:val="en-US"/>
            <w:rPrChange w:id="3522" w:author="Cillian.McHugh" w:date="2025-10-15T16:07:00Z" w16du:dateUtc="2025-10-15T15:07:00Z">
              <w:rPr>
                <w:lang w:val="en-US"/>
              </w:rPr>
            </w:rPrChange>
          </w:rPr>
          <w:t xml:space="preserve"> In line with Study 1, we will conduct these analyses twice, first, on the full </w:t>
        </w:r>
      </w:ins>
      <w:ins w:id="3523" w:author="Cillian.McHugh" w:date="2025-10-13T00:36:00Z" w16du:dateUtc="2025-10-12T23:36:00Z">
        <w:r w:rsidR="00E03F1E" w:rsidRPr="00B1216F">
          <w:rPr>
            <w:highlight w:val="yellow"/>
            <w:lang w:val="en-US"/>
            <w:rPrChange w:id="3524" w:author="Cillian.McHugh" w:date="2025-10-15T16:07:00Z" w16du:dateUtc="2025-10-15T15:07:00Z">
              <w:rPr>
                <w:lang w:val="en-US"/>
              </w:rPr>
            </w:rPrChange>
          </w:rPr>
          <w:t>sample, and second, on the sample with participants who selected nothing-wrong excluded (to account for the potentially confounding influence of valence on interpreting our results).</w:t>
        </w:r>
      </w:ins>
    </w:p>
    <w:p w14:paraId="4802801E" w14:textId="5762AFA9" w:rsidR="004F47B5" w:rsidRPr="00B1216F" w:rsidRDefault="004F47B5" w:rsidP="00ED6F24">
      <w:pPr>
        <w:rPr>
          <w:ins w:id="3525" w:author="Cillian.McHugh" w:date="2025-09-23T16:01:00Z" w16du:dateUtc="2025-09-23T15:01:00Z"/>
          <w:highlight w:val="yellow"/>
          <w:lang w:val="en-IE"/>
          <w:rPrChange w:id="3526" w:author="Cillian.McHugh" w:date="2025-10-15T16:07:00Z" w16du:dateUtc="2025-10-15T15:07:00Z">
            <w:rPr>
              <w:ins w:id="3527" w:author="Cillian.McHugh" w:date="2025-09-23T16:01:00Z" w16du:dateUtc="2025-09-23T15:01:00Z"/>
              <w:lang w:val="en-IE"/>
            </w:rPr>
          </w:rPrChange>
        </w:rPr>
      </w:pPr>
      <w:ins w:id="3528" w:author="Cillian.McHugh" w:date="2025-10-08T14:55:00Z" w16du:dateUtc="2025-10-08T13:55:00Z">
        <w:r w:rsidRPr="00B1216F">
          <w:rPr>
            <w:highlight w:val="yellow"/>
            <w:lang w:val="en-US"/>
            <w:rPrChange w:id="3529" w:author="Cillian.McHugh" w:date="2025-10-15T16:07:00Z" w16du:dateUtc="2025-10-15T15:07:00Z">
              <w:rPr>
                <w:lang w:val="en-US"/>
              </w:rPr>
            </w:rPrChange>
          </w:rPr>
          <w:t>As in Study 1 we will conduct follow-up analyses investigating the effect of construal level on the other measures taken: initial judgment, revised judgment, initial confidence, revised confidence, confusion, irritation, how much judgment was based on reason, and how much judgment was based on gut feeling.</w:t>
        </w:r>
      </w:ins>
      <w:ins w:id="3530" w:author="Cillian.McHugh" w:date="2025-10-08T14:56:00Z" w16du:dateUtc="2025-10-08T13:56:00Z">
        <w:r w:rsidR="00DF427C" w:rsidRPr="00B1216F">
          <w:rPr>
            <w:highlight w:val="yellow"/>
            <w:lang w:val="en-US"/>
            <w:rPrChange w:id="3531" w:author="Cillian.McHugh" w:date="2025-10-15T16:07:00Z" w16du:dateUtc="2025-10-15T15:07:00Z">
              <w:rPr>
                <w:lang w:val="en-US"/>
              </w:rPr>
            </w:rPrChange>
          </w:rPr>
          <w:t xml:space="preserve"> This will involve a series of linear-mixed-effects models with the measure of interest as the outcome variable; </w:t>
        </w:r>
      </w:ins>
      <w:ins w:id="3532" w:author="Cillian.McHugh" w:date="2025-10-08T14:57:00Z" w16du:dateUtc="2025-10-08T13:57:00Z">
        <w:r w:rsidR="00DF427C" w:rsidRPr="00B1216F">
          <w:rPr>
            <w:highlight w:val="yellow"/>
            <w:lang w:val="en-US"/>
            <w:rPrChange w:id="3533" w:author="Cillian.McHugh" w:date="2025-10-15T16:07:00Z" w16du:dateUtc="2025-10-15T15:07:00Z">
              <w:rPr>
                <w:lang w:val="en-US"/>
              </w:rPr>
            </w:rPrChange>
          </w:rPr>
          <w:t>construal level</w:t>
        </w:r>
      </w:ins>
      <w:ins w:id="3534" w:author="Cillian.McHugh" w:date="2025-10-08T14:56:00Z" w16du:dateUtc="2025-10-08T13:56:00Z">
        <w:r w:rsidR="00DF427C" w:rsidRPr="00B1216F">
          <w:rPr>
            <w:highlight w:val="yellow"/>
            <w:lang w:val="en-US"/>
            <w:rPrChange w:id="3535" w:author="Cillian.McHugh" w:date="2025-10-15T16:07:00Z" w16du:dateUtc="2025-10-15T15:07:00Z">
              <w:rPr>
                <w:lang w:val="en-US"/>
              </w:rPr>
            </w:rPrChange>
          </w:rPr>
          <w:t xml:space="preserve">, scenario, and a </w:t>
        </w:r>
      </w:ins>
      <w:ins w:id="3536" w:author="Cillian.McHugh" w:date="2025-10-08T14:57:00Z" w16du:dateUtc="2025-10-08T13:57:00Z">
        <w:r w:rsidR="00DF427C" w:rsidRPr="00B1216F">
          <w:rPr>
            <w:highlight w:val="yellow"/>
            <w:lang w:val="en-US"/>
            <w:rPrChange w:id="3537" w:author="Cillian.McHugh" w:date="2025-10-15T16:07:00Z" w16du:dateUtc="2025-10-15T15:07:00Z">
              <w:rPr>
                <w:lang w:val="en-US"/>
              </w:rPr>
            </w:rPrChange>
          </w:rPr>
          <w:t>construal level</w:t>
        </w:r>
      </w:ins>
      <w:ins w:id="3538" w:author="Cillian.McHugh" w:date="2025-10-08T14:56:00Z" w16du:dateUtc="2025-10-08T13:56:00Z">
        <w:r w:rsidR="00DF427C" w:rsidRPr="00B1216F">
          <w:rPr>
            <w:highlight w:val="yellow"/>
            <w:lang w:val="en-US"/>
            <w:rPrChange w:id="3539" w:author="Cillian.McHugh" w:date="2025-10-15T16:07:00Z" w16du:dateUtc="2025-10-15T15:07:00Z">
              <w:rPr>
                <w:lang w:val="en-US"/>
              </w:rPr>
            </w:rPrChange>
          </w:rPr>
          <w:t xml:space="preserve"> × scenario interaction will be included as fixed effects, and participant ID will be included as random effects. We will conduct post-hoc Tukey’s pairwise comparison to examine any </w:t>
        </w:r>
        <w:r w:rsidR="00DF427C" w:rsidRPr="00B1216F">
          <w:rPr>
            <w:highlight w:val="yellow"/>
            <w:lang w:val="en-US"/>
            <w:rPrChange w:id="3540" w:author="Cillian.McHugh" w:date="2025-10-15T16:07:00Z" w16du:dateUtc="2025-10-15T15:07:00Z">
              <w:rPr>
                <w:lang w:val="en-US"/>
              </w:rPr>
            </w:rPrChange>
          </w:rPr>
          <w:lastRenderedPageBreak/>
          <w:t>differences between specific conditions. Sample code for the analyses described above (using a simulated dataset) is available in the supplementary materials.</w:t>
        </w:r>
      </w:ins>
    </w:p>
    <w:p w14:paraId="4582EB90" w14:textId="06B674CE" w:rsidR="00ED6F24" w:rsidRPr="00ED6F24" w:rsidRDefault="00ED6F24">
      <w:pPr>
        <w:pStyle w:val="Heading2"/>
        <w:rPr>
          <w:ins w:id="3541" w:author="Cillian.McHugh" w:date="2025-09-23T16:00:00Z" w16du:dateUtc="2025-09-23T15:00:00Z"/>
        </w:rPr>
        <w:pPrChange w:id="3542" w:author="Cillian.McHugh" w:date="2025-09-23T16:01:00Z" w16du:dateUtc="2025-09-23T15:01:00Z">
          <w:pPr>
            <w:pStyle w:val="Heading1"/>
          </w:pPr>
        </w:pPrChange>
      </w:pPr>
      <w:ins w:id="3543" w:author="Cillian.McHugh" w:date="2025-09-23T16:01:00Z" w16du:dateUtc="2025-09-23T15:01:00Z">
        <w:r w:rsidRPr="00B1216F">
          <w:rPr>
            <w:highlight w:val="yellow"/>
            <w:rPrChange w:id="3544" w:author="Cillian.McHugh" w:date="2025-10-15T16:07:00Z" w16du:dateUtc="2025-10-15T15:07:00Z">
              <w:rPr/>
            </w:rPrChange>
          </w:rPr>
          <w:t>Results and Discussion</w:t>
        </w:r>
      </w:ins>
    </w:p>
    <w:p w14:paraId="7F36CACF" w14:textId="24E7D16F" w:rsidR="007F3944" w:rsidRDefault="00ED6F24" w:rsidP="009A1C61">
      <w:pPr>
        <w:pStyle w:val="Heading1"/>
      </w:pPr>
      <w:ins w:id="3545" w:author="Cillian.McHugh" w:date="2025-09-23T16:01:00Z" w16du:dateUtc="2025-09-23T15:01:00Z">
        <w:r>
          <w:t xml:space="preserve">General </w:t>
        </w:r>
      </w:ins>
      <w:r w:rsidR="009A1C61">
        <w:t>Discussion</w:t>
      </w:r>
    </w:p>
    <w:p w14:paraId="28C923E5" w14:textId="77777777" w:rsidR="007F31FE" w:rsidRPr="007F31FE" w:rsidRDefault="007F31FE" w:rsidP="007F31FE">
      <w:pPr>
        <w:rPr>
          <w:lang w:val="en-IE"/>
        </w:rPr>
      </w:pPr>
    </w:p>
    <w:p w14:paraId="41D9DBDD" w14:textId="0ACC2E84" w:rsidR="00C70405" w:rsidRDefault="00C70405" w:rsidP="00C70405">
      <w:pPr>
        <w:pStyle w:val="Heading1"/>
      </w:pPr>
      <w:r>
        <w:t>Disclosures</w:t>
      </w:r>
    </w:p>
    <w:p w14:paraId="03973311" w14:textId="04A14CD6" w:rsidR="00C70405" w:rsidRDefault="00C70405" w:rsidP="00C70405">
      <w:r>
        <w:rPr>
          <w:lang w:val="en-IE"/>
        </w:rPr>
        <w:t xml:space="preserve">All measures, </w:t>
      </w:r>
      <w:r w:rsidRPr="00C70405">
        <w:t>manipulations, and data/participant exclusions are reported in the manuscript or its Supplementary Material.</w:t>
      </w:r>
    </w:p>
    <w:p w14:paraId="55FE1533" w14:textId="3CE55E43" w:rsidR="007F31FE" w:rsidRDefault="007F31FE" w:rsidP="007F31FE">
      <w:pPr>
        <w:pStyle w:val="Heading1"/>
      </w:pPr>
      <w:r>
        <w:t>Open Practices</w:t>
      </w:r>
    </w:p>
    <w:p w14:paraId="42987312" w14:textId="1CE79F76" w:rsidR="009A1C61" w:rsidRDefault="007F31FE">
      <w:pPr>
        <w:rPr>
          <w:lang w:val="en-IE"/>
        </w:rPr>
      </w:pPr>
      <w:r>
        <w:t xml:space="preserve">All (pilot) data, analysis scripts, and materials are available from the OSF at </w:t>
      </w:r>
      <w:hyperlink r:id="rId14" w:history="1">
        <w:r w:rsidRPr="00A10A0A">
          <w:rPr>
            <w:rStyle w:val="Hyperlink"/>
          </w:rPr>
          <w:t>https://osf.io/3fuer/?view_only=c2b02ef663fc4a12a2c3a143c21d9776</w:t>
        </w:r>
      </w:hyperlink>
      <w:r>
        <w:t>. Full data from the main study will be made available on completion of the study.</w:t>
      </w:r>
      <w:r w:rsidR="009A1C61">
        <w:rPr>
          <w:lang w:val="en-IE"/>
        </w:rPr>
        <w:br w:type="page"/>
      </w:r>
    </w:p>
    <w:p w14:paraId="087907E4" w14:textId="0E24A849" w:rsidR="007F3944" w:rsidRPr="007F3944" w:rsidRDefault="007F3944" w:rsidP="009A1C61">
      <w:pPr>
        <w:pStyle w:val="Heading1"/>
      </w:pPr>
      <w:r w:rsidRPr="007F3944">
        <w:lastRenderedPageBreak/>
        <w:t>References</w:t>
      </w:r>
    </w:p>
    <w:bookmarkStart w:id="3546" w:name="_Hlk211428882"/>
    <w:p w14:paraId="63762C72" w14:textId="77777777" w:rsidR="006F04BE" w:rsidRPr="006F04BE" w:rsidRDefault="006A5B32" w:rsidP="006F04BE">
      <w:pPr>
        <w:pStyle w:val="Bibliography"/>
      </w:pPr>
      <w:r>
        <w:rPr>
          <w:lang w:val="en-IE"/>
        </w:rPr>
        <w:fldChar w:fldCharType="begin"/>
      </w:r>
      <w:r>
        <w:rPr>
          <w:lang w:val="en-IE"/>
        </w:rPr>
        <w:instrText xml:space="preserve"> ADDIN ZOTERO_BIBL {"uncited":[],"omitted":[],"custom":[]} CSL_BIBLIOGRAPHY </w:instrText>
      </w:r>
      <w:r>
        <w:rPr>
          <w:lang w:val="en-IE"/>
        </w:rPr>
        <w:fldChar w:fldCharType="separate"/>
      </w:r>
      <w:proofErr w:type="spellStart"/>
      <w:r w:rsidR="006F04BE" w:rsidRPr="006F04BE">
        <w:t>Agerström</w:t>
      </w:r>
      <w:proofErr w:type="spellEnd"/>
      <w:r w:rsidR="006F04BE" w:rsidRPr="006F04BE">
        <w:t xml:space="preserve">, J., &amp; Björklund, F. (2009a). Moral Concerns Are Greater for Temporally Distant Events and Are Moderated by Value Strength. </w:t>
      </w:r>
      <w:r w:rsidR="006F04BE" w:rsidRPr="006F04BE">
        <w:rPr>
          <w:i/>
          <w:iCs/>
        </w:rPr>
        <w:t>Social Cognition</w:t>
      </w:r>
      <w:r w:rsidR="006F04BE" w:rsidRPr="006F04BE">
        <w:t xml:space="preserve">, </w:t>
      </w:r>
      <w:r w:rsidR="006F04BE" w:rsidRPr="006F04BE">
        <w:rPr>
          <w:i/>
          <w:iCs/>
        </w:rPr>
        <w:t>27</w:t>
      </w:r>
      <w:r w:rsidR="006F04BE" w:rsidRPr="006F04BE">
        <w:t>(2), 261–282. https://doi.org/10.1521/soco.2009.27.2.261</w:t>
      </w:r>
    </w:p>
    <w:p w14:paraId="479403D4" w14:textId="77777777" w:rsidR="006F04BE" w:rsidRPr="006F04BE" w:rsidRDefault="006F04BE" w:rsidP="006F04BE">
      <w:pPr>
        <w:pStyle w:val="Bibliography"/>
      </w:pPr>
      <w:proofErr w:type="spellStart"/>
      <w:r w:rsidRPr="006F04BE">
        <w:t>Agerström</w:t>
      </w:r>
      <w:proofErr w:type="spellEnd"/>
      <w:r w:rsidRPr="006F04BE">
        <w:t xml:space="preserve">, J., &amp; Björklund, F. (2009b). Temporal Distance and Moral Concerns: Future Morally Questionable Behavior is Perceived as More Wrong and Evokes Stronger Prosocial Intentions. </w:t>
      </w:r>
      <w:r w:rsidRPr="006F04BE">
        <w:rPr>
          <w:i/>
          <w:iCs/>
        </w:rPr>
        <w:t>Basic and Applied Social Psychology</w:t>
      </w:r>
      <w:r w:rsidRPr="006F04BE">
        <w:t xml:space="preserve">, </w:t>
      </w:r>
      <w:r w:rsidRPr="006F04BE">
        <w:rPr>
          <w:i/>
          <w:iCs/>
        </w:rPr>
        <w:t>31</w:t>
      </w:r>
      <w:r w:rsidRPr="006F04BE">
        <w:t>(1), 49–59. https://doi.org/10.1080/01973530802659885</w:t>
      </w:r>
    </w:p>
    <w:p w14:paraId="1463C3DF" w14:textId="77777777" w:rsidR="006F04BE" w:rsidRPr="006F04BE" w:rsidRDefault="006F04BE" w:rsidP="006F04BE">
      <w:pPr>
        <w:pStyle w:val="Bibliography"/>
      </w:pPr>
      <w:proofErr w:type="spellStart"/>
      <w:r w:rsidRPr="006F04BE">
        <w:t>Agerström</w:t>
      </w:r>
      <w:proofErr w:type="spellEnd"/>
      <w:r w:rsidRPr="006F04BE">
        <w:t xml:space="preserve">, J., Björklund, F., &amp; Carlsson, R. (2013). Look at Yourself!: Visual Perspective Influences Moral Judgment by Level of Mental Construal. </w:t>
      </w:r>
      <w:r w:rsidRPr="006F04BE">
        <w:rPr>
          <w:i/>
          <w:iCs/>
        </w:rPr>
        <w:t>Social Psychology</w:t>
      </w:r>
      <w:r w:rsidRPr="006F04BE">
        <w:t xml:space="preserve">, </w:t>
      </w:r>
      <w:r w:rsidRPr="006F04BE">
        <w:rPr>
          <w:i/>
          <w:iCs/>
        </w:rPr>
        <w:t>44</w:t>
      </w:r>
      <w:r w:rsidRPr="006F04BE">
        <w:t>(1), 42–46. https://doi.org/10.1027/1864-9335/a000100</w:t>
      </w:r>
    </w:p>
    <w:p w14:paraId="525DEC0C" w14:textId="77777777" w:rsidR="006F04BE" w:rsidRPr="006F04BE" w:rsidRDefault="006F04BE" w:rsidP="006F04BE">
      <w:pPr>
        <w:pStyle w:val="Bibliography"/>
      </w:pPr>
      <w:r w:rsidRPr="006F04BE">
        <w:t xml:space="preserve">Alper, S. (2020). Explaining the Complex Effect of Construal Level on Moral and Political Attitudes. </w:t>
      </w:r>
      <w:r w:rsidRPr="006F04BE">
        <w:rPr>
          <w:i/>
          <w:iCs/>
        </w:rPr>
        <w:t>Current Directions in Psychological Science</w:t>
      </w:r>
      <w:r w:rsidRPr="006F04BE">
        <w:t xml:space="preserve">, </w:t>
      </w:r>
      <w:r w:rsidRPr="006F04BE">
        <w:rPr>
          <w:i/>
          <w:iCs/>
        </w:rPr>
        <w:t>29</w:t>
      </w:r>
      <w:r w:rsidRPr="006F04BE">
        <w:t>(2), 115–120. https://doi.org/10.1177/0963721419896362</w:t>
      </w:r>
    </w:p>
    <w:p w14:paraId="78355E60" w14:textId="77777777" w:rsidR="006F04BE" w:rsidRPr="006F04BE" w:rsidRDefault="006F04BE" w:rsidP="006F04BE">
      <w:pPr>
        <w:pStyle w:val="Bibliography"/>
      </w:pPr>
      <w:r w:rsidRPr="006F04BE">
        <w:t xml:space="preserve">Amaral, N. B., &amp; Jiao, J. (2023). Responses to Ethical Scenarios: The Impact of Trade-Off Salience on Competing Construal Level Effects. </w:t>
      </w:r>
      <w:r w:rsidRPr="006F04BE">
        <w:rPr>
          <w:i/>
          <w:iCs/>
        </w:rPr>
        <w:t>Journal of Business Ethics</w:t>
      </w:r>
      <w:r w:rsidRPr="006F04BE">
        <w:t xml:space="preserve">, </w:t>
      </w:r>
      <w:r w:rsidRPr="006F04BE">
        <w:rPr>
          <w:i/>
          <w:iCs/>
        </w:rPr>
        <w:t>183</w:t>
      </w:r>
      <w:r w:rsidRPr="006F04BE">
        <w:t>(3), 745–762. https://doi.org/10.1007/s10551-021-04995-x</w:t>
      </w:r>
    </w:p>
    <w:p w14:paraId="327276CC" w14:textId="77777777" w:rsidR="006F04BE" w:rsidRPr="006F04BE" w:rsidRDefault="006F04BE" w:rsidP="006F04BE">
      <w:pPr>
        <w:pStyle w:val="Bibliography"/>
      </w:pPr>
      <w:r w:rsidRPr="006F04BE">
        <w:t xml:space="preserve">Bago, B., &amp; De Neys, W. (2019). The intuitive greater good: Testing the corrective dual process model of moral cognition. </w:t>
      </w:r>
      <w:r w:rsidRPr="006F04BE">
        <w:rPr>
          <w:i/>
          <w:iCs/>
        </w:rPr>
        <w:t>Journal of Experimental Psychology: General</w:t>
      </w:r>
      <w:r w:rsidRPr="006F04BE">
        <w:t xml:space="preserve">, </w:t>
      </w:r>
      <w:r w:rsidRPr="006F04BE">
        <w:rPr>
          <w:i/>
          <w:iCs/>
        </w:rPr>
        <w:t>148</w:t>
      </w:r>
      <w:r w:rsidRPr="006F04BE">
        <w:t>(10), 1782–1801. https://doi.org/10.1037/xge0000533</w:t>
      </w:r>
    </w:p>
    <w:p w14:paraId="6C443591" w14:textId="77777777" w:rsidR="006F04BE" w:rsidRPr="006F04BE" w:rsidRDefault="006F04BE" w:rsidP="006F04BE">
      <w:pPr>
        <w:pStyle w:val="Bibliography"/>
      </w:pPr>
      <w:r w:rsidRPr="006F04BE">
        <w:t>Bar-</w:t>
      </w:r>
      <w:proofErr w:type="spellStart"/>
      <w:r w:rsidRPr="006F04BE">
        <w:t>anan</w:t>
      </w:r>
      <w:proofErr w:type="spellEnd"/>
      <w:r w:rsidRPr="006F04BE">
        <w:t xml:space="preserve">, Y., Liberman, N., &amp; Trope, Y. (2006). The Association Between Psychological Distance and Construal Level: Evidence </w:t>
      </w:r>
      <w:proofErr w:type="gramStart"/>
      <w:r w:rsidRPr="006F04BE">
        <w:t>From</w:t>
      </w:r>
      <w:proofErr w:type="gramEnd"/>
      <w:r w:rsidRPr="006F04BE">
        <w:t xml:space="preserve"> an Implicit Association Test. </w:t>
      </w:r>
      <w:r w:rsidRPr="006F04BE">
        <w:rPr>
          <w:i/>
          <w:iCs/>
        </w:rPr>
        <w:t>Journal of Experimental Psychology: General</w:t>
      </w:r>
      <w:r w:rsidRPr="006F04BE">
        <w:t xml:space="preserve">, </w:t>
      </w:r>
      <w:r w:rsidRPr="006F04BE">
        <w:rPr>
          <w:i/>
          <w:iCs/>
        </w:rPr>
        <w:t>135</w:t>
      </w:r>
      <w:r w:rsidRPr="006F04BE">
        <w:t>(4), 609–622.</w:t>
      </w:r>
    </w:p>
    <w:p w14:paraId="0FC7E421" w14:textId="77777777" w:rsidR="006F04BE" w:rsidRPr="006F04BE" w:rsidRDefault="006F04BE" w:rsidP="006F04BE">
      <w:pPr>
        <w:pStyle w:val="Bibliography"/>
      </w:pPr>
      <w:r w:rsidRPr="006F04BE">
        <w:lastRenderedPageBreak/>
        <w:t xml:space="preserve">Bonner, C., &amp; Newell, B. R. (2010). In conflict with ourselves? An investigation of heuristic and analytic processes in decision making. </w:t>
      </w:r>
      <w:r w:rsidRPr="006F04BE">
        <w:rPr>
          <w:i/>
          <w:iCs/>
        </w:rPr>
        <w:t>Memory &amp; Cognition</w:t>
      </w:r>
      <w:r w:rsidRPr="006F04BE">
        <w:t xml:space="preserve">, </w:t>
      </w:r>
      <w:r w:rsidRPr="006F04BE">
        <w:rPr>
          <w:i/>
          <w:iCs/>
        </w:rPr>
        <w:t>38</w:t>
      </w:r>
      <w:r w:rsidRPr="006F04BE">
        <w:t>(2), 186–196. https://doi.org/10.3758/MC.38.2.186</w:t>
      </w:r>
    </w:p>
    <w:p w14:paraId="0287818F" w14:textId="77777777" w:rsidR="006F04BE" w:rsidRPr="006F04BE" w:rsidRDefault="006F04BE" w:rsidP="006F04BE">
      <w:pPr>
        <w:pStyle w:val="Bibliography"/>
      </w:pPr>
      <w:r w:rsidRPr="006F04BE">
        <w:t xml:space="preserve">Byrd, N., &amp; Conway, P. (2019). Not all who ponder count costs: Arithmetic reflection predicts utilitarian tendencies, but logical reflection predicts both deontological and utilitarian tendencies. </w:t>
      </w:r>
      <w:r w:rsidRPr="006F04BE">
        <w:rPr>
          <w:i/>
          <w:iCs/>
        </w:rPr>
        <w:t>Cognition</w:t>
      </w:r>
      <w:r w:rsidRPr="006F04BE">
        <w:t xml:space="preserve">, </w:t>
      </w:r>
      <w:r w:rsidRPr="006F04BE">
        <w:rPr>
          <w:i/>
          <w:iCs/>
        </w:rPr>
        <w:t>192</w:t>
      </w:r>
      <w:r w:rsidRPr="006F04BE">
        <w:t>, 103995. https://doi.org/10.1016/j.cognition.2019.06.007</w:t>
      </w:r>
    </w:p>
    <w:p w14:paraId="23820DF0" w14:textId="77777777" w:rsidR="006F04BE" w:rsidRPr="006F04BE" w:rsidRDefault="006F04BE" w:rsidP="006F04BE">
      <w:pPr>
        <w:pStyle w:val="Bibliography"/>
      </w:pPr>
      <w:r w:rsidRPr="006F04BE">
        <w:t xml:space="preserve">Cushman, F. A. (2013). Action, Outcome, and Value </w:t>
      </w:r>
      <w:proofErr w:type="gramStart"/>
      <w:r w:rsidRPr="006F04BE">
        <w:t>A</w:t>
      </w:r>
      <w:proofErr w:type="gramEnd"/>
      <w:r w:rsidRPr="006F04BE">
        <w:t xml:space="preserve"> Dual-System Framework for Morality. </w:t>
      </w:r>
      <w:r w:rsidRPr="006F04BE">
        <w:rPr>
          <w:i/>
          <w:iCs/>
        </w:rPr>
        <w:t>Personality and Social Psychology Review</w:t>
      </w:r>
      <w:r w:rsidRPr="006F04BE">
        <w:t xml:space="preserve">, </w:t>
      </w:r>
      <w:r w:rsidRPr="006F04BE">
        <w:rPr>
          <w:i/>
          <w:iCs/>
        </w:rPr>
        <w:t>17</w:t>
      </w:r>
      <w:r w:rsidRPr="006F04BE">
        <w:t>(3), 273–292. https://doi.org/10.1177/1088868313495594</w:t>
      </w:r>
    </w:p>
    <w:p w14:paraId="4F5D7280" w14:textId="77777777" w:rsidR="006F04BE" w:rsidRPr="006F04BE" w:rsidRDefault="006F04BE" w:rsidP="006F04BE">
      <w:pPr>
        <w:pStyle w:val="Bibliography"/>
      </w:pPr>
      <w:r w:rsidRPr="006F04BE">
        <w:t xml:space="preserve">Cushman, F. A., Young, L., &amp; Greene, J. D. (2010). Multi-system Moral Psychology. In J. M. Doris (Ed.), </w:t>
      </w:r>
      <w:r w:rsidRPr="006F04BE">
        <w:rPr>
          <w:i/>
          <w:iCs/>
        </w:rPr>
        <w:t>The Moral Psychology Handbook</w:t>
      </w:r>
      <w:r w:rsidRPr="006F04BE">
        <w:t xml:space="preserve"> (pp. 47–71). Oxford University Press.</w:t>
      </w:r>
    </w:p>
    <w:p w14:paraId="4EFE7FD3" w14:textId="77777777" w:rsidR="006F04BE" w:rsidRPr="006F04BE" w:rsidRDefault="006F04BE" w:rsidP="006F04BE">
      <w:pPr>
        <w:pStyle w:val="Bibliography"/>
      </w:pPr>
      <w:r w:rsidRPr="006F04BE">
        <w:t xml:space="preserve">De Neys, W., &amp; Glumicic, T. (2008). Conflict monitoring in dual process theories of thinking. </w:t>
      </w:r>
      <w:r w:rsidRPr="006F04BE">
        <w:rPr>
          <w:i/>
          <w:iCs/>
        </w:rPr>
        <w:t>Cognition</w:t>
      </w:r>
      <w:r w:rsidRPr="006F04BE">
        <w:t xml:space="preserve">, </w:t>
      </w:r>
      <w:r w:rsidRPr="006F04BE">
        <w:rPr>
          <w:i/>
          <w:iCs/>
        </w:rPr>
        <w:t>106</w:t>
      </w:r>
      <w:r w:rsidRPr="006F04BE">
        <w:t>(3), 1248–1299. https://doi.org/10.1016/j.cognition.2007.06.002</w:t>
      </w:r>
    </w:p>
    <w:p w14:paraId="147AAE00" w14:textId="77777777" w:rsidR="006F04BE" w:rsidRPr="006F04BE" w:rsidRDefault="006F04BE" w:rsidP="006F04BE">
      <w:pPr>
        <w:pStyle w:val="Bibliography"/>
      </w:pPr>
      <w:r w:rsidRPr="006F04BE">
        <w:t xml:space="preserve">Evans, J. St. B. T., &amp; Stanovich, K. E. (2013). Dual-Process Theories of Higher Cognition: Advancing the Debate. </w:t>
      </w:r>
      <w:r w:rsidRPr="006F04BE">
        <w:rPr>
          <w:i/>
          <w:iCs/>
        </w:rPr>
        <w:t>Perspectives on Psychological Science</w:t>
      </w:r>
      <w:r w:rsidRPr="006F04BE">
        <w:t xml:space="preserve">, </w:t>
      </w:r>
      <w:r w:rsidRPr="006F04BE">
        <w:rPr>
          <w:i/>
          <w:iCs/>
        </w:rPr>
        <w:t>8</w:t>
      </w:r>
      <w:r w:rsidRPr="006F04BE">
        <w:t>(3), 223–241. https://doi.org/10.1177/1745691612460685</w:t>
      </w:r>
    </w:p>
    <w:p w14:paraId="41720281" w14:textId="77777777" w:rsidR="006F04BE" w:rsidRPr="006F04BE" w:rsidRDefault="006F04BE" w:rsidP="006F04BE">
      <w:pPr>
        <w:pStyle w:val="Bibliography"/>
      </w:pPr>
      <w:r w:rsidRPr="006F04BE">
        <w:t xml:space="preserve">Eyal, T., Liberman, N., &amp; Trope, Y. (2008). Judging near and distant virtue and vice. </w:t>
      </w:r>
      <w:r w:rsidRPr="006F04BE">
        <w:rPr>
          <w:i/>
          <w:iCs/>
        </w:rPr>
        <w:t>Journal of Experimental Social Psychology</w:t>
      </w:r>
      <w:r w:rsidRPr="006F04BE">
        <w:t xml:space="preserve">, </w:t>
      </w:r>
      <w:r w:rsidRPr="006F04BE">
        <w:rPr>
          <w:i/>
          <w:iCs/>
        </w:rPr>
        <w:t>44</w:t>
      </w:r>
      <w:r w:rsidRPr="006F04BE">
        <w:t>(4), 1204–1209. https://doi.org/10.1016/j.jesp.2008.03.012</w:t>
      </w:r>
    </w:p>
    <w:p w14:paraId="4DD6D3CC" w14:textId="77777777" w:rsidR="006F04BE" w:rsidRPr="006F04BE" w:rsidRDefault="006F04BE" w:rsidP="006F04BE">
      <w:pPr>
        <w:pStyle w:val="Bibliography"/>
      </w:pPr>
      <w:r w:rsidRPr="006F04BE">
        <w:t xml:space="preserve">Eyal, T., Liberman, N., &amp; Trope, Y. (2014). Thinking of why a transgression occurred may </w:t>
      </w:r>
      <w:proofErr w:type="spellStart"/>
      <w:r w:rsidRPr="006F04BE">
        <w:t>drawn</w:t>
      </w:r>
      <w:proofErr w:type="spellEnd"/>
      <w:r w:rsidRPr="006F04BE">
        <w:t xml:space="preserve"> attention to extenuating circumstances: A comment on Žeželj &amp; Jokić replication. </w:t>
      </w:r>
      <w:r w:rsidRPr="006F04BE">
        <w:rPr>
          <w:i/>
          <w:iCs/>
        </w:rPr>
        <w:t>Social Psychology</w:t>
      </w:r>
      <w:r w:rsidRPr="006F04BE">
        <w:t xml:space="preserve">, </w:t>
      </w:r>
      <w:r w:rsidRPr="006F04BE">
        <w:rPr>
          <w:i/>
          <w:iCs/>
        </w:rPr>
        <w:t>45</w:t>
      </w:r>
      <w:r w:rsidRPr="006F04BE">
        <w:t>(4), 329–331.</w:t>
      </w:r>
    </w:p>
    <w:p w14:paraId="45881725" w14:textId="77777777" w:rsidR="006F04BE" w:rsidRPr="006F04BE" w:rsidRDefault="006F04BE" w:rsidP="006F04BE">
      <w:pPr>
        <w:pStyle w:val="Bibliography"/>
      </w:pPr>
      <w:r w:rsidRPr="006F04BE">
        <w:lastRenderedPageBreak/>
        <w:t xml:space="preserve">Eyal, T., </w:t>
      </w:r>
      <w:proofErr w:type="spellStart"/>
      <w:r w:rsidRPr="006F04BE">
        <w:t>Sagristano</w:t>
      </w:r>
      <w:proofErr w:type="spellEnd"/>
      <w:r w:rsidRPr="006F04BE">
        <w:t xml:space="preserve">, M. D., Trope, Y., Liberman, N., &amp; Chaiken, S. (2009). When values matter: Expressing values in behavioral intentions for the near vs. distant future. </w:t>
      </w:r>
      <w:r w:rsidRPr="006F04BE">
        <w:rPr>
          <w:i/>
          <w:iCs/>
        </w:rPr>
        <w:t>Journal of Experimental Social Psychology</w:t>
      </w:r>
      <w:r w:rsidRPr="006F04BE">
        <w:t xml:space="preserve">, </w:t>
      </w:r>
      <w:r w:rsidRPr="006F04BE">
        <w:rPr>
          <w:i/>
          <w:iCs/>
        </w:rPr>
        <w:t>45</w:t>
      </w:r>
      <w:r w:rsidRPr="006F04BE">
        <w:t>(1), 35–43. https://doi.org/10.1016/j.jesp.2008.07.023</w:t>
      </w:r>
    </w:p>
    <w:p w14:paraId="10ECBEB6" w14:textId="77777777" w:rsidR="006F04BE" w:rsidRPr="006F04BE" w:rsidRDefault="006F04BE" w:rsidP="006F04BE">
      <w:pPr>
        <w:pStyle w:val="Bibliography"/>
      </w:pPr>
      <w:r w:rsidRPr="006F04BE">
        <w:t xml:space="preserve">Förster, J., Friedman, R. S., &amp; Liberman, N. (2004). Temporal Construal Effects on Abstract and Concrete Thinking: Consequences for Insight and Creative Cognition. </w:t>
      </w:r>
      <w:r w:rsidRPr="006F04BE">
        <w:rPr>
          <w:i/>
          <w:iCs/>
        </w:rPr>
        <w:t>Journal of Personality and Social Psychology</w:t>
      </w:r>
      <w:r w:rsidRPr="006F04BE">
        <w:t xml:space="preserve">, </w:t>
      </w:r>
      <w:r w:rsidRPr="006F04BE">
        <w:rPr>
          <w:i/>
          <w:iCs/>
        </w:rPr>
        <w:t>87</w:t>
      </w:r>
      <w:r w:rsidRPr="006F04BE">
        <w:t>(2), 177–189. https://doi.org/10.1037/0022-3514.87.2.177</w:t>
      </w:r>
    </w:p>
    <w:p w14:paraId="655CFE8B" w14:textId="77777777" w:rsidR="006F04BE" w:rsidRPr="006F04BE" w:rsidRDefault="006F04BE" w:rsidP="006F04BE">
      <w:pPr>
        <w:pStyle w:val="Bibliography"/>
      </w:pPr>
      <w:r w:rsidRPr="006F04BE">
        <w:t xml:space="preserve">Freitas, A. L., Gollwitzer, P., &amp; Trope, Y. (2004). The influence of abstract and concrete mindsets on anticipating and guiding others’ self-regulatory efforts. </w:t>
      </w:r>
      <w:r w:rsidRPr="006F04BE">
        <w:rPr>
          <w:i/>
          <w:iCs/>
        </w:rPr>
        <w:t>Journal of Experimental Social Psychology</w:t>
      </w:r>
      <w:r w:rsidRPr="006F04BE">
        <w:t xml:space="preserve">, </w:t>
      </w:r>
      <w:r w:rsidRPr="006F04BE">
        <w:rPr>
          <w:i/>
          <w:iCs/>
        </w:rPr>
        <w:t>40</w:t>
      </w:r>
      <w:r w:rsidRPr="006F04BE">
        <w:t>(6), 739–752. https://doi.org/10.1016/j.jesp.2004.04.003</w:t>
      </w:r>
    </w:p>
    <w:p w14:paraId="3B9DFDB4" w14:textId="77777777" w:rsidR="006F04BE" w:rsidRPr="006F04BE" w:rsidRDefault="006F04BE" w:rsidP="006F04BE">
      <w:pPr>
        <w:pStyle w:val="Bibliography"/>
      </w:pPr>
      <w:r w:rsidRPr="006F04BE">
        <w:t xml:space="preserve">Fujita, K., Trope, Y., Liberman, N., &amp; Levin-Sagi, M. (2006). Construal Levels and Self-Control. </w:t>
      </w:r>
      <w:r w:rsidRPr="006F04BE">
        <w:rPr>
          <w:i/>
          <w:iCs/>
        </w:rPr>
        <w:t>Journal of Personality and Social Psychology</w:t>
      </w:r>
      <w:r w:rsidRPr="006F04BE">
        <w:t xml:space="preserve">, </w:t>
      </w:r>
      <w:r w:rsidRPr="006F04BE">
        <w:rPr>
          <w:i/>
          <w:iCs/>
        </w:rPr>
        <w:t>90</w:t>
      </w:r>
      <w:r w:rsidRPr="006F04BE">
        <w:t>(3), 351–367. https://doi.org/10.1037/0022-3514.90.3.351</w:t>
      </w:r>
    </w:p>
    <w:p w14:paraId="371AA8C0" w14:textId="77777777" w:rsidR="006F04BE" w:rsidRPr="006F04BE" w:rsidRDefault="006F04BE" w:rsidP="006F04BE">
      <w:pPr>
        <w:pStyle w:val="Bibliography"/>
      </w:pPr>
      <w:r w:rsidRPr="006F04BE">
        <w:t xml:space="preserve">Gamliel, E., Kreiner, H., &amp; McElroy, T. (2017). The effect of construal </w:t>
      </w:r>
      <w:proofErr w:type="gramStart"/>
      <w:r w:rsidRPr="006F04BE">
        <w:t>level</w:t>
      </w:r>
      <w:proofErr w:type="gramEnd"/>
      <w:r w:rsidRPr="006F04BE">
        <w:t xml:space="preserve"> on unethical behavior. </w:t>
      </w:r>
      <w:r w:rsidRPr="006F04BE">
        <w:rPr>
          <w:i/>
          <w:iCs/>
        </w:rPr>
        <w:t>The Journal of Social Psychology</w:t>
      </w:r>
      <w:r w:rsidRPr="006F04BE">
        <w:t xml:space="preserve">, </w:t>
      </w:r>
      <w:r w:rsidRPr="006F04BE">
        <w:rPr>
          <w:i/>
          <w:iCs/>
        </w:rPr>
        <w:t>157</w:t>
      </w:r>
      <w:r w:rsidRPr="006F04BE">
        <w:t>(2), 211–222. https://doi.org/10.1080/00224545.2016.1208139</w:t>
      </w:r>
    </w:p>
    <w:p w14:paraId="14C896BC" w14:textId="77777777" w:rsidR="006F04BE" w:rsidRPr="006F04BE" w:rsidRDefault="006F04BE" w:rsidP="006F04BE">
      <w:pPr>
        <w:pStyle w:val="Bibliography"/>
      </w:pPr>
      <w:r w:rsidRPr="006F04BE">
        <w:t xml:space="preserve">Gong, H., &amp; Medin, D. L. (2012). Construal levels and moral judgment: Some complications. </w:t>
      </w:r>
      <w:r w:rsidRPr="006F04BE">
        <w:rPr>
          <w:i/>
          <w:iCs/>
        </w:rPr>
        <w:t>Judgment and Decision Making</w:t>
      </w:r>
      <w:r w:rsidRPr="006F04BE">
        <w:t xml:space="preserve">, </w:t>
      </w:r>
      <w:r w:rsidRPr="006F04BE">
        <w:rPr>
          <w:i/>
          <w:iCs/>
        </w:rPr>
        <w:t>7</w:t>
      </w:r>
      <w:r w:rsidRPr="006F04BE">
        <w:t>(5), 628–638. https://doi.org/10.1017/S1930297500006343</w:t>
      </w:r>
    </w:p>
    <w:p w14:paraId="6E4B5AA0" w14:textId="77777777" w:rsidR="006F04BE" w:rsidRPr="006F04BE" w:rsidRDefault="006F04BE" w:rsidP="006F04BE">
      <w:pPr>
        <w:pStyle w:val="Bibliography"/>
      </w:pPr>
      <w:r w:rsidRPr="006F04BE">
        <w:t xml:space="preserve">Green, A. (2025). Moral dumbfounding and imaginative resistance. </w:t>
      </w:r>
      <w:r w:rsidRPr="006F04BE">
        <w:rPr>
          <w:i/>
          <w:iCs/>
        </w:rPr>
        <w:t>Philosophical Psychology</w:t>
      </w:r>
      <w:r w:rsidRPr="006F04BE">
        <w:t xml:space="preserve">, </w:t>
      </w:r>
      <w:r w:rsidRPr="006F04BE">
        <w:rPr>
          <w:i/>
          <w:iCs/>
        </w:rPr>
        <w:t>38</w:t>
      </w:r>
      <w:r w:rsidRPr="006F04BE">
        <w:t>(5), 2146–2164. https://doi.org/10.1080/09515089.2023.2299374</w:t>
      </w:r>
    </w:p>
    <w:p w14:paraId="5BE08C08" w14:textId="77777777" w:rsidR="006F04BE" w:rsidRPr="006F04BE" w:rsidRDefault="006F04BE" w:rsidP="006F04BE">
      <w:pPr>
        <w:pStyle w:val="Bibliography"/>
      </w:pPr>
      <w:r w:rsidRPr="006F04BE">
        <w:lastRenderedPageBreak/>
        <w:t xml:space="preserve">Greene, J. D. (2008). The Secret Joke of Kant’s Soul. In W. Sinnott-Armstrong (Ed.), </w:t>
      </w:r>
      <w:r w:rsidRPr="006F04BE">
        <w:rPr>
          <w:i/>
          <w:iCs/>
        </w:rPr>
        <w:t>Moral Psychology Volume 3: The neurosciences of morality: Emotion, brain disorders, and development</w:t>
      </w:r>
      <w:r w:rsidRPr="006F04BE">
        <w:t xml:space="preserve"> (pp. 35–79). The MIT Press.</w:t>
      </w:r>
    </w:p>
    <w:p w14:paraId="5068FBED" w14:textId="77777777" w:rsidR="006F04BE" w:rsidRPr="006F04BE" w:rsidRDefault="006F04BE" w:rsidP="006F04BE">
      <w:pPr>
        <w:pStyle w:val="Bibliography"/>
      </w:pPr>
      <w:r w:rsidRPr="006F04BE">
        <w:t xml:space="preserve">Haidt, J. (2001). The emotional dog and its rational tail: A social intuitionist approach to moral judgment. </w:t>
      </w:r>
      <w:r w:rsidRPr="006F04BE">
        <w:rPr>
          <w:i/>
          <w:iCs/>
        </w:rPr>
        <w:t>Psychological Review</w:t>
      </w:r>
      <w:r w:rsidRPr="006F04BE">
        <w:t xml:space="preserve">, </w:t>
      </w:r>
      <w:r w:rsidRPr="006F04BE">
        <w:rPr>
          <w:i/>
          <w:iCs/>
        </w:rPr>
        <w:t>108</w:t>
      </w:r>
      <w:r w:rsidRPr="006F04BE">
        <w:t>(4), 814–834. https://doi.org/10.1037/0033-295X.108.4.814</w:t>
      </w:r>
    </w:p>
    <w:p w14:paraId="669597F3" w14:textId="77777777" w:rsidR="006F04BE" w:rsidRPr="006F04BE" w:rsidRDefault="006F04BE" w:rsidP="006F04BE">
      <w:pPr>
        <w:pStyle w:val="Bibliography"/>
      </w:pPr>
      <w:r w:rsidRPr="006F04BE">
        <w:t xml:space="preserve">Haidt, J., Björklund, F., &amp; Murphy, S. (2000). Moral dumbfounding: When intuition finds no reason. </w:t>
      </w:r>
      <w:r w:rsidRPr="006F04BE">
        <w:rPr>
          <w:i/>
          <w:iCs/>
        </w:rPr>
        <w:t>Unpublished Manuscript, University of Virginia</w:t>
      </w:r>
      <w:r w:rsidRPr="006F04BE">
        <w:t>.</w:t>
      </w:r>
    </w:p>
    <w:p w14:paraId="13F331DA" w14:textId="77777777" w:rsidR="006F04BE" w:rsidRPr="006F04BE" w:rsidRDefault="006F04BE" w:rsidP="006F04BE">
      <w:pPr>
        <w:pStyle w:val="Bibliography"/>
      </w:pPr>
      <w:r w:rsidRPr="006F04BE">
        <w:rPr>
          <w:i/>
          <w:iCs/>
        </w:rPr>
        <w:t>Health (Family Planning) Bill, 1978: Committee Stage (Resumed).: Hearing on Vol. 315 No. 1 before the Dáil Éireann</w:t>
      </w:r>
      <w:r w:rsidRPr="006F04BE">
        <w:t xml:space="preserve">, </w:t>
      </w:r>
      <w:proofErr w:type="spellStart"/>
      <w:r w:rsidRPr="006F04BE">
        <w:t>DáIl</w:t>
      </w:r>
      <w:proofErr w:type="spellEnd"/>
      <w:r w:rsidRPr="006F04BE">
        <w:t xml:space="preserve"> Éireann (1979).</w:t>
      </w:r>
    </w:p>
    <w:p w14:paraId="73CC333C" w14:textId="77777777" w:rsidR="006F04BE" w:rsidRPr="006F04BE" w:rsidRDefault="006F04BE" w:rsidP="006F04BE">
      <w:pPr>
        <w:pStyle w:val="Bibliography"/>
      </w:pPr>
      <w:r w:rsidRPr="006F04BE">
        <w:rPr>
          <w:i/>
          <w:iCs/>
        </w:rPr>
        <w:t>Higher Education (Freedom of Speech) Bill - Hansard - UK Parliament: Hearing before the Commons Chamber</w:t>
      </w:r>
      <w:r w:rsidRPr="006F04BE">
        <w:t>, UK Parliament (2021). https://hansard.parliament.uk/Commons/2021-07-12/debates/3E5A48AD-72E6-420A-910A-9F1863983743/HigherEducation(FreedomOfSpeech)Billhighlight=morally+wrong</w:t>
      </w:r>
    </w:p>
    <w:p w14:paraId="7BD68A17" w14:textId="77777777" w:rsidR="006F04BE" w:rsidRPr="006F04BE" w:rsidRDefault="006F04BE" w:rsidP="006F04BE">
      <w:pPr>
        <w:pStyle w:val="Bibliography"/>
      </w:pPr>
      <w:r w:rsidRPr="006F04BE">
        <w:t xml:space="preserve">Körner, A., &amp; Volk, S. (2014). Concrete and abstract ways to deontology: Cognitive capacity moderates construal level effects on moral judgments. </w:t>
      </w:r>
      <w:r w:rsidRPr="006F04BE">
        <w:rPr>
          <w:i/>
          <w:iCs/>
        </w:rPr>
        <w:t>Journal of Experimental Social Psychology</w:t>
      </w:r>
      <w:r w:rsidRPr="006F04BE">
        <w:t xml:space="preserve">, </w:t>
      </w:r>
      <w:r w:rsidRPr="006F04BE">
        <w:rPr>
          <w:i/>
          <w:iCs/>
        </w:rPr>
        <w:t>55</w:t>
      </w:r>
      <w:r w:rsidRPr="006F04BE">
        <w:t>, 139–145. https://doi.org/10.1016/j.jesp.2014.07.002</w:t>
      </w:r>
    </w:p>
    <w:p w14:paraId="707C99F3" w14:textId="77777777" w:rsidR="006F04BE" w:rsidRPr="006F04BE" w:rsidRDefault="006F04BE" w:rsidP="006F04BE">
      <w:pPr>
        <w:pStyle w:val="Bibliography"/>
      </w:pPr>
      <w:r w:rsidRPr="006F04BE">
        <w:t xml:space="preserve">Kreps, T. A., &amp; Monin, B. (2014). Core Values Versus Common Sense: Consequentialist Views Appear Less Rooted in Morality. </w:t>
      </w:r>
      <w:r w:rsidRPr="006F04BE">
        <w:rPr>
          <w:i/>
          <w:iCs/>
        </w:rPr>
        <w:t>Personality and Social Psychology Bulletin</w:t>
      </w:r>
      <w:r w:rsidRPr="006F04BE">
        <w:t xml:space="preserve">, </w:t>
      </w:r>
      <w:r w:rsidRPr="006F04BE">
        <w:rPr>
          <w:i/>
          <w:iCs/>
        </w:rPr>
        <w:t>40</w:t>
      </w:r>
      <w:r w:rsidRPr="006F04BE">
        <w:t>(11), 1529–1542. https://doi.org/10.1177/0146167214551154</w:t>
      </w:r>
    </w:p>
    <w:p w14:paraId="772AFA62" w14:textId="77777777" w:rsidR="006F04BE" w:rsidRPr="006F04BE" w:rsidRDefault="006F04BE" w:rsidP="006F04BE">
      <w:pPr>
        <w:pStyle w:val="Bibliography"/>
      </w:pPr>
      <w:r w:rsidRPr="006F04BE">
        <w:t xml:space="preserve">Kumle, L., Võ, M. L.-H., &amp; </w:t>
      </w:r>
      <w:proofErr w:type="spellStart"/>
      <w:r w:rsidRPr="006F04BE">
        <w:t>Draschkow</w:t>
      </w:r>
      <w:proofErr w:type="spellEnd"/>
      <w:r w:rsidRPr="006F04BE">
        <w:t xml:space="preserve">, D. (2021). Estimating power in (generalized) linear mixed models: An open introduction and tutorial in R. </w:t>
      </w:r>
      <w:r w:rsidRPr="006F04BE">
        <w:rPr>
          <w:i/>
          <w:iCs/>
        </w:rPr>
        <w:t>Behavior Research Methods</w:t>
      </w:r>
      <w:r w:rsidRPr="006F04BE">
        <w:t xml:space="preserve">, </w:t>
      </w:r>
      <w:r w:rsidRPr="006F04BE">
        <w:rPr>
          <w:i/>
          <w:iCs/>
        </w:rPr>
        <w:t>53</w:t>
      </w:r>
      <w:r w:rsidRPr="006F04BE">
        <w:t>(6), 2528–2543. https://doi.org/10.3758/s13428-021-01546-0</w:t>
      </w:r>
    </w:p>
    <w:p w14:paraId="46D46C39" w14:textId="77777777" w:rsidR="006F04BE" w:rsidRPr="006F04BE" w:rsidRDefault="006F04BE" w:rsidP="006F04BE">
      <w:pPr>
        <w:pStyle w:val="Bibliography"/>
      </w:pPr>
      <w:r w:rsidRPr="006F04BE">
        <w:lastRenderedPageBreak/>
        <w:t xml:space="preserve">Lammers, J. (2012). Abstraction increases hypocrisy. </w:t>
      </w:r>
      <w:r w:rsidRPr="006F04BE">
        <w:rPr>
          <w:i/>
          <w:iCs/>
        </w:rPr>
        <w:t>Journal of Experimental Social Psychology</w:t>
      </w:r>
      <w:r w:rsidRPr="006F04BE">
        <w:t xml:space="preserve">, </w:t>
      </w:r>
      <w:r w:rsidRPr="006F04BE">
        <w:rPr>
          <w:i/>
          <w:iCs/>
        </w:rPr>
        <w:t>48</w:t>
      </w:r>
      <w:r w:rsidRPr="006F04BE">
        <w:t>(2), 475–480. https://doi.org/10.1016/j.jesp.2011.07.006</w:t>
      </w:r>
    </w:p>
    <w:p w14:paraId="5E48B2D4" w14:textId="77777777" w:rsidR="006F04BE" w:rsidRPr="006F04BE" w:rsidRDefault="006F04BE" w:rsidP="006F04BE">
      <w:pPr>
        <w:pStyle w:val="Bibliography"/>
      </w:pPr>
      <w:r w:rsidRPr="006F04BE">
        <w:t xml:space="preserve">Ledgerwood, A., Trope, Y., &amp; Chaiken, S. (2010). Flexibility now, consistency later: Psychological distance and construal shape evaluative responding. </w:t>
      </w:r>
      <w:r w:rsidRPr="006F04BE">
        <w:rPr>
          <w:i/>
          <w:iCs/>
        </w:rPr>
        <w:t>Journal of Personality and Social Psychology</w:t>
      </w:r>
      <w:r w:rsidRPr="006F04BE">
        <w:t xml:space="preserve">, </w:t>
      </w:r>
      <w:r w:rsidRPr="006F04BE">
        <w:rPr>
          <w:i/>
          <w:iCs/>
        </w:rPr>
        <w:t>99</w:t>
      </w:r>
      <w:r w:rsidRPr="006F04BE">
        <w:t>(1), 32–51. https://doi.org/10.1037/a0019843</w:t>
      </w:r>
    </w:p>
    <w:p w14:paraId="26014CFA" w14:textId="77777777" w:rsidR="006F04BE" w:rsidRPr="006F04BE" w:rsidRDefault="006F04BE" w:rsidP="006F04BE">
      <w:pPr>
        <w:pStyle w:val="Bibliography"/>
      </w:pPr>
      <w:r w:rsidRPr="006F04BE">
        <w:t xml:space="preserve">Maier, M., Bartoš, F., Oh, M., </w:t>
      </w:r>
      <w:proofErr w:type="spellStart"/>
      <w:r w:rsidRPr="006F04BE">
        <w:t>Wagenmakers</w:t>
      </w:r>
      <w:proofErr w:type="spellEnd"/>
      <w:r w:rsidRPr="006F04BE">
        <w:t xml:space="preserve">, E.-J., Shanks, D., &amp; Harris, A. (2022). </w:t>
      </w:r>
      <w:r w:rsidRPr="006F04BE">
        <w:rPr>
          <w:i/>
          <w:iCs/>
        </w:rPr>
        <w:t>Adjusting for Publication Bias Reveals That Evidence for and Size of Construal Level Theory Effects is Substantially Overestimated</w:t>
      </w:r>
      <w:r w:rsidRPr="006F04BE">
        <w:t>. OSF. https://doi.org/10.31234/osf.io/r8nyu</w:t>
      </w:r>
    </w:p>
    <w:p w14:paraId="1AF2E41F" w14:textId="77777777" w:rsidR="006F04BE" w:rsidRPr="006F04BE" w:rsidRDefault="006F04BE" w:rsidP="006F04BE">
      <w:pPr>
        <w:pStyle w:val="Bibliography"/>
      </w:pPr>
      <w:r w:rsidRPr="006F04BE">
        <w:t xml:space="preserve">McHugh, C., McGann, M., Igou, E. R., &amp; Kinsella, E. L. (2017). Searching for Moral Dumbfounding: Identifying Measurable Indicators of Moral Dumbfounding. </w:t>
      </w:r>
      <w:r w:rsidRPr="006F04BE">
        <w:rPr>
          <w:i/>
          <w:iCs/>
        </w:rPr>
        <w:t>Collabra: Psychology</w:t>
      </w:r>
      <w:r w:rsidRPr="006F04BE">
        <w:t xml:space="preserve">, </w:t>
      </w:r>
      <w:r w:rsidRPr="006F04BE">
        <w:rPr>
          <w:i/>
          <w:iCs/>
        </w:rPr>
        <w:t>3</w:t>
      </w:r>
      <w:r w:rsidRPr="006F04BE">
        <w:t>(1), 1–24. https://doi.org/10.1525/collabra.79</w:t>
      </w:r>
    </w:p>
    <w:p w14:paraId="73262FCF" w14:textId="77777777" w:rsidR="006F04BE" w:rsidRPr="006F04BE" w:rsidRDefault="006F04BE" w:rsidP="006F04BE">
      <w:pPr>
        <w:pStyle w:val="Bibliography"/>
      </w:pPr>
      <w:r w:rsidRPr="006F04BE">
        <w:t xml:space="preserve">McHugh, C., McGann, M., Igou, E. R., &amp; Kinsella, E. L. (2020). Reasons or rationalizations: The role of principles in the moral dumbfounding paradigm. </w:t>
      </w:r>
      <w:r w:rsidRPr="006F04BE">
        <w:rPr>
          <w:i/>
          <w:iCs/>
        </w:rPr>
        <w:t>Journal of Behavioral Decision Making</w:t>
      </w:r>
      <w:r w:rsidRPr="006F04BE">
        <w:t xml:space="preserve">, </w:t>
      </w:r>
      <w:r w:rsidRPr="006F04BE">
        <w:rPr>
          <w:i/>
          <w:iCs/>
        </w:rPr>
        <w:t>33</w:t>
      </w:r>
      <w:r w:rsidRPr="006F04BE">
        <w:t>(3), 376–392. https://doi.org/10.1002/bdm.2167</w:t>
      </w:r>
    </w:p>
    <w:p w14:paraId="1B04FB08" w14:textId="77777777" w:rsidR="006F04BE" w:rsidRPr="006F04BE" w:rsidRDefault="006F04BE" w:rsidP="006F04BE">
      <w:pPr>
        <w:pStyle w:val="Bibliography"/>
      </w:pPr>
      <w:r w:rsidRPr="006F04BE">
        <w:t xml:space="preserve">McHugh, C., McGann, M., Igou, E. R., &amp; Kinsella, E. L. (2022). Moral Judgment as Categorization (MJAC). </w:t>
      </w:r>
      <w:r w:rsidRPr="006F04BE">
        <w:rPr>
          <w:i/>
          <w:iCs/>
        </w:rPr>
        <w:t>Perspectives on Psychological Science</w:t>
      </w:r>
      <w:r w:rsidRPr="006F04BE">
        <w:t xml:space="preserve">, </w:t>
      </w:r>
      <w:r w:rsidRPr="006F04BE">
        <w:rPr>
          <w:i/>
          <w:iCs/>
        </w:rPr>
        <w:t>17</w:t>
      </w:r>
      <w:r w:rsidRPr="006F04BE">
        <w:t>(1), 131–152. https://doi.org/10.1177/1745691621990636</w:t>
      </w:r>
    </w:p>
    <w:p w14:paraId="291F2BDD" w14:textId="77777777" w:rsidR="006F04BE" w:rsidRPr="006F04BE" w:rsidRDefault="006F04BE" w:rsidP="006F04BE">
      <w:pPr>
        <w:pStyle w:val="Bibliography"/>
      </w:pPr>
      <w:r w:rsidRPr="006F04BE">
        <w:t xml:space="preserve">McHugh, C., McGann, M., Igou, E. R., &amp; Kinsella, E. L. (2023). Cognitive Load Can Reduce Reason-Giving in a Moral Dumbfounding Task. </w:t>
      </w:r>
      <w:r w:rsidRPr="006F04BE">
        <w:rPr>
          <w:i/>
          <w:iCs/>
        </w:rPr>
        <w:t>Collabra: Psychology</w:t>
      </w:r>
      <w:r w:rsidRPr="006F04BE">
        <w:t xml:space="preserve">, </w:t>
      </w:r>
      <w:r w:rsidRPr="006F04BE">
        <w:rPr>
          <w:i/>
          <w:iCs/>
        </w:rPr>
        <w:t>9</w:t>
      </w:r>
      <w:r w:rsidRPr="006F04BE">
        <w:t>(1), 73818. https://doi.org/10.1525/collabra.73818</w:t>
      </w:r>
    </w:p>
    <w:p w14:paraId="2BE27B7A" w14:textId="77777777" w:rsidR="006F04BE" w:rsidRPr="006F04BE" w:rsidRDefault="006F04BE" w:rsidP="006F04BE">
      <w:pPr>
        <w:pStyle w:val="Bibliography"/>
      </w:pPr>
      <w:r w:rsidRPr="006F04BE">
        <w:t xml:space="preserve">McHugh, C., Zhang, R., Karnatak, T., Lamba, N., &amp; Khokhlova, O. (2023). Just wrong? Or just WEIRD? Investigating the prevalence of moral dumbfounding in non-Western samples. </w:t>
      </w:r>
      <w:r w:rsidRPr="006F04BE">
        <w:rPr>
          <w:i/>
          <w:iCs/>
        </w:rPr>
        <w:t>Memory &amp; Cognition</w:t>
      </w:r>
      <w:r w:rsidRPr="006F04BE">
        <w:t xml:space="preserve">, </w:t>
      </w:r>
      <w:r w:rsidRPr="006F04BE">
        <w:rPr>
          <w:i/>
          <w:iCs/>
        </w:rPr>
        <w:t>51</w:t>
      </w:r>
      <w:r w:rsidRPr="006F04BE">
        <w:t>(5), 1043–1060. https://doi.org/10.3758/s13421-022-01386-z</w:t>
      </w:r>
    </w:p>
    <w:p w14:paraId="2AA7C805" w14:textId="77777777" w:rsidR="006F04BE" w:rsidRPr="006F04BE" w:rsidRDefault="006F04BE" w:rsidP="006F04BE">
      <w:pPr>
        <w:pStyle w:val="Bibliography"/>
      </w:pPr>
      <w:r w:rsidRPr="006F04BE">
        <w:lastRenderedPageBreak/>
        <w:t xml:space="preserve">Monin, B., Pizarro, D. A., &amp; Beer, J. S. (2007). Deciding versus Reacting: Conceptions of Moral Judgment and the Reason-Affect Debate. </w:t>
      </w:r>
      <w:r w:rsidRPr="006F04BE">
        <w:rPr>
          <w:i/>
          <w:iCs/>
        </w:rPr>
        <w:t>Review of General Psychology</w:t>
      </w:r>
      <w:r w:rsidRPr="006F04BE">
        <w:t xml:space="preserve">, </w:t>
      </w:r>
      <w:r w:rsidRPr="006F04BE">
        <w:rPr>
          <w:i/>
          <w:iCs/>
        </w:rPr>
        <w:t>11</w:t>
      </w:r>
      <w:r w:rsidRPr="006F04BE">
        <w:t>(2), 99–111. https://doi.org/10.1037/1089-2680.11.2.99</w:t>
      </w:r>
    </w:p>
    <w:p w14:paraId="01B13359" w14:textId="77777777" w:rsidR="006F04BE" w:rsidRPr="006F04BE" w:rsidRDefault="006F04BE" w:rsidP="006F04BE">
      <w:pPr>
        <w:pStyle w:val="Bibliography"/>
      </w:pPr>
      <w:r w:rsidRPr="006F04BE">
        <w:rPr>
          <w:i/>
          <w:iCs/>
        </w:rPr>
        <w:t>Parents have sacred role in raising their children: Hearing on H1198 before the House of Representatives</w:t>
      </w:r>
      <w:r w:rsidRPr="006F04BE">
        <w:t>, United States House of Representatives (2023). https://www.congress.gov/congressional-record/volume-169/issue-44/house-section/article/H1198-3</w:t>
      </w:r>
    </w:p>
    <w:p w14:paraId="060B9468" w14:textId="77777777" w:rsidR="006F04BE" w:rsidRPr="006F04BE" w:rsidRDefault="006F04BE" w:rsidP="006F04BE">
      <w:pPr>
        <w:pStyle w:val="Bibliography"/>
      </w:pPr>
      <w:r w:rsidRPr="006F04BE">
        <w:t xml:space="preserve">Powers, J. P., &amp; LaBar, K. S. (2019). Regulating emotion through distancing: A taxonomy, neurocognitive model, and supporting meta-analysis. </w:t>
      </w:r>
      <w:r w:rsidRPr="006F04BE">
        <w:rPr>
          <w:i/>
          <w:iCs/>
        </w:rPr>
        <w:t>Neuroscience &amp; Biobehavioral Reviews</w:t>
      </w:r>
      <w:r w:rsidRPr="006F04BE">
        <w:t xml:space="preserve">, </w:t>
      </w:r>
      <w:r w:rsidRPr="006F04BE">
        <w:rPr>
          <w:i/>
          <w:iCs/>
        </w:rPr>
        <w:t>96</w:t>
      </w:r>
      <w:r w:rsidRPr="006F04BE">
        <w:t>, 155–173. https://doi.org/10.1016/j.neubiorev.2018.04.023</w:t>
      </w:r>
    </w:p>
    <w:p w14:paraId="054920AB" w14:textId="77777777" w:rsidR="006F04BE" w:rsidRPr="006F04BE" w:rsidRDefault="006F04BE" w:rsidP="006F04BE">
      <w:pPr>
        <w:pStyle w:val="Bibliography"/>
      </w:pPr>
      <w:r w:rsidRPr="006F04BE">
        <w:t xml:space="preserve">Prinz, J. J. (2005). Passionate Thoughts: The Emotional Embodiment of Moral Concepts. In D. Pecher &amp; R. A. Zwaan (Eds.), </w:t>
      </w:r>
      <w:r w:rsidRPr="006F04BE">
        <w:rPr>
          <w:i/>
          <w:iCs/>
        </w:rPr>
        <w:t>Grounding Cognition: The Role of Perception and Action in Memory, Language, and Thinking</w:t>
      </w:r>
      <w:r w:rsidRPr="006F04BE">
        <w:t xml:space="preserve"> (pp. 93–114). Cambridge University Press.</w:t>
      </w:r>
    </w:p>
    <w:p w14:paraId="61770425" w14:textId="77777777" w:rsidR="006F04BE" w:rsidRPr="006F04BE" w:rsidRDefault="006F04BE" w:rsidP="006F04BE">
      <w:pPr>
        <w:pStyle w:val="Bibliography"/>
      </w:pPr>
      <w:r w:rsidRPr="006F04BE">
        <w:t xml:space="preserve">Royzman, E. B., Kim, K., &amp; Leeman, R. F. (2015). The curious tale of Julie and Mark: Unraveling the moral dumbfounding effect. </w:t>
      </w:r>
      <w:r w:rsidRPr="006F04BE">
        <w:rPr>
          <w:i/>
          <w:iCs/>
        </w:rPr>
        <w:t>Judgment and Decision Making</w:t>
      </w:r>
      <w:r w:rsidRPr="006F04BE">
        <w:t xml:space="preserve">, </w:t>
      </w:r>
      <w:r w:rsidRPr="006F04BE">
        <w:rPr>
          <w:i/>
          <w:iCs/>
        </w:rPr>
        <w:t>10</w:t>
      </w:r>
      <w:r w:rsidRPr="006F04BE">
        <w:t>(4), 296–313.</w:t>
      </w:r>
    </w:p>
    <w:p w14:paraId="2DE6EDB1" w14:textId="77777777" w:rsidR="006F04BE" w:rsidRPr="006F04BE" w:rsidRDefault="006F04BE" w:rsidP="006F04BE">
      <w:pPr>
        <w:pStyle w:val="Bibliography"/>
      </w:pPr>
      <w:r w:rsidRPr="006F04BE">
        <w:t xml:space="preserve">Sim, P. (2016, January 26). MSPs throw out incest </w:t>
      </w:r>
      <w:proofErr w:type="gramStart"/>
      <w:r w:rsidRPr="006F04BE">
        <w:t>petition</w:t>
      </w:r>
      <w:proofErr w:type="gramEnd"/>
      <w:r w:rsidRPr="006F04BE">
        <w:t xml:space="preserve">. </w:t>
      </w:r>
      <w:r w:rsidRPr="006F04BE">
        <w:rPr>
          <w:i/>
          <w:iCs/>
        </w:rPr>
        <w:t>BBC News</w:t>
      </w:r>
      <w:r w:rsidRPr="006F04BE">
        <w:t>. http://www.bbc.com/news/uk-scotland-scotland-politics-35401195</w:t>
      </w:r>
    </w:p>
    <w:p w14:paraId="0F39619E" w14:textId="77777777" w:rsidR="006F04BE" w:rsidRPr="006F04BE" w:rsidRDefault="006F04BE" w:rsidP="006F04BE">
      <w:pPr>
        <w:pStyle w:val="Bibliography"/>
      </w:pPr>
      <w:r w:rsidRPr="006F04BE">
        <w:t xml:space="preserve">Skitka, L. J. (2010). The Psychology of Moral Conviction. </w:t>
      </w:r>
      <w:r w:rsidRPr="006F04BE">
        <w:rPr>
          <w:i/>
          <w:iCs/>
        </w:rPr>
        <w:t>Social and Personality Psychology Compass</w:t>
      </w:r>
      <w:r w:rsidRPr="006F04BE">
        <w:t xml:space="preserve">, </w:t>
      </w:r>
      <w:r w:rsidRPr="006F04BE">
        <w:rPr>
          <w:i/>
          <w:iCs/>
        </w:rPr>
        <w:t>4</w:t>
      </w:r>
      <w:r w:rsidRPr="006F04BE">
        <w:t>(4), 267–281. https://doi.org/10.1111/j.1751-9004.2010.00254.x</w:t>
      </w:r>
    </w:p>
    <w:p w14:paraId="2762945C" w14:textId="77777777" w:rsidR="006F04BE" w:rsidRPr="006F04BE" w:rsidRDefault="006F04BE" w:rsidP="006F04BE">
      <w:pPr>
        <w:pStyle w:val="Bibliography"/>
      </w:pPr>
      <w:r w:rsidRPr="006F04BE">
        <w:t xml:space="preserve">Trope, Y., &amp; Liberman, N. (2010). Construal-level theory of psychological distance., Construal-Level Theory of Psychological Distance. </w:t>
      </w:r>
      <w:r w:rsidRPr="006F04BE">
        <w:rPr>
          <w:i/>
          <w:iCs/>
        </w:rPr>
        <w:t>Psychological Review, Psychological Review</w:t>
      </w:r>
      <w:r w:rsidRPr="006F04BE">
        <w:t xml:space="preserve">, </w:t>
      </w:r>
      <w:r w:rsidRPr="006F04BE">
        <w:rPr>
          <w:i/>
          <w:iCs/>
        </w:rPr>
        <w:lastRenderedPageBreak/>
        <w:t>117, 117</w:t>
      </w:r>
      <w:r w:rsidRPr="006F04BE">
        <w:t>(2, 2), 440, 440–463. https://doi.org/10.1037/a0018963,%252010.1037/a0018963</w:t>
      </w:r>
    </w:p>
    <w:p w14:paraId="0BE25C7A" w14:textId="77777777" w:rsidR="006F04BE" w:rsidRPr="006F04BE" w:rsidRDefault="006F04BE" w:rsidP="006F04BE">
      <w:pPr>
        <w:pStyle w:val="Bibliography"/>
      </w:pPr>
      <w:r w:rsidRPr="006F04BE">
        <w:t xml:space="preserve">Xiao, W., Wu, Q., Yang, Q., Zhou, L., Jiang, Y., Zhang, J., Miao, D., &amp; Peng, J. (2015). Moral Hypocrisy </w:t>
      </w:r>
      <w:proofErr w:type="gramStart"/>
      <w:r w:rsidRPr="006F04BE">
        <w:t>on the Basis of</w:t>
      </w:r>
      <w:proofErr w:type="gramEnd"/>
      <w:r w:rsidRPr="006F04BE">
        <w:t xml:space="preserve"> Construal Level: To Be a Utilitarian Personal Decision Maker or to Be a Moral Advisor? </w:t>
      </w:r>
      <w:r w:rsidRPr="006F04BE">
        <w:rPr>
          <w:i/>
          <w:iCs/>
        </w:rPr>
        <w:t>PLOS ONE</w:t>
      </w:r>
      <w:r w:rsidRPr="006F04BE">
        <w:t xml:space="preserve">, </w:t>
      </w:r>
      <w:r w:rsidRPr="006F04BE">
        <w:rPr>
          <w:i/>
          <w:iCs/>
        </w:rPr>
        <w:t>10</w:t>
      </w:r>
      <w:r w:rsidRPr="006F04BE">
        <w:t>(2), e0117540. https://doi.org/10.1371/journal.pone.0117540</w:t>
      </w:r>
    </w:p>
    <w:p w14:paraId="060259A3" w14:textId="77777777" w:rsidR="006F04BE" w:rsidRPr="006F04BE" w:rsidRDefault="006F04BE" w:rsidP="006F04BE">
      <w:pPr>
        <w:pStyle w:val="Bibliography"/>
      </w:pPr>
      <w:r w:rsidRPr="006F04BE">
        <w:t xml:space="preserve">Žeželj, I. L., &amp; Jokić, B. R. (2014). Replication of Experiments Evaluating Impact of Psychological Distance on Moral Judgment. </w:t>
      </w:r>
      <w:r w:rsidRPr="006F04BE">
        <w:rPr>
          <w:i/>
          <w:iCs/>
        </w:rPr>
        <w:t>Social Psychology</w:t>
      </w:r>
      <w:r w:rsidRPr="006F04BE">
        <w:t>. https://econtent.hogrefe.com/doi/10.1027/1864-9335/a000188</w:t>
      </w:r>
    </w:p>
    <w:p w14:paraId="3B63002E" w14:textId="031D6C44" w:rsidR="007F3944" w:rsidRPr="009A1C61" w:rsidRDefault="006A5B32" w:rsidP="006A5B32">
      <w:pPr>
        <w:ind w:left="720" w:hanging="720"/>
        <w:rPr>
          <w:lang w:val="en-IE"/>
        </w:rPr>
      </w:pPr>
      <w:r>
        <w:rPr>
          <w:lang w:val="en-IE"/>
        </w:rPr>
        <w:fldChar w:fldCharType="end"/>
      </w:r>
      <w:bookmarkEnd w:id="3546"/>
      <w:r w:rsidRPr="009A1C61">
        <w:rPr>
          <w:lang w:val="en-IE"/>
        </w:rPr>
        <w:t xml:space="preserve"> </w:t>
      </w:r>
    </w:p>
    <w:sectPr w:rsidR="007F3944" w:rsidRPr="009A1C61" w:rsidSect="000469AE">
      <w:headerReference w:type="default" r:id="rId15"/>
      <w:headerReference w:type="first" r:id="rId16"/>
      <w:pgSz w:w="12240" w:h="15840"/>
      <w:pgMar w:top="1440" w:right="1440" w:bottom="1440" w:left="1440" w:header="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Cillian.McHugh" w:date="2025-07-31T00:19:00Z" w:initials="CM">
    <w:p w14:paraId="3C049BEE" w14:textId="77777777" w:rsidR="00D8622D" w:rsidRDefault="00D8622D" w:rsidP="00D8622D">
      <w:pPr>
        <w:pStyle w:val="CommentText"/>
        <w:ind w:firstLine="0"/>
      </w:pPr>
      <w:r>
        <w:rPr>
          <w:rStyle w:val="CommentReference"/>
        </w:rPr>
        <w:annotationRef/>
      </w:r>
      <w:r>
        <w:t>New Structure:</w:t>
      </w:r>
    </w:p>
    <w:p w14:paraId="17DEC5BE" w14:textId="77777777" w:rsidR="00D8622D" w:rsidRDefault="00D8622D" w:rsidP="00D8622D">
      <w:pPr>
        <w:pStyle w:val="CommentText"/>
        <w:ind w:firstLine="0"/>
      </w:pPr>
    </w:p>
    <w:p w14:paraId="5854BA0D" w14:textId="77777777" w:rsidR="00D8622D" w:rsidRDefault="00D8622D" w:rsidP="00D8622D">
      <w:pPr>
        <w:pStyle w:val="CommentText"/>
        <w:ind w:firstLine="0"/>
      </w:pPr>
    </w:p>
    <w:p w14:paraId="7DFD089E" w14:textId="77777777" w:rsidR="00D8622D" w:rsidRDefault="00D8622D" w:rsidP="00D8622D">
      <w:pPr>
        <w:pStyle w:val="CommentText"/>
        <w:ind w:firstLine="0"/>
      </w:pPr>
    </w:p>
  </w:comment>
  <w:comment w:id="5" w:author="Cillian.McHugh" w:date="2025-08-18T16:34:00Z" w:initials="CM">
    <w:p w14:paraId="4AD25416" w14:textId="77777777" w:rsidR="00E841FE" w:rsidRDefault="00E841FE" w:rsidP="00E841FE">
      <w:pPr>
        <w:pStyle w:val="CommentText"/>
        <w:ind w:firstLine="0"/>
      </w:pPr>
      <w:r>
        <w:rPr>
          <w:rStyle w:val="CommentReference"/>
        </w:rPr>
        <w:annotationRef/>
      </w:r>
      <w:r>
        <w:t>Role of principles?</w:t>
      </w:r>
    </w:p>
  </w:comment>
  <w:comment w:id="6" w:author="Cillian.McHugh" w:date="2025-08-18T16:34:00Z" w:initials="CM">
    <w:p w14:paraId="275859C6" w14:textId="77777777" w:rsidR="00E841FE" w:rsidRDefault="00E841FE" w:rsidP="00E841FE">
      <w:pPr>
        <w:pStyle w:val="CommentText"/>
        <w:ind w:firstLine="0"/>
      </w:pPr>
      <w:r>
        <w:rPr>
          <w:rStyle w:val="CommentReference"/>
        </w:rPr>
        <w:annotationRef/>
      </w:r>
      <w:r>
        <w:t>Valence of judgment?</w:t>
      </w:r>
    </w:p>
  </w:comment>
  <w:comment w:id="7" w:author="Cillian.McHugh" w:date="2025-09-24T15:49:00Z" w:initials="CM">
    <w:p w14:paraId="69EFB36E" w14:textId="77777777" w:rsidR="00ED2C18" w:rsidRDefault="00ED2C18" w:rsidP="00ED2C18">
      <w:pPr>
        <w:pStyle w:val="CommentText"/>
        <w:ind w:firstLine="0"/>
      </w:pPr>
      <w:r>
        <w:rPr>
          <w:rStyle w:val="CommentReference"/>
        </w:rPr>
        <w:annotationRef/>
      </w:r>
      <w:r>
        <w:rPr>
          <w:lang w:val="en-US"/>
        </w:rPr>
        <w:t>linguistic categorization model</w:t>
      </w:r>
    </w:p>
    <w:p w14:paraId="2BC36CFC" w14:textId="77777777" w:rsidR="00ED2C18" w:rsidRDefault="00ED2C18" w:rsidP="00ED2C18">
      <w:pPr>
        <w:pStyle w:val="CommentText"/>
        <w:ind w:firstLine="0"/>
      </w:pPr>
    </w:p>
    <w:p w14:paraId="35F52053" w14:textId="77777777" w:rsidR="00ED2C18" w:rsidRDefault="00ED2C18" w:rsidP="00ED2C18">
      <w:pPr>
        <w:pStyle w:val="CommentText"/>
        <w:ind w:firstLine="0"/>
      </w:pPr>
      <w:r>
        <w:rPr>
          <w:lang w:val="en-US"/>
        </w:rPr>
        <w:t>semin and Fiedler</w:t>
      </w:r>
    </w:p>
  </w:comment>
  <w:comment w:id="8" w:author="Cillian.McHugh" w:date="2025-10-11T23:50:00Z" w:initials="CM">
    <w:p w14:paraId="3B9A6CED" w14:textId="77777777" w:rsidR="009239C3" w:rsidRDefault="009239C3" w:rsidP="009239C3">
      <w:pPr>
        <w:pStyle w:val="CommentText"/>
        <w:ind w:firstLine="0"/>
      </w:pPr>
      <w:r>
        <w:rPr>
          <w:rStyle w:val="CommentReference"/>
        </w:rPr>
        <w:annotationRef/>
      </w:r>
      <w:r>
        <w:t>Need to add “remove the nothing wrongs” to the analysis</w:t>
      </w:r>
    </w:p>
  </w:comment>
  <w:comment w:id="9" w:author="Cillian.McHugh" w:date="2025-10-12T13:24:00Z" w:initials="CM">
    <w:p w14:paraId="3615760B" w14:textId="77777777" w:rsidR="00043EA8" w:rsidRDefault="00043EA8" w:rsidP="00043EA8">
      <w:pPr>
        <w:pStyle w:val="CommentText"/>
        <w:ind w:firstLine="0"/>
      </w:pPr>
      <w:r>
        <w:rPr>
          <w:rStyle w:val="CommentReference"/>
        </w:rPr>
        <w:annotationRef/>
      </w:r>
      <w:r>
        <w:t>Also - type of scenario</w:t>
      </w:r>
    </w:p>
  </w:comment>
  <w:comment w:id="10" w:author="Cillian.McHugh" w:date="2025-10-12T13:31:00Z" w:initials="CM">
    <w:p w14:paraId="008ECC08" w14:textId="77777777" w:rsidR="00043EA8" w:rsidRDefault="00043EA8" w:rsidP="00043EA8">
      <w:pPr>
        <w:pStyle w:val="CommentText"/>
        <w:ind w:firstLine="0"/>
      </w:pPr>
      <w:r>
        <w:rPr>
          <w:rStyle w:val="CommentReference"/>
        </w:rPr>
        <w:annotationRef/>
      </w:r>
      <w:r>
        <w:t>Concrete more mitigating - contextual influences eg legerwood paper intro</w:t>
      </w:r>
    </w:p>
  </w:comment>
  <w:comment w:id="11" w:author="Cillian.McHugh" w:date="2025-10-12T13:34:00Z" w:initials="CM">
    <w:p w14:paraId="6451D6CE" w14:textId="77777777" w:rsidR="00043EA8" w:rsidRDefault="00043EA8" w:rsidP="00043EA8">
      <w:pPr>
        <w:pStyle w:val="CommentText"/>
        <w:ind w:firstLine="0"/>
      </w:pPr>
      <w:r>
        <w:rPr>
          <w:rStyle w:val="CommentReference"/>
        </w:rPr>
        <w:annotationRef/>
      </w:r>
      <w:r>
        <w:t>So low construal = less reasons, but more nothing wrongs (susceptible to counter arguments)</w:t>
      </w:r>
    </w:p>
  </w:comment>
  <w:comment w:id="117" w:author="Cillian.McHugh" w:date="2025-10-13T15:56:00Z" w:initials="CM">
    <w:p w14:paraId="45705148" w14:textId="77777777" w:rsidR="006505F6" w:rsidRDefault="006505F6" w:rsidP="006505F6">
      <w:pPr>
        <w:pStyle w:val="CommentText"/>
        <w:ind w:firstLine="0"/>
      </w:pPr>
      <w:r>
        <w:rPr>
          <w:rStyle w:val="CommentReference"/>
        </w:rPr>
        <w:annotationRef/>
      </w:r>
      <w:r>
        <w:t>Needs elaborated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FD089E" w15:done="0"/>
  <w15:commentEx w15:paraId="4AD25416" w15:paraIdParent="7DFD089E" w15:done="0"/>
  <w15:commentEx w15:paraId="275859C6" w15:paraIdParent="7DFD089E" w15:done="0"/>
  <w15:commentEx w15:paraId="35F52053" w15:paraIdParent="7DFD089E" w15:done="0"/>
  <w15:commentEx w15:paraId="3B9A6CED" w15:paraIdParent="7DFD089E" w15:done="0"/>
  <w15:commentEx w15:paraId="3615760B" w15:paraIdParent="7DFD089E" w15:done="0"/>
  <w15:commentEx w15:paraId="008ECC08" w15:paraIdParent="7DFD089E" w15:done="0"/>
  <w15:commentEx w15:paraId="6451D6CE" w15:paraIdParent="7DFD089E" w15:done="0"/>
  <w15:commentEx w15:paraId="457051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A870BF9" w16cex:dateUtc="2025-07-30T23:19:00Z"/>
  <w16cex:commentExtensible w16cex:durableId="052AAACB" w16cex:dateUtc="2025-08-18T15:34:00Z"/>
  <w16cex:commentExtensible w16cex:durableId="7ADB51AD" w16cex:dateUtc="2025-08-18T15:34:00Z"/>
  <w16cex:commentExtensible w16cex:durableId="5918CC3D" w16cex:dateUtc="2025-09-24T14:49:00Z"/>
  <w16cex:commentExtensible w16cex:durableId="04E66DD3" w16cex:dateUtc="2025-10-11T22:50:00Z"/>
  <w16cex:commentExtensible w16cex:durableId="0B4B45C3" w16cex:dateUtc="2025-10-12T12:24:00Z"/>
  <w16cex:commentExtensible w16cex:durableId="3CE10D84" w16cex:dateUtc="2025-10-12T12:31:00Z"/>
  <w16cex:commentExtensible w16cex:durableId="58F7F9D3" w16cex:dateUtc="2025-10-12T12:34:00Z"/>
  <w16cex:commentExtensible w16cex:durableId="0E9BCFBF" w16cex:dateUtc="2025-10-13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FD089E" w16cid:durableId="4A870BF9"/>
  <w16cid:commentId w16cid:paraId="4AD25416" w16cid:durableId="052AAACB"/>
  <w16cid:commentId w16cid:paraId="275859C6" w16cid:durableId="7ADB51AD"/>
  <w16cid:commentId w16cid:paraId="35F52053" w16cid:durableId="5918CC3D"/>
  <w16cid:commentId w16cid:paraId="3B9A6CED" w16cid:durableId="04E66DD3"/>
  <w16cid:commentId w16cid:paraId="3615760B" w16cid:durableId="0B4B45C3"/>
  <w16cid:commentId w16cid:paraId="008ECC08" w16cid:durableId="3CE10D84"/>
  <w16cid:commentId w16cid:paraId="6451D6CE" w16cid:durableId="58F7F9D3"/>
  <w16cid:commentId w16cid:paraId="45705148" w16cid:durableId="0E9BC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3BE24" w14:textId="77777777" w:rsidR="003E0B12" w:rsidRDefault="003E0B12">
      <w:pPr>
        <w:spacing w:line="240" w:lineRule="auto"/>
      </w:pPr>
      <w:r>
        <w:separator/>
      </w:r>
    </w:p>
    <w:p w14:paraId="40B24C69" w14:textId="77777777" w:rsidR="003E0B12" w:rsidRDefault="003E0B12"/>
  </w:endnote>
  <w:endnote w:type="continuationSeparator" w:id="0">
    <w:p w14:paraId="54876552" w14:textId="77777777" w:rsidR="003E0B12" w:rsidRDefault="003E0B12">
      <w:pPr>
        <w:spacing w:line="240" w:lineRule="auto"/>
      </w:pPr>
      <w:r>
        <w:continuationSeparator/>
      </w:r>
    </w:p>
    <w:p w14:paraId="6946EA5B" w14:textId="77777777" w:rsidR="003E0B12" w:rsidRDefault="003E0B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5C0668" w14:textId="77777777" w:rsidR="003E0B12" w:rsidRDefault="003E0B12">
      <w:pPr>
        <w:spacing w:line="240" w:lineRule="auto"/>
      </w:pPr>
      <w:r>
        <w:separator/>
      </w:r>
    </w:p>
    <w:p w14:paraId="2F6E9651" w14:textId="77777777" w:rsidR="003E0B12" w:rsidRDefault="003E0B12"/>
  </w:footnote>
  <w:footnote w:type="continuationSeparator" w:id="0">
    <w:p w14:paraId="72DAED70" w14:textId="77777777" w:rsidR="003E0B12" w:rsidRDefault="003E0B12">
      <w:pPr>
        <w:spacing w:line="240" w:lineRule="auto"/>
      </w:pPr>
      <w:r>
        <w:continuationSeparator/>
      </w:r>
    </w:p>
    <w:p w14:paraId="53D3C6FD" w14:textId="77777777" w:rsidR="003E0B12" w:rsidRDefault="003E0B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D60F8" w14:textId="0C7826CE" w:rsidR="00D83876" w:rsidRDefault="000469AE" w:rsidP="000469AE">
    <w:pPr>
      <w:pBdr>
        <w:top w:val="nil"/>
        <w:left w:val="nil"/>
        <w:bottom w:val="nil"/>
        <w:right w:val="nil"/>
        <w:between w:val="nil"/>
      </w:pBdr>
      <w:adjustRightInd w:val="0"/>
      <w:spacing w:before="960"/>
      <w:ind w:firstLine="0"/>
      <w:jc w:val="distribute"/>
    </w:pPr>
    <w:r>
      <w:t>Space to Think</w:t>
    </w:r>
    <w:r>
      <w:ptab w:relativeTo="margin" w:alignment="center" w:leader="none"/>
    </w:r>
    <w:r>
      <w:ptab w:relativeTo="margin" w:alignment="right" w:leader="none"/>
    </w:r>
    <w:r w:rsidR="002D4B7F">
      <w:fldChar w:fldCharType="begin"/>
    </w:r>
    <w:r w:rsidR="002D4B7F">
      <w:instrText xml:space="preserve"> PAGE   \* MERGEFORMAT </w:instrText>
    </w:r>
    <w:r w:rsidR="002D4B7F">
      <w:fldChar w:fldCharType="separate"/>
    </w:r>
    <w:r w:rsidR="002D4B7F">
      <w:rPr>
        <w:noProof/>
      </w:rPr>
      <w:t>1</w:t>
    </w:r>
    <w:r w:rsidR="002D4B7F">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B1B12" w14:textId="08AEE462" w:rsidR="00D83876" w:rsidRDefault="000469AE" w:rsidP="000469AE">
    <w:pPr>
      <w:pBdr>
        <w:top w:val="nil"/>
        <w:left w:val="nil"/>
        <w:bottom w:val="nil"/>
        <w:right w:val="nil"/>
        <w:between w:val="nil"/>
      </w:pBdr>
      <w:spacing w:before="960"/>
      <w:ind w:firstLine="0"/>
      <w:jc w:val="distribute"/>
    </w:pPr>
    <w:r>
      <w:t>Space to Think</w:t>
    </w:r>
    <w:r>
      <w:tab/>
    </w:r>
    <w:r>
      <w:tab/>
    </w:r>
    <w:r>
      <w:tab/>
    </w:r>
    <w:r>
      <w:tab/>
    </w:r>
    <w:r>
      <w:tab/>
    </w:r>
    <w:r>
      <w:tab/>
    </w:r>
    <w:r>
      <w:tab/>
    </w:r>
    <w:r>
      <w:tab/>
    </w:r>
    <w:r>
      <w:tab/>
    </w:r>
    <w:r>
      <w:tab/>
    </w:r>
    <w:r>
      <w:fldChar w:fldCharType="begin"/>
    </w:r>
    <w:r>
      <w:instrText>PAGE</w:instrText>
    </w:r>
    <w:r>
      <w:fldChar w:fldCharType="separate"/>
    </w:r>
    <w:r w:rsidR="00CE5D1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8C1BF4"/>
    <w:multiLevelType w:val="multilevel"/>
    <w:tmpl w:val="2C309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50680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illian.McHugh">
    <w15:presenceInfo w15:providerId="AD" w15:userId="S::Cillian.McHugh@ul.ie::80acc2d2-e76f-4595-988c-f755736538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316"/>
    <w:rsid w:val="000044E4"/>
    <w:rsid w:val="00027EB4"/>
    <w:rsid w:val="00043EA8"/>
    <w:rsid w:val="00044E92"/>
    <w:rsid w:val="00045FE4"/>
    <w:rsid w:val="000469AE"/>
    <w:rsid w:val="00061189"/>
    <w:rsid w:val="00072A4D"/>
    <w:rsid w:val="000757DE"/>
    <w:rsid w:val="00077316"/>
    <w:rsid w:val="00086A14"/>
    <w:rsid w:val="000952BA"/>
    <w:rsid w:val="000C1B1D"/>
    <w:rsid w:val="000C1BBD"/>
    <w:rsid w:val="000D1336"/>
    <w:rsid w:val="000D525C"/>
    <w:rsid w:val="0010454A"/>
    <w:rsid w:val="00115D13"/>
    <w:rsid w:val="001257ED"/>
    <w:rsid w:val="00130773"/>
    <w:rsid w:val="00133979"/>
    <w:rsid w:val="00140AC6"/>
    <w:rsid w:val="001425C8"/>
    <w:rsid w:val="001475A8"/>
    <w:rsid w:val="001503EA"/>
    <w:rsid w:val="00151FE1"/>
    <w:rsid w:val="00166F67"/>
    <w:rsid w:val="00167B82"/>
    <w:rsid w:val="00172073"/>
    <w:rsid w:val="00194662"/>
    <w:rsid w:val="00196BAE"/>
    <w:rsid w:val="001A2D12"/>
    <w:rsid w:val="001A4851"/>
    <w:rsid w:val="001B14B1"/>
    <w:rsid w:val="001B49A6"/>
    <w:rsid w:val="001B4DDE"/>
    <w:rsid w:val="001C6C6A"/>
    <w:rsid w:val="001E79B1"/>
    <w:rsid w:val="00200838"/>
    <w:rsid w:val="00204F7D"/>
    <w:rsid w:val="00211983"/>
    <w:rsid w:val="00215472"/>
    <w:rsid w:val="002173DD"/>
    <w:rsid w:val="00223C39"/>
    <w:rsid w:val="00225243"/>
    <w:rsid w:val="00230EA3"/>
    <w:rsid w:val="00234BE0"/>
    <w:rsid w:val="00243C00"/>
    <w:rsid w:val="002446BB"/>
    <w:rsid w:val="00245D6A"/>
    <w:rsid w:val="00254FE2"/>
    <w:rsid w:val="00266193"/>
    <w:rsid w:val="00272CB9"/>
    <w:rsid w:val="002857C4"/>
    <w:rsid w:val="002957B7"/>
    <w:rsid w:val="002A11BB"/>
    <w:rsid w:val="002A7A5F"/>
    <w:rsid w:val="002D4B7F"/>
    <w:rsid w:val="002D72ED"/>
    <w:rsid w:val="002F13E8"/>
    <w:rsid w:val="002F4843"/>
    <w:rsid w:val="002F657F"/>
    <w:rsid w:val="003701C8"/>
    <w:rsid w:val="003756B5"/>
    <w:rsid w:val="00376372"/>
    <w:rsid w:val="00384899"/>
    <w:rsid w:val="0039296B"/>
    <w:rsid w:val="00392E75"/>
    <w:rsid w:val="0039793C"/>
    <w:rsid w:val="003A267E"/>
    <w:rsid w:val="003A34C1"/>
    <w:rsid w:val="003D0613"/>
    <w:rsid w:val="003E0B12"/>
    <w:rsid w:val="003F3A00"/>
    <w:rsid w:val="003F4C60"/>
    <w:rsid w:val="0043126E"/>
    <w:rsid w:val="00432528"/>
    <w:rsid w:val="00463C6C"/>
    <w:rsid w:val="0046433D"/>
    <w:rsid w:val="004675F3"/>
    <w:rsid w:val="0048247A"/>
    <w:rsid w:val="004964A4"/>
    <w:rsid w:val="004A047C"/>
    <w:rsid w:val="004A34DC"/>
    <w:rsid w:val="004A39AB"/>
    <w:rsid w:val="004B0359"/>
    <w:rsid w:val="004D270B"/>
    <w:rsid w:val="004D33AA"/>
    <w:rsid w:val="004D4564"/>
    <w:rsid w:val="004D47D2"/>
    <w:rsid w:val="004D711C"/>
    <w:rsid w:val="004E0BEF"/>
    <w:rsid w:val="004E2ED7"/>
    <w:rsid w:val="004F1103"/>
    <w:rsid w:val="004F47B5"/>
    <w:rsid w:val="004F61A9"/>
    <w:rsid w:val="00500F0E"/>
    <w:rsid w:val="00507F9D"/>
    <w:rsid w:val="0051480C"/>
    <w:rsid w:val="00525C4D"/>
    <w:rsid w:val="005326CA"/>
    <w:rsid w:val="00540078"/>
    <w:rsid w:val="005747F0"/>
    <w:rsid w:val="005863A9"/>
    <w:rsid w:val="00587EE2"/>
    <w:rsid w:val="00596D7A"/>
    <w:rsid w:val="005A4887"/>
    <w:rsid w:val="005B21D6"/>
    <w:rsid w:val="005B2E13"/>
    <w:rsid w:val="005C4517"/>
    <w:rsid w:val="00604221"/>
    <w:rsid w:val="00607E7B"/>
    <w:rsid w:val="00611276"/>
    <w:rsid w:val="006144FA"/>
    <w:rsid w:val="00625D32"/>
    <w:rsid w:val="006266C5"/>
    <w:rsid w:val="006505F6"/>
    <w:rsid w:val="0065535D"/>
    <w:rsid w:val="00656624"/>
    <w:rsid w:val="006635A3"/>
    <w:rsid w:val="00667D8A"/>
    <w:rsid w:val="00681301"/>
    <w:rsid w:val="00690D45"/>
    <w:rsid w:val="0069619B"/>
    <w:rsid w:val="006A5B32"/>
    <w:rsid w:val="006A6791"/>
    <w:rsid w:val="006E40D5"/>
    <w:rsid w:val="006F04BE"/>
    <w:rsid w:val="006F4374"/>
    <w:rsid w:val="00730216"/>
    <w:rsid w:val="00747357"/>
    <w:rsid w:val="007515E8"/>
    <w:rsid w:val="00757151"/>
    <w:rsid w:val="00772CD2"/>
    <w:rsid w:val="007735F6"/>
    <w:rsid w:val="007833C1"/>
    <w:rsid w:val="007854BD"/>
    <w:rsid w:val="00791805"/>
    <w:rsid w:val="00791FEB"/>
    <w:rsid w:val="00794DB9"/>
    <w:rsid w:val="007A0898"/>
    <w:rsid w:val="007C26BE"/>
    <w:rsid w:val="007D4073"/>
    <w:rsid w:val="007E0826"/>
    <w:rsid w:val="007F31FE"/>
    <w:rsid w:val="007F3944"/>
    <w:rsid w:val="00814F5F"/>
    <w:rsid w:val="008158CD"/>
    <w:rsid w:val="00815FCD"/>
    <w:rsid w:val="00817AFD"/>
    <w:rsid w:val="00817E56"/>
    <w:rsid w:val="00820FC2"/>
    <w:rsid w:val="008232ED"/>
    <w:rsid w:val="00833EDA"/>
    <w:rsid w:val="00837F34"/>
    <w:rsid w:val="008574E3"/>
    <w:rsid w:val="00877340"/>
    <w:rsid w:val="00894C7D"/>
    <w:rsid w:val="00896BD3"/>
    <w:rsid w:val="008A5ECE"/>
    <w:rsid w:val="008A61F5"/>
    <w:rsid w:val="008B5835"/>
    <w:rsid w:val="008C0ED3"/>
    <w:rsid w:val="008D7C43"/>
    <w:rsid w:val="008E4B72"/>
    <w:rsid w:val="008F796E"/>
    <w:rsid w:val="0090485A"/>
    <w:rsid w:val="00906DAE"/>
    <w:rsid w:val="009239C3"/>
    <w:rsid w:val="00935661"/>
    <w:rsid w:val="00940780"/>
    <w:rsid w:val="00950CDF"/>
    <w:rsid w:val="00961235"/>
    <w:rsid w:val="0098053B"/>
    <w:rsid w:val="009825AF"/>
    <w:rsid w:val="00984312"/>
    <w:rsid w:val="009852D0"/>
    <w:rsid w:val="009A1C61"/>
    <w:rsid w:val="009A4392"/>
    <w:rsid w:val="009A7F3F"/>
    <w:rsid w:val="009B5212"/>
    <w:rsid w:val="009C0D33"/>
    <w:rsid w:val="009D2030"/>
    <w:rsid w:val="009D46FF"/>
    <w:rsid w:val="009D5889"/>
    <w:rsid w:val="009D7453"/>
    <w:rsid w:val="009E7EC4"/>
    <w:rsid w:val="009F6D48"/>
    <w:rsid w:val="00A223DC"/>
    <w:rsid w:val="00A33784"/>
    <w:rsid w:val="00A41592"/>
    <w:rsid w:val="00A41E1F"/>
    <w:rsid w:val="00A4323F"/>
    <w:rsid w:val="00A45B3B"/>
    <w:rsid w:val="00A45EC1"/>
    <w:rsid w:val="00A53C39"/>
    <w:rsid w:val="00A55AEE"/>
    <w:rsid w:val="00A651D4"/>
    <w:rsid w:val="00A66318"/>
    <w:rsid w:val="00A6670C"/>
    <w:rsid w:val="00A81B6A"/>
    <w:rsid w:val="00A8263D"/>
    <w:rsid w:val="00A938D3"/>
    <w:rsid w:val="00A97F8A"/>
    <w:rsid w:val="00AB78B6"/>
    <w:rsid w:val="00AC2862"/>
    <w:rsid w:val="00AC3C31"/>
    <w:rsid w:val="00AE7338"/>
    <w:rsid w:val="00AF27FA"/>
    <w:rsid w:val="00B01215"/>
    <w:rsid w:val="00B1216F"/>
    <w:rsid w:val="00B20E41"/>
    <w:rsid w:val="00B23467"/>
    <w:rsid w:val="00B35AAB"/>
    <w:rsid w:val="00B41A7B"/>
    <w:rsid w:val="00B42B1B"/>
    <w:rsid w:val="00B7134D"/>
    <w:rsid w:val="00B7624B"/>
    <w:rsid w:val="00B850CA"/>
    <w:rsid w:val="00BB2297"/>
    <w:rsid w:val="00C04A0B"/>
    <w:rsid w:val="00C23C4A"/>
    <w:rsid w:val="00C435F0"/>
    <w:rsid w:val="00C56A82"/>
    <w:rsid w:val="00C70405"/>
    <w:rsid w:val="00C70D26"/>
    <w:rsid w:val="00C75464"/>
    <w:rsid w:val="00CA0540"/>
    <w:rsid w:val="00CA4144"/>
    <w:rsid w:val="00CA590F"/>
    <w:rsid w:val="00CB5E41"/>
    <w:rsid w:val="00CE5D11"/>
    <w:rsid w:val="00CF283D"/>
    <w:rsid w:val="00D05C6C"/>
    <w:rsid w:val="00D10BDB"/>
    <w:rsid w:val="00D10D5D"/>
    <w:rsid w:val="00D21D09"/>
    <w:rsid w:val="00D27BEE"/>
    <w:rsid w:val="00D33171"/>
    <w:rsid w:val="00D44A2A"/>
    <w:rsid w:val="00D617C1"/>
    <w:rsid w:val="00D742E9"/>
    <w:rsid w:val="00D7440D"/>
    <w:rsid w:val="00D83876"/>
    <w:rsid w:val="00D84A07"/>
    <w:rsid w:val="00D8622D"/>
    <w:rsid w:val="00D91A84"/>
    <w:rsid w:val="00D94177"/>
    <w:rsid w:val="00DA2E70"/>
    <w:rsid w:val="00DB2C7A"/>
    <w:rsid w:val="00DB5ABE"/>
    <w:rsid w:val="00DC3CB3"/>
    <w:rsid w:val="00DC7231"/>
    <w:rsid w:val="00DE1C24"/>
    <w:rsid w:val="00DF427C"/>
    <w:rsid w:val="00E03F1E"/>
    <w:rsid w:val="00E13C35"/>
    <w:rsid w:val="00E266E0"/>
    <w:rsid w:val="00E4494C"/>
    <w:rsid w:val="00E5215D"/>
    <w:rsid w:val="00E55373"/>
    <w:rsid w:val="00E5665F"/>
    <w:rsid w:val="00E66B4D"/>
    <w:rsid w:val="00E75133"/>
    <w:rsid w:val="00E769AC"/>
    <w:rsid w:val="00E836FC"/>
    <w:rsid w:val="00E841FE"/>
    <w:rsid w:val="00E8744C"/>
    <w:rsid w:val="00E93509"/>
    <w:rsid w:val="00E947CA"/>
    <w:rsid w:val="00EA4E2A"/>
    <w:rsid w:val="00EB1E47"/>
    <w:rsid w:val="00EC5E56"/>
    <w:rsid w:val="00ED2C18"/>
    <w:rsid w:val="00ED6B1C"/>
    <w:rsid w:val="00ED6F24"/>
    <w:rsid w:val="00EE251C"/>
    <w:rsid w:val="00EE290B"/>
    <w:rsid w:val="00EE442B"/>
    <w:rsid w:val="00EF3D66"/>
    <w:rsid w:val="00F04ADE"/>
    <w:rsid w:val="00F54E95"/>
    <w:rsid w:val="00F56188"/>
    <w:rsid w:val="00F6406B"/>
    <w:rsid w:val="00F6501F"/>
    <w:rsid w:val="00F65176"/>
    <w:rsid w:val="00F81648"/>
    <w:rsid w:val="00F83E58"/>
    <w:rsid w:val="00F84094"/>
    <w:rsid w:val="00F8544E"/>
    <w:rsid w:val="00F91AD0"/>
    <w:rsid w:val="00FA5682"/>
    <w:rsid w:val="00FC731D"/>
    <w:rsid w:val="00FD03F6"/>
    <w:rsid w:val="00FE4C2B"/>
    <w:rsid w:val="00FF5DE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E5AD5"/>
  <w15:docId w15:val="{323FC80B-0923-4B6F-8B4A-C549CBC0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F3944"/>
    <w:pPr>
      <w:keepNext/>
      <w:keepLines/>
      <w:ind w:firstLine="0"/>
      <w:jc w:val="center"/>
      <w:outlineLvl w:val="0"/>
    </w:pPr>
    <w:rPr>
      <w:b/>
      <w:lang w:val="en-IE"/>
    </w:rPr>
  </w:style>
  <w:style w:type="paragraph" w:styleId="Heading2">
    <w:name w:val="heading 2"/>
    <w:basedOn w:val="Normal"/>
    <w:next w:val="Normal"/>
    <w:uiPriority w:val="9"/>
    <w:unhideWhenUsed/>
    <w:qFormat/>
    <w:rsid w:val="007F3944"/>
    <w:pPr>
      <w:keepNext/>
      <w:keepLines/>
      <w:ind w:firstLine="0"/>
      <w:outlineLvl w:val="1"/>
    </w:pPr>
    <w:rPr>
      <w:b/>
      <w:lang w:val="en-IE"/>
    </w:rPr>
  </w:style>
  <w:style w:type="paragraph" w:styleId="Heading3">
    <w:name w:val="heading 3"/>
    <w:basedOn w:val="Normal"/>
    <w:next w:val="Normal"/>
    <w:uiPriority w:val="9"/>
    <w:unhideWhenUsed/>
    <w:qFormat/>
    <w:pPr>
      <w:keepNext/>
      <w:keepLines/>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91AD0"/>
    <w:pPr>
      <w:ind w:left="720"/>
      <w:contextualSpacing/>
    </w:pPr>
  </w:style>
  <w:style w:type="paragraph" w:styleId="NormalWeb">
    <w:name w:val="Normal (Web)"/>
    <w:basedOn w:val="Normal"/>
    <w:uiPriority w:val="99"/>
    <w:semiHidden/>
    <w:unhideWhenUsed/>
    <w:rsid w:val="007C26BE"/>
    <w:pPr>
      <w:spacing w:before="100" w:beforeAutospacing="1" w:after="100" w:afterAutospacing="1" w:line="240" w:lineRule="auto"/>
      <w:ind w:firstLine="0"/>
    </w:pPr>
    <w:rPr>
      <w:lang w:val="en-IE"/>
    </w:rPr>
  </w:style>
  <w:style w:type="character" w:styleId="Strong">
    <w:name w:val="Strong"/>
    <w:basedOn w:val="DefaultParagraphFont"/>
    <w:uiPriority w:val="22"/>
    <w:qFormat/>
    <w:rsid w:val="007C26BE"/>
    <w:rPr>
      <w:b/>
      <w:bCs/>
    </w:rPr>
  </w:style>
  <w:style w:type="character" w:styleId="Hyperlink">
    <w:name w:val="Hyperlink"/>
    <w:basedOn w:val="DefaultParagraphFont"/>
    <w:uiPriority w:val="99"/>
    <w:unhideWhenUsed/>
    <w:rsid w:val="00940780"/>
    <w:rPr>
      <w:color w:val="0000FF" w:themeColor="hyperlink"/>
      <w:u w:val="single"/>
    </w:rPr>
  </w:style>
  <w:style w:type="character" w:styleId="UnresolvedMention">
    <w:name w:val="Unresolved Mention"/>
    <w:basedOn w:val="DefaultParagraphFont"/>
    <w:uiPriority w:val="99"/>
    <w:semiHidden/>
    <w:unhideWhenUsed/>
    <w:rsid w:val="00940780"/>
    <w:rPr>
      <w:color w:val="605E5C"/>
      <w:shd w:val="clear" w:color="auto" w:fill="E1DFDD"/>
    </w:rPr>
  </w:style>
  <w:style w:type="paragraph" w:styleId="Header">
    <w:name w:val="header"/>
    <w:basedOn w:val="Normal"/>
    <w:link w:val="HeaderChar"/>
    <w:uiPriority w:val="99"/>
    <w:unhideWhenUsed/>
    <w:rsid w:val="009A1C61"/>
    <w:pPr>
      <w:tabs>
        <w:tab w:val="center" w:pos="4513"/>
        <w:tab w:val="right" w:pos="9026"/>
      </w:tabs>
      <w:spacing w:line="240" w:lineRule="auto"/>
    </w:pPr>
  </w:style>
  <w:style w:type="character" w:customStyle="1" w:styleId="HeaderChar">
    <w:name w:val="Header Char"/>
    <w:basedOn w:val="DefaultParagraphFont"/>
    <w:link w:val="Header"/>
    <w:uiPriority w:val="99"/>
    <w:rsid w:val="009A1C61"/>
  </w:style>
  <w:style w:type="paragraph" w:styleId="Footer">
    <w:name w:val="footer"/>
    <w:basedOn w:val="Normal"/>
    <w:link w:val="FooterChar"/>
    <w:uiPriority w:val="99"/>
    <w:unhideWhenUsed/>
    <w:rsid w:val="009A1C61"/>
    <w:pPr>
      <w:tabs>
        <w:tab w:val="center" w:pos="4513"/>
        <w:tab w:val="right" w:pos="9026"/>
      </w:tabs>
      <w:spacing w:line="240" w:lineRule="auto"/>
    </w:pPr>
  </w:style>
  <w:style w:type="character" w:customStyle="1" w:styleId="FooterChar">
    <w:name w:val="Footer Char"/>
    <w:basedOn w:val="DefaultParagraphFont"/>
    <w:link w:val="Footer"/>
    <w:uiPriority w:val="99"/>
    <w:rsid w:val="009A1C61"/>
  </w:style>
  <w:style w:type="paragraph" w:styleId="Bibliography">
    <w:name w:val="Bibliography"/>
    <w:basedOn w:val="Normal"/>
    <w:next w:val="Normal"/>
    <w:uiPriority w:val="37"/>
    <w:unhideWhenUsed/>
    <w:rsid w:val="006A5B32"/>
    <w:pPr>
      <w:ind w:left="720" w:hanging="720"/>
    </w:pPr>
  </w:style>
  <w:style w:type="paragraph" w:styleId="CommentSubject">
    <w:name w:val="annotation subject"/>
    <w:basedOn w:val="CommentText"/>
    <w:next w:val="CommentText"/>
    <w:link w:val="CommentSubjectChar"/>
    <w:uiPriority w:val="99"/>
    <w:semiHidden/>
    <w:unhideWhenUsed/>
    <w:rsid w:val="00D8622D"/>
    <w:rPr>
      <w:b/>
      <w:bCs/>
    </w:rPr>
  </w:style>
  <w:style w:type="character" w:customStyle="1" w:styleId="CommentSubjectChar">
    <w:name w:val="Comment Subject Char"/>
    <w:basedOn w:val="CommentTextChar"/>
    <w:link w:val="CommentSubject"/>
    <w:uiPriority w:val="99"/>
    <w:semiHidden/>
    <w:rsid w:val="00D8622D"/>
    <w:rPr>
      <w:b/>
      <w:bCs/>
      <w:sz w:val="20"/>
      <w:szCs w:val="20"/>
    </w:rPr>
  </w:style>
  <w:style w:type="paragraph" w:styleId="Revision">
    <w:name w:val="Revision"/>
    <w:hidden/>
    <w:uiPriority w:val="99"/>
    <w:semiHidden/>
    <w:rsid w:val="001475A8"/>
    <w:pPr>
      <w:spacing w:line="240" w:lineRule="auto"/>
      <w:ind w:firstLine="0"/>
    </w:pPr>
  </w:style>
  <w:style w:type="table" w:styleId="TableGrid">
    <w:name w:val="Table Grid"/>
    <w:basedOn w:val="TableNormal"/>
    <w:uiPriority w:val="39"/>
    <w:rsid w:val="00E66B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8381">
      <w:bodyDiv w:val="1"/>
      <w:marLeft w:val="0"/>
      <w:marRight w:val="0"/>
      <w:marTop w:val="0"/>
      <w:marBottom w:val="0"/>
      <w:divBdr>
        <w:top w:val="none" w:sz="0" w:space="0" w:color="auto"/>
        <w:left w:val="none" w:sz="0" w:space="0" w:color="auto"/>
        <w:bottom w:val="none" w:sz="0" w:space="0" w:color="auto"/>
        <w:right w:val="none" w:sz="0" w:space="0" w:color="auto"/>
      </w:divBdr>
    </w:div>
    <w:div w:id="133762940">
      <w:bodyDiv w:val="1"/>
      <w:marLeft w:val="0"/>
      <w:marRight w:val="0"/>
      <w:marTop w:val="0"/>
      <w:marBottom w:val="0"/>
      <w:divBdr>
        <w:top w:val="none" w:sz="0" w:space="0" w:color="auto"/>
        <w:left w:val="none" w:sz="0" w:space="0" w:color="auto"/>
        <w:bottom w:val="none" w:sz="0" w:space="0" w:color="auto"/>
        <w:right w:val="none" w:sz="0" w:space="0" w:color="auto"/>
      </w:divBdr>
    </w:div>
    <w:div w:id="156921439">
      <w:bodyDiv w:val="1"/>
      <w:marLeft w:val="0"/>
      <w:marRight w:val="0"/>
      <w:marTop w:val="0"/>
      <w:marBottom w:val="0"/>
      <w:divBdr>
        <w:top w:val="none" w:sz="0" w:space="0" w:color="auto"/>
        <w:left w:val="none" w:sz="0" w:space="0" w:color="auto"/>
        <w:bottom w:val="none" w:sz="0" w:space="0" w:color="auto"/>
        <w:right w:val="none" w:sz="0" w:space="0" w:color="auto"/>
      </w:divBdr>
    </w:div>
    <w:div w:id="161967289">
      <w:bodyDiv w:val="1"/>
      <w:marLeft w:val="0"/>
      <w:marRight w:val="0"/>
      <w:marTop w:val="0"/>
      <w:marBottom w:val="0"/>
      <w:divBdr>
        <w:top w:val="none" w:sz="0" w:space="0" w:color="auto"/>
        <w:left w:val="none" w:sz="0" w:space="0" w:color="auto"/>
        <w:bottom w:val="none" w:sz="0" w:space="0" w:color="auto"/>
        <w:right w:val="none" w:sz="0" w:space="0" w:color="auto"/>
      </w:divBdr>
    </w:div>
    <w:div w:id="438140372">
      <w:bodyDiv w:val="1"/>
      <w:marLeft w:val="0"/>
      <w:marRight w:val="0"/>
      <w:marTop w:val="0"/>
      <w:marBottom w:val="0"/>
      <w:divBdr>
        <w:top w:val="none" w:sz="0" w:space="0" w:color="auto"/>
        <w:left w:val="none" w:sz="0" w:space="0" w:color="auto"/>
        <w:bottom w:val="none" w:sz="0" w:space="0" w:color="auto"/>
        <w:right w:val="none" w:sz="0" w:space="0" w:color="auto"/>
      </w:divBdr>
    </w:div>
    <w:div w:id="609973928">
      <w:bodyDiv w:val="1"/>
      <w:marLeft w:val="0"/>
      <w:marRight w:val="0"/>
      <w:marTop w:val="0"/>
      <w:marBottom w:val="0"/>
      <w:divBdr>
        <w:top w:val="none" w:sz="0" w:space="0" w:color="auto"/>
        <w:left w:val="none" w:sz="0" w:space="0" w:color="auto"/>
        <w:bottom w:val="none" w:sz="0" w:space="0" w:color="auto"/>
        <w:right w:val="none" w:sz="0" w:space="0" w:color="auto"/>
      </w:divBdr>
    </w:div>
    <w:div w:id="678046881">
      <w:bodyDiv w:val="1"/>
      <w:marLeft w:val="0"/>
      <w:marRight w:val="0"/>
      <w:marTop w:val="0"/>
      <w:marBottom w:val="0"/>
      <w:divBdr>
        <w:top w:val="none" w:sz="0" w:space="0" w:color="auto"/>
        <w:left w:val="none" w:sz="0" w:space="0" w:color="auto"/>
        <w:bottom w:val="none" w:sz="0" w:space="0" w:color="auto"/>
        <w:right w:val="none" w:sz="0" w:space="0" w:color="auto"/>
      </w:divBdr>
    </w:div>
    <w:div w:id="1035040771">
      <w:bodyDiv w:val="1"/>
      <w:marLeft w:val="0"/>
      <w:marRight w:val="0"/>
      <w:marTop w:val="0"/>
      <w:marBottom w:val="0"/>
      <w:divBdr>
        <w:top w:val="none" w:sz="0" w:space="0" w:color="auto"/>
        <w:left w:val="none" w:sz="0" w:space="0" w:color="auto"/>
        <w:bottom w:val="none" w:sz="0" w:space="0" w:color="auto"/>
        <w:right w:val="none" w:sz="0" w:space="0" w:color="auto"/>
      </w:divBdr>
    </w:div>
    <w:div w:id="1060251225">
      <w:bodyDiv w:val="1"/>
      <w:marLeft w:val="0"/>
      <w:marRight w:val="0"/>
      <w:marTop w:val="0"/>
      <w:marBottom w:val="0"/>
      <w:divBdr>
        <w:top w:val="none" w:sz="0" w:space="0" w:color="auto"/>
        <w:left w:val="none" w:sz="0" w:space="0" w:color="auto"/>
        <w:bottom w:val="none" w:sz="0" w:space="0" w:color="auto"/>
        <w:right w:val="none" w:sz="0" w:space="0" w:color="auto"/>
      </w:divBdr>
    </w:div>
    <w:div w:id="1204638638">
      <w:bodyDiv w:val="1"/>
      <w:marLeft w:val="0"/>
      <w:marRight w:val="0"/>
      <w:marTop w:val="0"/>
      <w:marBottom w:val="0"/>
      <w:divBdr>
        <w:top w:val="none" w:sz="0" w:space="0" w:color="auto"/>
        <w:left w:val="none" w:sz="0" w:space="0" w:color="auto"/>
        <w:bottom w:val="none" w:sz="0" w:space="0" w:color="auto"/>
        <w:right w:val="none" w:sz="0" w:space="0" w:color="auto"/>
      </w:divBdr>
    </w:div>
    <w:div w:id="1271627231">
      <w:bodyDiv w:val="1"/>
      <w:marLeft w:val="0"/>
      <w:marRight w:val="0"/>
      <w:marTop w:val="0"/>
      <w:marBottom w:val="0"/>
      <w:divBdr>
        <w:top w:val="none" w:sz="0" w:space="0" w:color="auto"/>
        <w:left w:val="none" w:sz="0" w:space="0" w:color="auto"/>
        <w:bottom w:val="none" w:sz="0" w:space="0" w:color="auto"/>
        <w:right w:val="none" w:sz="0" w:space="0" w:color="auto"/>
      </w:divBdr>
    </w:div>
    <w:div w:id="1358696202">
      <w:bodyDiv w:val="1"/>
      <w:marLeft w:val="0"/>
      <w:marRight w:val="0"/>
      <w:marTop w:val="0"/>
      <w:marBottom w:val="0"/>
      <w:divBdr>
        <w:top w:val="none" w:sz="0" w:space="0" w:color="auto"/>
        <w:left w:val="none" w:sz="0" w:space="0" w:color="auto"/>
        <w:bottom w:val="none" w:sz="0" w:space="0" w:color="auto"/>
        <w:right w:val="none" w:sz="0" w:space="0" w:color="auto"/>
      </w:divBdr>
    </w:div>
    <w:div w:id="2026058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osf.io/3fuer/?view_only=c2b02ef663fc4a12a2c3a143c21d97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40854</Words>
  <Characters>232870</Characters>
  <Application>Microsoft Office Word</Application>
  <DocSecurity>0</DocSecurity>
  <Lines>1940</Lines>
  <Paragraphs>546</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273178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Cillian.McHugh</dc:creator>
  <cp:keywords/>
  <dc:description/>
  <cp:lastModifiedBy>Cillian.McHugh</cp:lastModifiedBy>
  <cp:revision>35</cp:revision>
  <dcterms:created xsi:type="dcterms:W3CDTF">2025-07-03T12:09:00Z</dcterms:created>
  <dcterms:modified xsi:type="dcterms:W3CDTF">2025-10-15T15:18:00Z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id="ceKiN0Qe"/&gt;&lt;style id="http://www.zotero.org/styles/apa" locale="en-US" hasBibliography="1" bibliographyStyleHasBeenSet="1"/&gt;&lt;prefs&gt;&lt;pref name="fieldType" value="Field"/&gt;&lt;/prefs&gt;&lt;/data&gt;</vt:lpwstr>
  </property>
</Properties>
</file>